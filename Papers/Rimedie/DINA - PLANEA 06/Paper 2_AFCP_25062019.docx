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D268FF" w:rsidRDefault="00D3437B" w:rsidP="00D268FF">
      <w:pPr>
        <w:spacing w:line="360" w:lineRule="auto"/>
        <w:jc w:val="both"/>
        <w:rPr>
          <w:rFonts w:ascii="Arial" w:hAnsi="Arial" w:cs="Arial"/>
          <w:b/>
          <w:sz w:val="24"/>
          <w:szCs w:val="24"/>
          <w:lang w:val="en-US"/>
        </w:rPr>
      </w:pPr>
      <w:r w:rsidRPr="00D268FF">
        <w:rPr>
          <w:rFonts w:ascii="Arial" w:hAnsi="Arial" w:cs="Arial"/>
          <w:b/>
          <w:sz w:val="24"/>
          <w:szCs w:val="24"/>
          <w:lang w:val="en-US"/>
        </w:rPr>
        <w:t xml:space="preserve">Attribute based identification </w:t>
      </w:r>
      <w:r w:rsidR="004B008B" w:rsidRPr="00D268FF">
        <w:rPr>
          <w:rFonts w:ascii="Arial" w:hAnsi="Arial" w:cs="Arial"/>
          <w:b/>
          <w:sz w:val="24"/>
          <w:szCs w:val="24"/>
          <w:lang w:val="en-US"/>
        </w:rPr>
        <w:t xml:space="preserve">in mathematic processes </w:t>
      </w:r>
      <w:r w:rsidR="007C4B42" w:rsidRPr="00D268FF">
        <w:rPr>
          <w:rFonts w:ascii="Arial" w:hAnsi="Arial" w:cs="Arial"/>
          <w:b/>
          <w:sz w:val="24"/>
          <w:szCs w:val="24"/>
          <w:lang w:val="en-US"/>
        </w:rPr>
        <w:t>in a large scale assessment: The Mexican case</w:t>
      </w:r>
    </w:p>
    <w:p w14:paraId="6B6B7B00" w14:textId="03EB77D3" w:rsidR="000F1B5F" w:rsidRPr="00D268FF" w:rsidRDefault="3CE10774" w:rsidP="00D268FF">
      <w:pPr>
        <w:spacing w:line="360" w:lineRule="auto"/>
        <w:jc w:val="both"/>
        <w:rPr>
          <w:rFonts w:ascii="Arial" w:hAnsi="Arial" w:cs="Arial"/>
          <w:sz w:val="24"/>
          <w:szCs w:val="24"/>
        </w:rPr>
      </w:pPr>
      <w:r w:rsidRPr="00D268FF">
        <w:rPr>
          <w:rFonts w:ascii="Arial" w:hAnsi="Arial" w:cs="Arial"/>
          <w:sz w:val="24"/>
          <w:szCs w:val="24"/>
        </w:rPr>
        <w:t xml:space="preserve">GDRR, JCPM, RVL, </w:t>
      </w:r>
      <w:commentRangeStart w:id="0"/>
      <w:commentRangeStart w:id="1"/>
      <w:r w:rsidRPr="00D268FF">
        <w:rPr>
          <w:rFonts w:ascii="Arial" w:hAnsi="Arial" w:cs="Arial"/>
          <w:sz w:val="24"/>
          <w:szCs w:val="24"/>
        </w:rPr>
        <w:t>AFCDP</w:t>
      </w:r>
      <w:commentRangeEnd w:id="0"/>
      <w:r w:rsidR="00167315" w:rsidRPr="00D268FF">
        <w:rPr>
          <w:rStyle w:val="Refdecomentario"/>
          <w:rFonts w:ascii="Arial" w:hAnsi="Arial" w:cs="Arial"/>
          <w:sz w:val="24"/>
          <w:szCs w:val="24"/>
        </w:rPr>
        <w:commentReference w:id="0"/>
      </w:r>
      <w:commentRangeEnd w:id="1"/>
      <w:r w:rsidR="007F3FAF" w:rsidRPr="00D268FF">
        <w:rPr>
          <w:rStyle w:val="Refdecomentario"/>
          <w:rFonts w:ascii="Arial" w:hAnsi="Arial" w:cs="Arial"/>
          <w:sz w:val="24"/>
          <w:szCs w:val="24"/>
        </w:rPr>
        <w:commentReference w:id="1"/>
      </w:r>
    </w:p>
    <w:p w14:paraId="190B091A" w14:textId="649E3C99" w:rsidR="3CE10774" w:rsidRPr="00D268FF" w:rsidRDefault="3CE10774" w:rsidP="00D268FF">
      <w:pPr>
        <w:spacing w:line="360" w:lineRule="auto"/>
        <w:jc w:val="both"/>
        <w:rPr>
          <w:rFonts w:ascii="Arial" w:hAnsi="Arial" w:cs="Arial"/>
          <w:sz w:val="24"/>
          <w:szCs w:val="24"/>
        </w:rPr>
      </w:pPr>
    </w:p>
    <w:p w14:paraId="6C9A216D" w14:textId="59DE09C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394F5671"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996053" w:rsidRPr="00D268FF">
        <w:rPr>
          <w:rFonts w:ascii="Arial" w:hAnsi="Arial" w:cs="Arial"/>
          <w:sz w:val="24"/>
          <w:szCs w:val="24"/>
          <w:shd w:val="clear" w:color="auto" w:fill="FFFFFF"/>
        </w:rPr>
        <w:t>, a partir de la aplicación de una prueba</w:t>
      </w:r>
      <w:r w:rsidR="00BD0B1E" w:rsidRPr="00D268FF">
        <w:rPr>
          <w:rFonts w:ascii="Arial" w:hAnsi="Arial" w:cs="Arial"/>
          <w:sz w:val="24"/>
          <w:szCs w:val="24"/>
          <w:shd w:val="clear" w:color="auto" w:fill="FFFFFF"/>
        </w:rPr>
        <w:t xml:space="preserve"> y </w:t>
      </w:r>
      <w:r w:rsidR="00763DE3" w:rsidRPr="00D268FF">
        <w:rPr>
          <w:rFonts w:ascii="Arial" w:hAnsi="Arial" w:cs="Arial"/>
          <w:sz w:val="24"/>
          <w:szCs w:val="24"/>
          <w:shd w:val="clear" w:color="auto" w:fill="FFFFFF"/>
        </w:rPr>
        <w:t xml:space="preserve">a </w:t>
      </w:r>
      <w:r w:rsidR="00996053" w:rsidRPr="00D268FF">
        <w:rPr>
          <w:rFonts w:ascii="Arial" w:hAnsi="Arial" w:cs="Arial"/>
          <w:sz w:val="24"/>
          <w:szCs w:val="24"/>
          <w:shd w:val="clear" w:color="auto" w:fill="FFFFFF"/>
        </w:rPr>
        <w:t>lo largo</w:t>
      </w:r>
      <w:r w:rsidR="00763DE3" w:rsidRPr="00D268FF">
        <w:rPr>
          <w:rFonts w:ascii="Arial" w:hAnsi="Arial" w:cs="Arial"/>
          <w:sz w:val="24"/>
          <w:szCs w:val="24"/>
          <w:shd w:val="clear" w:color="auto" w:fill="FFFFFF"/>
        </w:rPr>
        <w:t xml:space="preserve"> de</w:t>
      </w:r>
      <w:r w:rsidR="00996053" w:rsidRPr="00D268FF">
        <w:rPr>
          <w:rFonts w:ascii="Arial" w:hAnsi="Arial" w:cs="Arial"/>
          <w:sz w:val="24"/>
          <w:szCs w:val="24"/>
          <w:shd w:val="clear" w:color="auto" w:fill="FFFFFF"/>
        </w:rPr>
        <w:t>l</w:t>
      </w:r>
      <w:r w:rsidRPr="00D268FF">
        <w:rPr>
          <w:rFonts w:ascii="Arial" w:hAnsi="Arial" w:cs="Arial"/>
          <w:sz w:val="24"/>
          <w:szCs w:val="24"/>
          <w:shd w:val="clear" w:color="auto" w:fill="FFFFFF"/>
        </w:rPr>
        <w:t xml:space="preserve"> conjunto de </w:t>
      </w:r>
      <w:r w:rsidR="00525BFF" w:rsidRPr="00D268FF">
        <w:rPr>
          <w:rFonts w:ascii="Arial" w:hAnsi="Arial" w:cs="Arial"/>
          <w:sz w:val="24"/>
          <w:szCs w:val="24"/>
          <w:shd w:val="clear" w:color="auto" w:fill="FFFFFF"/>
        </w:rPr>
        <w:t xml:space="preserve">conocimientos y </w:t>
      </w:r>
      <w:r w:rsidRPr="00D268FF">
        <w:rPr>
          <w:rFonts w:ascii="Arial" w:hAnsi="Arial" w:cs="Arial"/>
          <w:sz w:val="24"/>
          <w:szCs w:val="24"/>
          <w:shd w:val="clear" w:color="auto" w:fill="FFFFFF"/>
        </w:rPr>
        <w:t>habilidades</w:t>
      </w:r>
      <w:r w:rsidR="00996053" w:rsidRPr="00D268FF">
        <w:rPr>
          <w:rFonts w:ascii="Arial" w:hAnsi="Arial" w:cs="Arial"/>
          <w:sz w:val="24"/>
          <w:szCs w:val="24"/>
          <w:shd w:val="clear" w:color="auto" w:fill="FFFFFF"/>
        </w:rPr>
        <w:t xml:space="preserve"> cognitivas que conforman </w:t>
      </w:r>
      <w:r w:rsidR="00525BFF" w:rsidRPr="00D268FF">
        <w:rPr>
          <w:rFonts w:ascii="Arial" w:hAnsi="Arial" w:cs="Arial"/>
          <w:sz w:val="24"/>
          <w:szCs w:val="24"/>
          <w:shd w:val="clear" w:color="auto" w:fill="FFFFFF"/>
        </w:rPr>
        <w:t>el</w:t>
      </w:r>
      <w:r w:rsidRPr="00D268FF">
        <w:rPr>
          <w:rFonts w:ascii="Arial" w:hAnsi="Arial" w:cs="Arial"/>
          <w:sz w:val="24"/>
          <w:szCs w:val="24"/>
          <w:shd w:val="clear" w:color="auto" w:fill="FFFFFF"/>
        </w:rPr>
        <w:t xml:space="preserve"> dominio</w:t>
      </w:r>
      <w:r w:rsidR="006C2C5B" w:rsidRPr="00D268FF">
        <w:rPr>
          <w:rFonts w:ascii="Arial" w:hAnsi="Arial" w:cs="Arial"/>
          <w:sz w:val="24"/>
          <w:szCs w:val="24"/>
          <w:shd w:val="clear" w:color="auto" w:fill="FFFFFF"/>
        </w:rPr>
        <w:t xml:space="preserve"> </w:t>
      </w:r>
      <w:r w:rsidR="00D143EA" w:rsidRPr="00D268FF">
        <w:rPr>
          <w:rFonts w:ascii="Arial" w:hAnsi="Arial" w:cs="Arial"/>
          <w:sz w:val="24"/>
          <w:szCs w:val="24"/>
          <w:shd w:val="clear" w:color="auto" w:fill="FFFFFF"/>
        </w:rPr>
        <w:t>evaluado</w:t>
      </w:r>
      <w:r w:rsidR="00996053" w:rsidRPr="00D268FF">
        <w:rPr>
          <w:rFonts w:ascii="Arial" w:hAnsi="Arial" w:cs="Arial"/>
          <w:sz w:val="24"/>
          <w:szCs w:val="24"/>
          <w:shd w:val="clear" w:color="auto" w:fill="FFFFFF"/>
        </w:rPr>
        <w:t>,</w:t>
      </w:r>
      <w:r w:rsidR="00BD0B1E" w:rsidRPr="00D268FF">
        <w:rPr>
          <w:rFonts w:ascii="Arial" w:hAnsi="Arial" w:cs="Arial"/>
          <w:sz w:val="24"/>
          <w:szCs w:val="24"/>
          <w:shd w:val="clear" w:color="auto" w:fill="FFFFFF"/>
        </w:rPr>
        <w:t xml:space="preserve"> las fortalezas y debilidades de cada sustentante</w:t>
      </w:r>
      <w:r w:rsidR="00A42FFF" w:rsidRPr="00D268FF">
        <w:rPr>
          <w:rFonts w:ascii="Arial" w:hAnsi="Arial" w:cs="Arial"/>
          <w:sz w:val="24"/>
          <w:szCs w:val="24"/>
          <w:shd w:val="clear" w:color="auto" w:fill="FFFFFF"/>
        </w:rPr>
        <w:t xml:space="preserve"> y permiten</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detallados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una técnica de retrofitting usando</w:t>
      </w:r>
      <w:r w:rsidR="003A2BA7" w:rsidRPr="00D268FF">
        <w:rPr>
          <w:rFonts w:ascii="Arial" w:hAnsi="Arial" w:cs="Arial"/>
          <w:sz w:val="24"/>
          <w:szCs w:val="24"/>
          <w:shd w:val="clear" w:color="auto" w:fill="FFFFFF"/>
        </w:rPr>
        <w:t xml:space="preserve"> el </w:t>
      </w:r>
      <w:r w:rsidR="00035E83" w:rsidRPr="00D268FF">
        <w:rPr>
          <w:rFonts w:ascii="Arial" w:hAnsi="Arial" w:cs="Arial"/>
          <w:sz w:val="24"/>
          <w:szCs w:val="24"/>
          <w:shd w:val="clear" w:color="auto" w:fill="FFFFFF"/>
        </w:rPr>
        <w:t>modelo DINA (</w:t>
      </w:r>
      <w:commentRangeStart w:id="2"/>
      <w:r w:rsidR="002A6B02" w:rsidRPr="00D66CDD">
        <w:rPr>
          <w:rFonts w:ascii="Arial" w:hAnsi="Arial" w:cs="Arial"/>
          <w:sz w:val="24"/>
          <w:szCs w:val="24"/>
          <w:highlight w:val="yellow"/>
          <w:shd w:val="clear" w:color="auto" w:fill="FFFFFF"/>
        </w:rPr>
        <w:t>de la Torre, 2009</w:t>
      </w:r>
      <w:commentRangeEnd w:id="2"/>
      <w:r w:rsidR="00D66CDD" w:rsidRPr="00D66CDD">
        <w:rPr>
          <w:rStyle w:val="Refdecomentario"/>
          <w:highlight w:val="yellow"/>
        </w:rPr>
        <w:commentReference w:id="2"/>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FE2961" w:rsidRPr="00D268FF">
        <w:rPr>
          <w:rFonts w:ascii="Arial" w:hAnsi="Arial" w:cs="Arial"/>
          <w:sz w:val="24"/>
          <w:szCs w:val="24"/>
          <w:shd w:val="clear" w:color="auto" w:fill="FFFFFF"/>
        </w:rPr>
        <w:t xml:space="preserve"> 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3"/>
      <w:r w:rsidR="001800B6" w:rsidRPr="00D66CDD">
        <w:rPr>
          <w:rFonts w:ascii="Arial" w:hAnsi="Arial" w:cs="Arial"/>
          <w:sz w:val="24"/>
          <w:szCs w:val="24"/>
          <w:highlight w:val="yellow"/>
          <w:shd w:val="clear" w:color="auto" w:fill="FFFFFF"/>
        </w:rPr>
        <w:t>INEE, 201</w:t>
      </w:r>
      <w:r w:rsidR="00F93577" w:rsidRPr="00D66CDD">
        <w:rPr>
          <w:rFonts w:ascii="Arial" w:hAnsi="Arial" w:cs="Arial"/>
          <w:sz w:val="24"/>
          <w:szCs w:val="24"/>
          <w:highlight w:val="yellow"/>
          <w:shd w:val="clear" w:color="auto" w:fill="FFFFFF"/>
        </w:rPr>
        <w:t>7</w:t>
      </w:r>
      <w:commentRangeEnd w:id="3"/>
      <w:r w:rsidR="0068004F" w:rsidRPr="00D66CDD">
        <w:rPr>
          <w:rStyle w:val="Refdecomentario"/>
          <w:rFonts w:ascii="Arial" w:hAnsi="Arial" w:cs="Arial"/>
          <w:sz w:val="24"/>
          <w:szCs w:val="24"/>
          <w:highlight w:val="yellow"/>
        </w:rPr>
        <w:commentReference w:id="3"/>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525F3" w:rsidRPr="00D268FF">
        <w:rPr>
          <w:rFonts w:ascii="Arial" w:hAnsi="Arial" w:cs="Arial"/>
          <w:sz w:val="24"/>
          <w:szCs w:val="24"/>
          <w:shd w:val="clear" w:color="auto" w:fill="FFFFFF"/>
        </w:rPr>
        <w:t xml:space="preserve">dentro de los </w:t>
      </w:r>
      <w:r w:rsidR="0088422C" w:rsidRPr="00D268FF">
        <w:rPr>
          <w:rFonts w:ascii="Arial" w:hAnsi="Arial" w:cs="Arial"/>
          <w:sz w:val="24"/>
          <w:szCs w:val="24"/>
          <w:shd w:val="clear" w:color="auto" w:fill="FFFFFF"/>
        </w:rPr>
        <w:t xml:space="preserve">CDM.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88422C" w:rsidRPr="00D268FF">
        <w:rPr>
          <w:rFonts w:ascii="Arial" w:hAnsi="Arial" w:cs="Arial"/>
          <w:sz w:val="24"/>
          <w:szCs w:val="24"/>
          <w:shd w:val="clear" w:color="auto" w:fill="FFFFFF"/>
        </w:rPr>
        <w:t xml:space="preserve"> nacional, cuyas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 mejora en el aula se discuten a detalle</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Pr="00D268FF" w:rsidRDefault="00007B45"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t>Introducción</w:t>
      </w:r>
    </w:p>
    <w:p w14:paraId="0495DA25" w14:textId="772135C4" w:rsidR="0082219B" w:rsidRPr="00211257"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 múltiples dimensiones </w:t>
      </w:r>
      <w:r w:rsidR="003525F3" w:rsidRPr="00D268FF">
        <w:rPr>
          <w:rFonts w:ascii="Arial" w:hAnsi="Arial" w:cs="Arial"/>
          <w:sz w:val="24"/>
          <w:szCs w:val="24"/>
        </w:rPr>
        <w:t xml:space="preserve">o componentes </w:t>
      </w:r>
      <w:r w:rsidR="0065470E" w:rsidRPr="00D268FF">
        <w:rPr>
          <w:rFonts w:ascii="Arial" w:hAnsi="Arial" w:cs="Arial"/>
          <w:sz w:val="24"/>
          <w:szCs w:val="24"/>
        </w:rPr>
        <w:t xml:space="preserve">de </w:t>
      </w:r>
      <w:r w:rsidR="00062F6D" w:rsidRPr="00D268FF">
        <w:rPr>
          <w:rFonts w:ascii="Arial" w:hAnsi="Arial" w:cs="Arial"/>
          <w:sz w:val="24"/>
          <w:szCs w:val="24"/>
        </w:rPr>
        <w:t xml:space="preserve">un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para proporcio</w:t>
      </w:r>
      <w:r w:rsidR="00062F6D" w:rsidRPr="00D268FF">
        <w:rPr>
          <w:rFonts w:ascii="Arial" w:hAnsi="Arial" w:cs="Arial"/>
          <w:sz w:val="24"/>
          <w:szCs w:val="24"/>
        </w:rPr>
        <w:t>nar información 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1F08FA" w:rsidRPr="00D268FF">
        <w:rPr>
          <w:rFonts w:ascii="Arial" w:hAnsi="Arial" w:cs="Arial"/>
          <w:sz w:val="24"/>
          <w:szCs w:val="24"/>
        </w:rPr>
        <w:t>, a  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principal de los distintos</w:t>
      </w:r>
      <w:r w:rsidR="005F4923" w:rsidRPr="00D268FF">
        <w:rPr>
          <w:rFonts w:ascii="Arial" w:hAnsi="Arial" w:cs="Arial"/>
          <w:sz w:val="24"/>
          <w:szCs w:val="24"/>
        </w:rPr>
        <w:t xml:space="preserve"> modelos de</w:t>
      </w:r>
      <w:r w:rsidR="0065470E" w:rsidRPr="00D268FF">
        <w:rPr>
          <w:rFonts w:ascii="Arial" w:hAnsi="Arial" w:cs="Arial"/>
          <w:sz w:val="24"/>
          <w:szCs w:val="24"/>
        </w:rPr>
        <w:t xml:space="preserve"> diagnóstico cognitivo es</w:t>
      </w:r>
      <w:r w:rsidR="00A42FFF" w:rsidRPr="00D268FF">
        <w:rPr>
          <w:rFonts w:ascii="Arial" w:hAnsi="Arial" w:cs="Arial"/>
          <w:sz w:val="24"/>
          <w:szCs w:val="24"/>
        </w:rPr>
        <w:t xml:space="preserve"> poder</w:t>
      </w:r>
      <w:r w:rsidR="0065470E" w:rsidRPr="00D268FF">
        <w:rPr>
          <w:rFonts w:ascii="Arial" w:hAnsi="Arial" w:cs="Arial"/>
          <w:sz w:val="24"/>
          <w:szCs w:val="24"/>
        </w:rPr>
        <w:t xml:space="preserve">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062F6D" w:rsidRPr="00D268FF">
        <w:rPr>
          <w:rFonts w:ascii="Arial" w:hAnsi="Arial" w:cs="Arial"/>
          <w:sz w:val="24"/>
          <w:szCs w:val="24"/>
        </w:rPr>
        <w:t xml:space="preserve"> un 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w:t>
      </w:r>
      <w:r w:rsidR="0065470E" w:rsidRPr="00D268FF">
        <w:rPr>
          <w:rFonts w:ascii="Arial" w:hAnsi="Arial" w:cs="Arial"/>
          <w:sz w:val="24"/>
          <w:szCs w:val="24"/>
        </w:rPr>
        <w:lastRenderedPageBreak/>
        <w:t xml:space="preserve">latentes </w:t>
      </w:r>
      <w:r w:rsidR="00E01BD2" w:rsidRPr="00D268FF">
        <w:rPr>
          <w:rFonts w:ascii="Arial" w:hAnsi="Arial" w:cs="Arial"/>
          <w:sz w:val="24"/>
          <w:szCs w:val="24"/>
        </w:rPr>
        <w:t xml:space="preserve">para </w:t>
      </w:r>
      <w:r w:rsidR="00A42FFF" w:rsidRPr="00D268FF">
        <w:rPr>
          <w:rFonts w:ascii="Arial" w:hAnsi="Arial" w:cs="Arial"/>
          <w:sz w:val="24"/>
          <w:szCs w:val="24"/>
        </w:rPr>
        <w:t>lograr la</w:t>
      </w:r>
      <w:r w:rsidR="00062F6D" w:rsidRPr="00D268FF">
        <w:rPr>
          <w:rFonts w:ascii="Arial" w:hAnsi="Arial" w:cs="Arial"/>
          <w:sz w:val="24"/>
          <w:szCs w:val="24"/>
        </w:rPr>
        <w:t xml:space="preserve"> construcción de un perfil diagnóstico </w:t>
      </w:r>
      <w:r w:rsidR="00A42FFF" w:rsidRPr="00D268FF">
        <w:rPr>
          <w:rFonts w:ascii="Arial" w:hAnsi="Arial" w:cs="Arial"/>
          <w:sz w:val="24"/>
          <w:szCs w:val="24"/>
        </w:rPr>
        <w:t>específico, que permita a todo agente</w:t>
      </w:r>
      <w:r w:rsidR="00062F6D" w:rsidRPr="00D268FF">
        <w:rPr>
          <w:rFonts w:ascii="Arial" w:hAnsi="Arial" w:cs="Arial"/>
          <w:sz w:val="24"/>
          <w:szCs w:val="24"/>
        </w:rPr>
        <w:t xml:space="preserve"> involucrado</w:t>
      </w:r>
      <w:r w:rsidR="00A42FFF" w:rsidRPr="00D268FF">
        <w:rPr>
          <w:rFonts w:ascii="Arial" w:hAnsi="Arial" w:cs="Arial"/>
          <w:sz w:val="24"/>
          <w:szCs w:val="24"/>
        </w:rPr>
        <w:t xml:space="preserve"> conocer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identificadas</w:t>
      </w:r>
      <w:r w:rsidR="00062F6D" w:rsidRPr="00D268FF">
        <w:rPr>
          <w:rFonts w:ascii="Arial" w:hAnsi="Arial" w:cs="Arial"/>
          <w:sz w:val="24"/>
          <w:szCs w:val="24"/>
        </w:rPr>
        <w:t xml:space="preserve"> para </w:t>
      </w:r>
      <w:r w:rsidR="00A42FFF" w:rsidRPr="00D268FF">
        <w:rPr>
          <w:rFonts w:ascii="Arial" w:hAnsi="Arial" w:cs="Arial"/>
          <w:sz w:val="24"/>
          <w:szCs w:val="24"/>
        </w:rPr>
        <w:t xml:space="preserve">orientar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A42FFF" w:rsidRPr="00D268FF">
        <w:rPr>
          <w:rFonts w:ascii="Arial" w:hAnsi="Arial" w:cs="Arial"/>
          <w:sz w:val="24"/>
          <w:szCs w:val="24"/>
        </w:rPr>
        <w:t>Cabe señalar que</w:t>
      </w:r>
      <w:r w:rsidR="00866E14" w:rsidRPr="00D268FF">
        <w:rPr>
          <w:rFonts w:ascii="Arial" w:hAnsi="Arial" w:cs="Arial"/>
          <w:sz w:val="24"/>
          <w:szCs w:val="24"/>
        </w:rPr>
        <w:t xml:space="preserve"> existe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4"/>
      <w:r w:rsidR="00211257" w:rsidRPr="00D66CDD">
        <w:rPr>
          <w:rFonts w:ascii="Arial" w:hAnsi="Arial" w:cs="Arial"/>
          <w:sz w:val="24"/>
          <w:szCs w:val="24"/>
          <w:highlight w:val="yellow"/>
        </w:rPr>
        <w:t xml:space="preserve">Cohen, (2019), </w:t>
      </w:r>
      <w:commentRangeEnd w:id="4"/>
      <w:r w:rsidR="00D66CDD">
        <w:rPr>
          <w:rStyle w:val="Refdecomentario"/>
        </w:rPr>
        <w:commentReference w:id="4"/>
      </w:r>
      <w:commentRangeStart w:id="5"/>
      <w:r w:rsidR="00CE1129" w:rsidRPr="00D66CDD">
        <w:rPr>
          <w:rFonts w:ascii="Arial" w:hAnsi="Arial" w:cs="Arial"/>
          <w:sz w:val="24"/>
          <w:szCs w:val="24"/>
          <w:highlight w:val="yellow"/>
        </w:rPr>
        <w:t xml:space="preserve">Ferrara, Lai, Reilly, Nichols, </w:t>
      </w:r>
      <w:r w:rsidR="00350C40" w:rsidRPr="00D66CDD">
        <w:rPr>
          <w:rFonts w:ascii="Arial" w:hAnsi="Arial" w:cs="Arial"/>
          <w:sz w:val="24"/>
          <w:szCs w:val="24"/>
          <w:highlight w:val="yellow"/>
        </w:rPr>
        <w:t>Rupp y Leighton</w:t>
      </w:r>
      <w:r w:rsidR="00A42FFF" w:rsidRPr="00D66CDD">
        <w:rPr>
          <w:rFonts w:ascii="Arial" w:hAnsi="Arial" w:cs="Arial"/>
          <w:sz w:val="24"/>
          <w:szCs w:val="24"/>
          <w:highlight w:val="yellow"/>
        </w:rPr>
        <w:t>, (2017</w:t>
      </w:r>
      <w:r w:rsidR="00A42FFF" w:rsidRPr="00D66CDD">
        <w:rPr>
          <w:rFonts w:ascii="Arial" w:hAnsi="Arial" w:cs="Arial"/>
          <w:sz w:val="24"/>
          <w:szCs w:val="24"/>
        </w:rPr>
        <w:t xml:space="preserve">), </w:t>
      </w:r>
      <w:commentRangeEnd w:id="5"/>
      <w:r w:rsidR="00D66CDD" w:rsidRPr="00D66CDD">
        <w:rPr>
          <w:rStyle w:val="Refdecomentario"/>
        </w:rPr>
        <w:commentReference w:id="5"/>
      </w:r>
      <w:r w:rsidR="00A42FFF" w:rsidRPr="00D66CDD">
        <w:rPr>
          <w:rFonts w:ascii="Arial" w:hAnsi="Arial" w:cs="Arial"/>
          <w:sz w:val="24"/>
          <w:szCs w:val="24"/>
        </w:rPr>
        <w:t>o a</w:t>
      </w:r>
      <w:r w:rsidR="00350C40" w:rsidRPr="00D66CDD">
        <w:rPr>
          <w:rFonts w:ascii="Arial" w:hAnsi="Arial" w:cs="Arial"/>
          <w:sz w:val="24"/>
          <w:szCs w:val="24"/>
        </w:rPr>
        <w:t xml:space="preserve"> </w:t>
      </w:r>
      <w:commentRangeStart w:id="6"/>
      <w:r w:rsidR="00350C40" w:rsidRPr="00D66CDD">
        <w:rPr>
          <w:rFonts w:ascii="Arial" w:hAnsi="Arial" w:cs="Arial"/>
          <w:sz w:val="24"/>
          <w:szCs w:val="24"/>
          <w:highlight w:val="yellow"/>
        </w:rPr>
        <w:t xml:space="preserve">van der Linden, </w:t>
      </w:r>
      <w:r w:rsidR="00A42FFF" w:rsidRPr="00D66CDD">
        <w:rPr>
          <w:rFonts w:ascii="Arial" w:hAnsi="Arial" w:cs="Arial"/>
          <w:sz w:val="24"/>
          <w:szCs w:val="24"/>
          <w:highlight w:val="yellow"/>
        </w:rPr>
        <w:t>(</w:t>
      </w:r>
      <w:r w:rsidR="00350C40" w:rsidRPr="00D66CDD">
        <w:rPr>
          <w:rFonts w:ascii="Arial" w:hAnsi="Arial" w:cs="Arial"/>
          <w:sz w:val="24"/>
          <w:szCs w:val="24"/>
          <w:highlight w:val="yellow"/>
        </w:rPr>
        <w:t>2016</w:t>
      </w:r>
      <w:commentRangeEnd w:id="6"/>
      <w:r w:rsidR="00D66CDD">
        <w:rPr>
          <w:rStyle w:val="Refdecomentario"/>
        </w:rPr>
        <w:commentReference w:id="6"/>
      </w:r>
      <w:r w:rsidR="00866E14" w:rsidRPr="00211257">
        <w:rPr>
          <w:rFonts w:ascii="Arial" w:hAnsi="Arial" w:cs="Arial"/>
          <w:sz w:val="24"/>
          <w:szCs w:val="24"/>
        </w:rPr>
        <w:t>)</w:t>
      </w:r>
      <w:r w:rsidR="009E0580" w:rsidRPr="00211257">
        <w:rPr>
          <w:rFonts w:ascii="Arial" w:hAnsi="Arial" w:cs="Arial"/>
          <w:sz w:val="24"/>
          <w:szCs w:val="24"/>
        </w:rPr>
        <w:t xml:space="preserve">. </w:t>
      </w:r>
    </w:p>
    <w:p w14:paraId="70B60B7F" w14:textId="47D74E23" w:rsidR="009253A5" w:rsidRPr="00D268FF" w:rsidRDefault="006F49FB" w:rsidP="00D268FF">
      <w:pPr>
        <w:spacing w:line="360" w:lineRule="auto"/>
        <w:jc w:val="both"/>
        <w:rPr>
          <w:rFonts w:ascii="Arial" w:hAnsi="Arial" w:cs="Arial"/>
          <w:sz w:val="24"/>
          <w:szCs w:val="24"/>
        </w:rPr>
      </w:pPr>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r w:rsidR="00226ADD" w:rsidRPr="00D268FF">
        <w:rPr>
          <w:rFonts w:ascii="Arial" w:hAnsi="Arial" w:cs="Arial"/>
          <w:sz w:val="24"/>
          <w:szCs w:val="24"/>
        </w:rPr>
        <w:t>como modelos 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restringidos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latentes discretas</w:t>
      </w:r>
      <w:r w:rsidR="004B20C7" w:rsidRPr="00D268FF">
        <w:rPr>
          <w:rFonts w:ascii="Arial" w:hAnsi="Arial" w:cs="Arial"/>
          <w:sz w:val="24"/>
          <w:szCs w:val="24"/>
        </w:rPr>
        <w:t xml:space="preserve"> </w:t>
      </w:r>
      <w:r w:rsidR="00A54A4A" w:rsidRPr="00D268FF">
        <w:rPr>
          <w:rFonts w:ascii="Arial" w:hAnsi="Arial" w:cs="Arial"/>
          <w:sz w:val="24"/>
          <w:szCs w:val="24"/>
        </w:rPr>
        <w:t>que capturan</w:t>
      </w:r>
      <w:r w:rsidR="004B20C7" w:rsidRPr="00D268FF">
        <w:rPr>
          <w:rFonts w:ascii="Arial" w:hAnsi="Arial" w:cs="Arial"/>
          <w:sz w:val="24"/>
          <w:szCs w:val="24"/>
        </w:rPr>
        <w:t xml:space="preserve"> las operaciones cognitivas subyacentes</w:t>
      </w:r>
      <w:r w:rsidR="00226ADD" w:rsidRPr="00D268FF">
        <w:rPr>
          <w:rFonts w:ascii="Arial" w:hAnsi="Arial" w:cs="Arial"/>
          <w:sz w:val="24"/>
          <w:szCs w:val="24"/>
        </w:rPr>
        <w:t xml:space="preserve"> (</w:t>
      </w:r>
      <w:commentRangeStart w:id="7"/>
      <w:r w:rsidR="00226ADD" w:rsidRPr="00D66CDD">
        <w:rPr>
          <w:rFonts w:ascii="Arial" w:hAnsi="Arial" w:cs="Arial"/>
          <w:sz w:val="24"/>
          <w:szCs w:val="24"/>
          <w:highlight w:val="yellow"/>
        </w:rPr>
        <w:t>Templin y Henson, 2006</w:t>
      </w:r>
      <w:commentRangeEnd w:id="7"/>
      <w:r w:rsidR="00D66CDD">
        <w:rPr>
          <w:rStyle w:val="Refdecomentario"/>
        </w:rPr>
        <w:commentReference w:id="7"/>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226ADD" w:rsidRPr="00D268FF">
        <w:rPr>
          <w:rFonts w:ascii="Arial" w:hAnsi="Arial" w:cs="Arial"/>
          <w:sz w:val="24"/>
          <w:szCs w:val="24"/>
        </w:rPr>
        <w:t xml:space="preserve">una </w:t>
      </w:r>
      <w:r w:rsidR="004B20C7" w:rsidRPr="00D268FF">
        <w:rPr>
          <w:rFonts w:ascii="Arial" w:hAnsi="Arial" w:cs="Arial"/>
          <w:sz w:val="24"/>
          <w:szCs w:val="24"/>
        </w:rPr>
        <w:t>serie</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0E16C3" w:rsidRPr="00D268FF">
        <w:rPr>
          <w:rFonts w:ascii="Arial" w:hAnsi="Arial" w:cs="Arial"/>
          <w:sz w:val="24"/>
          <w:szCs w:val="24"/>
        </w:rPr>
        <w:t>,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w:t>
      </w:r>
      <w:r w:rsidR="001F08FA" w:rsidRPr="00D268FF">
        <w:rPr>
          <w:rFonts w:ascii="Arial" w:hAnsi="Arial" w:cs="Arial"/>
          <w:sz w:val="24"/>
          <w:szCs w:val="24"/>
        </w:rPr>
        <w:t xml:space="preserve">solo </w:t>
      </w:r>
      <w:r w:rsidR="00226ADD" w:rsidRPr="00D268FF">
        <w:rPr>
          <w:rFonts w:ascii="Arial" w:hAnsi="Arial" w:cs="Arial"/>
          <w:sz w:val="24"/>
          <w:szCs w:val="24"/>
        </w:rPr>
        <w:t xml:space="preserve">continuo </w:t>
      </w:r>
      <w:r w:rsidR="009253A5" w:rsidRPr="00D268FF">
        <w:rPr>
          <w:rFonts w:ascii="Arial" w:hAnsi="Arial" w:cs="Arial"/>
          <w:sz w:val="24"/>
          <w:szCs w:val="24"/>
        </w:rPr>
        <w:t>que representa el dominio de una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8"/>
      <w:r w:rsidRPr="009C0807">
        <w:rPr>
          <w:rFonts w:ascii="Arial" w:hAnsi="Arial" w:cs="Arial"/>
          <w:sz w:val="24"/>
          <w:szCs w:val="24"/>
          <w:highlight w:val="yellow"/>
        </w:rPr>
        <w:t>Chudowsky y Pe</w:t>
      </w:r>
      <w:r w:rsidR="000C0BFA" w:rsidRPr="009C0807">
        <w:rPr>
          <w:rFonts w:ascii="Arial" w:hAnsi="Arial" w:cs="Arial"/>
          <w:sz w:val="24"/>
          <w:szCs w:val="24"/>
          <w:highlight w:val="yellow"/>
        </w:rPr>
        <w:t>llegrino, 2003</w:t>
      </w:r>
      <w:commentRangeEnd w:id="8"/>
      <w:r w:rsidR="00D66CDD" w:rsidRPr="009C0807">
        <w:rPr>
          <w:rStyle w:val="Refdecomentario"/>
          <w:highlight w:val="yellow"/>
        </w:rPr>
        <w:commentReference w:id="8"/>
      </w:r>
      <w:r w:rsidR="000C0BFA" w:rsidRPr="009C0807">
        <w:rPr>
          <w:rFonts w:ascii="Arial" w:hAnsi="Arial" w:cs="Arial"/>
          <w:sz w:val="24"/>
          <w:szCs w:val="24"/>
          <w:highlight w:val="yellow"/>
        </w:rPr>
        <w:t xml:space="preserve">; </w:t>
      </w:r>
      <w:commentRangeStart w:id="9"/>
      <w:r w:rsidR="000C0BFA" w:rsidRPr="009C0807">
        <w:rPr>
          <w:rFonts w:ascii="Arial" w:hAnsi="Arial" w:cs="Arial"/>
          <w:sz w:val="24"/>
          <w:szCs w:val="24"/>
          <w:highlight w:val="yellow"/>
        </w:rPr>
        <w:t>Shepard, 2000</w:t>
      </w:r>
      <w:commentRangeEnd w:id="9"/>
      <w:r w:rsidR="00D66CDD" w:rsidRPr="009C0807">
        <w:rPr>
          <w:rStyle w:val="Refdecomentario"/>
          <w:highlight w:val="yellow"/>
        </w:rPr>
        <w:commentReference w:id="9"/>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22090470"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2F68E3" w:rsidRPr="00D268FF">
        <w:rPr>
          <w:rFonts w:ascii="Arial" w:hAnsi="Arial" w:cs="Arial"/>
          <w:sz w:val="24"/>
          <w:szCs w:val="24"/>
        </w:rPr>
        <w:t xml:space="preserve"> o variables latentes asociadas al dominio general</w:t>
      </w:r>
      <w:r w:rsidR="001F08FA" w:rsidRPr="00D268FF">
        <w:rPr>
          <w:rFonts w:ascii="Arial" w:hAnsi="Arial" w:cs="Arial"/>
          <w:sz w:val="24"/>
          <w:szCs w:val="24"/>
        </w:rPr>
        <w:t xml:space="preserve"> evaluado</w:t>
      </w:r>
      <w:r w:rsidR="002F68E3" w:rsidRPr="00D268FF">
        <w:rPr>
          <w:rFonts w:ascii="Arial" w:hAnsi="Arial" w:cs="Arial"/>
          <w:sz w:val="24"/>
          <w:szCs w:val="24"/>
        </w:rPr>
        <w:t xml:space="preserve">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tras responder cada reactivo</w:t>
      </w:r>
      <w:r w:rsidR="00237D61" w:rsidRPr="00D268FF">
        <w:rPr>
          <w:rFonts w:ascii="Arial" w:hAnsi="Arial" w:cs="Arial"/>
          <w:sz w:val="24"/>
          <w:szCs w:val="24"/>
        </w:rPr>
        <w:t xml:space="preserve"> den cuenta de los procedimientos seguidos y de expertos en psicometría que estén constantemente revisando 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w:t>
      </w:r>
      <w:r w:rsidR="00F75873" w:rsidRPr="00D268FF">
        <w:rPr>
          <w:rFonts w:ascii="Arial" w:hAnsi="Arial" w:cs="Arial"/>
          <w:sz w:val="24"/>
          <w:szCs w:val="24"/>
        </w:rPr>
        <w:lastRenderedPageBreak/>
        <w:t>“requeridos”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237D61" w:rsidRPr="00D268FF">
        <w:rPr>
          <w:rFonts w:ascii="Arial" w:hAnsi="Arial" w:cs="Arial"/>
          <w:sz w:val="24"/>
          <w:szCs w:val="24"/>
        </w:rPr>
        <w:t xml:space="preserve"> sentido a la luz de las respuestas observadas,</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29E39585"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Cada uno de los CDMs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0"/>
      <w:r w:rsidR="004A182B" w:rsidRPr="00D268FF">
        <w:rPr>
          <w:rFonts w:ascii="Arial" w:hAnsi="Arial" w:cs="Arial"/>
          <w:sz w:val="24"/>
          <w:szCs w:val="24"/>
        </w:rPr>
        <w:t>(</w:t>
      </w:r>
      <w:r w:rsidR="004A182B" w:rsidRPr="009C0807">
        <w:rPr>
          <w:rFonts w:ascii="Arial" w:hAnsi="Arial" w:cs="Arial"/>
          <w:sz w:val="24"/>
          <w:szCs w:val="24"/>
          <w:highlight w:val="yellow"/>
        </w:rPr>
        <w:t>Rupp, Templin y Henson, 2010</w:t>
      </w:r>
      <w:commentRangeEnd w:id="10"/>
      <w:r w:rsidR="009C0807">
        <w:rPr>
          <w:rStyle w:val="Refdecomentario"/>
        </w:rPr>
        <w:commentReference w:id="10"/>
      </w:r>
      <w:r w:rsidR="004A182B" w:rsidRPr="00D268FF">
        <w:rPr>
          <w:rFonts w:ascii="Arial" w:hAnsi="Arial" w:cs="Arial"/>
          <w:sz w:val="24"/>
          <w:szCs w:val="24"/>
        </w:rPr>
        <w:t>). Los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 cada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4A182B" w:rsidRPr="00D268FF">
        <w:rPr>
          <w:rFonts w:ascii="Arial" w:hAnsi="Arial" w:cs="Arial"/>
          <w:sz w:val="24"/>
          <w:szCs w:val="24"/>
        </w:rPr>
        <w:t xml:space="preserve">. En contraste,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635A28DA"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CDM</w:t>
      </w:r>
      <w:r w:rsidRPr="00D268FF">
        <w:rPr>
          <w:rFonts w:ascii="Arial" w:hAnsi="Arial" w:cs="Arial"/>
          <w:sz w:val="24"/>
          <w:szCs w:val="24"/>
        </w:rPr>
        <w:t xml:space="preserve">s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1"/>
      <w:r w:rsidR="004A182B" w:rsidRPr="00685A2F">
        <w:rPr>
          <w:rFonts w:ascii="Arial" w:hAnsi="Arial" w:cs="Arial"/>
          <w:sz w:val="24"/>
          <w:szCs w:val="24"/>
          <w:highlight w:val="yellow"/>
        </w:rPr>
        <w:t>Junker &amp; Sijtsma, 2001</w:t>
      </w:r>
      <w:commentRangeEnd w:id="11"/>
      <w:r w:rsidR="00685A2F" w:rsidRPr="00685A2F">
        <w:rPr>
          <w:rStyle w:val="Refdecomentario"/>
          <w:highlight w:val="yellow"/>
        </w:rPr>
        <w:commentReference w:id="11"/>
      </w:r>
      <w:r w:rsidR="006937DC" w:rsidRPr="00D268FF">
        <w:rPr>
          <w:rFonts w:ascii="Arial" w:hAnsi="Arial" w:cs="Arial"/>
          <w:sz w:val="24"/>
          <w:szCs w:val="24"/>
        </w:rPr>
        <w:t xml:space="preserve">; </w:t>
      </w:r>
      <w:r w:rsidR="006937DC" w:rsidRPr="004125BC">
        <w:rPr>
          <w:rFonts w:ascii="Arial" w:hAnsi="Arial" w:cs="Arial"/>
          <w:sz w:val="24"/>
          <w:szCs w:val="24"/>
          <w:highlight w:val="lightGray"/>
        </w:rPr>
        <w:t>de la Torre, 2009</w:t>
      </w:r>
      <w:r w:rsidR="006937DC" w:rsidRPr="00D268FF">
        <w:rPr>
          <w:rFonts w:ascii="Arial" w:hAnsi="Arial" w:cs="Arial"/>
          <w:sz w:val="24"/>
          <w:szCs w:val="24"/>
        </w:rPr>
        <w:t xml:space="preserve">) y su variante disyuntiva, el modelo </w:t>
      </w:r>
      <w:r w:rsidR="004A182B" w:rsidRPr="00D268FF">
        <w:rPr>
          <w:rFonts w:ascii="Arial" w:hAnsi="Arial" w:cs="Arial"/>
          <w:sz w:val="24"/>
          <w:szCs w:val="24"/>
        </w:rPr>
        <w:t xml:space="preserve">DINO (entrada determinística, ruidosa "o" puerta; </w:t>
      </w:r>
      <w:r w:rsidR="004A182B" w:rsidRPr="004125BC">
        <w:rPr>
          <w:rFonts w:ascii="Arial" w:hAnsi="Arial" w:cs="Arial"/>
          <w:sz w:val="24"/>
          <w:szCs w:val="24"/>
          <w:highlight w:val="lightGray"/>
        </w:rPr>
        <w:t>Templin y Henson, 2006</w:t>
      </w:r>
      <w:r w:rsidR="004A182B" w:rsidRPr="00D268FF">
        <w:rPr>
          <w:rFonts w:ascii="Arial" w:hAnsi="Arial" w:cs="Arial"/>
          <w:sz w:val="24"/>
          <w:szCs w:val="24"/>
        </w:rPr>
        <w:t xml:space="preserve">), y el A-CDM (CDM aditivo; </w:t>
      </w:r>
      <w:commentRangeStart w:id="12"/>
      <w:r w:rsidR="004A182B" w:rsidRPr="00A74075">
        <w:rPr>
          <w:rFonts w:ascii="Arial" w:hAnsi="Arial" w:cs="Arial"/>
          <w:sz w:val="24"/>
          <w:szCs w:val="24"/>
          <w:highlight w:val="yellow"/>
        </w:rPr>
        <w:t>de la Torre, 2011</w:t>
      </w:r>
      <w:commentRangeEnd w:id="12"/>
      <w:r w:rsidR="00A74075">
        <w:rPr>
          <w:rStyle w:val="Refdecomentario"/>
        </w:rPr>
        <w:commentReference w:id="12"/>
      </w:r>
      <w:r w:rsidR="004A182B" w:rsidRPr="00D268FF">
        <w:rPr>
          <w:rFonts w:ascii="Arial" w:hAnsi="Arial" w:cs="Arial"/>
          <w:sz w:val="24"/>
          <w:szCs w:val="24"/>
        </w:rPr>
        <w:t xml:space="preserve">). Según </w:t>
      </w:r>
      <w:r w:rsidR="004A182B" w:rsidRPr="00A74075">
        <w:rPr>
          <w:rFonts w:ascii="Arial" w:hAnsi="Arial" w:cs="Arial"/>
          <w:sz w:val="24"/>
          <w:szCs w:val="24"/>
          <w:highlight w:val="lightGray"/>
        </w:rPr>
        <w:t>Rupp, Templin y Henson, (2010</w:t>
      </w:r>
      <w:r w:rsidR="004A182B" w:rsidRPr="00D268FF">
        <w:rPr>
          <w:rFonts w:ascii="Arial" w:hAnsi="Arial" w:cs="Arial"/>
          <w:sz w:val="24"/>
          <w:szCs w:val="24"/>
        </w:rPr>
        <w:t xml:space="preserve">), otros CDM bien conocidos son el modelo NIDA (determinista de entrada ruidosa </w:t>
      </w:r>
      <w:r w:rsidR="00A74075">
        <w:rPr>
          <w:rFonts w:ascii="Arial" w:hAnsi="Arial" w:cs="Arial"/>
          <w:sz w:val="24"/>
          <w:szCs w:val="24"/>
        </w:rPr>
        <w:t>“</w:t>
      </w:r>
      <w:r w:rsidR="004A182B" w:rsidRPr="00D268FF">
        <w:rPr>
          <w:rFonts w:ascii="Arial" w:hAnsi="Arial" w:cs="Arial"/>
          <w:sz w:val="24"/>
          <w:szCs w:val="24"/>
        </w:rPr>
        <w:t>y</w:t>
      </w:r>
      <w:r w:rsidR="00A74075">
        <w:rPr>
          <w:rFonts w:ascii="Arial" w:hAnsi="Arial" w:cs="Arial"/>
          <w:sz w:val="24"/>
          <w:szCs w:val="24"/>
        </w:rPr>
        <w:t>”</w:t>
      </w:r>
      <w:r w:rsidR="004A182B" w:rsidRPr="00D268FF">
        <w:rPr>
          <w:rFonts w:ascii="Arial" w:hAnsi="Arial" w:cs="Arial"/>
          <w:sz w:val="24"/>
          <w:szCs w:val="24"/>
        </w:rPr>
        <w:t xml:space="preserve">; </w:t>
      </w:r>
      <w:r w:rsidR="004A182B" w:rsidRPr="00A74075">
        <w:rPr>
          <w:rFonts w:ascii="Arial" w:hAnsi="Arial" w:cs="Arial"/>
          <w:sz w:val="24"/>
          <w:szCs w:val="24"/>
          <w:highlight w:val="lightGray"/>
        </w:rPr>
        <w:t>Junker y Sijtsma, 2001,</w:t>
      </w:r>
      <w:r w:rsidR="004A182B" w:rsidRPr="00D268FF">
        <w:rPr>
          <w:rFonts w:ascii="Arial" w:hAnsi="Arial" w:cs="Arial"/>
          <w:sz w:val="24"/>
          <w:szCs w:val="24"/>
        </w:rPr>
        <w:t xml:space="preserve"> </w:t>
      </w:r>
      <w:commentRangeStart w:id="13"/>
      <w:r w:rsidR="004A182B" w:rsidRPr="00A74075">
        <w:rPr>
          <w:rFonts w:ascii="Arial" w:hAnsi="Arial" w:cs="Arial"/>
          <w:sz w:val="24"/>
          <w:szCs w:val="24"/>
          <w:highlight w:val="yellow"/>
        </w:rPr>
        <w:t>Maris, 1999</w:t>
      </w:r>
      <w:commentRangeEnd w:id="13"/>
      <w:r w:rsidR="00A74075" w:rsidRPr="00A74075">
        <w:rPr>
          <w:rStyle w:val="Refdecomentario"/>
          <w:highlight w:val="yellow"/>
        </w:rPr>
        <w:commentReference w:id="13"/>
      </w:r>
      <w:r w:rsidR="004A182B" w:rsidRPr="00D268FF">
        <w:rPr>
          <w:rFonts w:ascii="Arial" w:hAnsi="Arial" w:cs="Arial"/>
          <w:sz w:val="24"/>
          <w:szCs w:val="24"/>
        </w:rPr>
        <w:t xml:space="preserve">), el NIDO (determinista de entrada ruidosa o, </w:t>
      </w:r>
      <w:r w:rsidR="00A74075">
        <w:rPr>
          <w:rFonts w:ascii="Arial" w:hAnsi="Arial" w:cs="Arial"/>
          <w:sz w:val="24"/>
          <w:szCs w:val="24"/>
          <w:highlight w:val="yellow"/>
        </w:rPr>
        <w:t>Douglas, de la Torre, Chang</w:t>
      </w:r>
      <w:commentRangeStart w:id="14"/>
      <w:r w:rsidR="004A182B" w:rsidRPr="00A74075">
        <w:rPr>
          <w:rFonts w:ascii="Arial" w:hAnsi="Arial" w:cs="Arial"/>
          <w:sz w:val="24"/>
          <w:szCs w:val="24"/>
          <w:highlight w:val="yellow"/>
        </w:rPr>
        <w:t>,</w:t>
      </w:r>
      <w:r w:rsidR="00A74075">
        <w:rPr>
          <w:rFonts w:ascii="Arial" w:hAnsi="Arial" w:cs="Arial"/>
          <w:sz w:val="24"/>
          <w:szCs w:val="24"/>
          <w:highlight w:val="yellow"/>
        </w:rPr>
        <w:t xml:space="preserve"> Henson &amp; Templin,</w:t>
      </w:r>
      <w:r w:rsidR="004A182B" w:rsidRPr="00A74075">
        <w:rPr>
          <w:rFonts w:ascii="Arial" w:hAnsi="Arial" w:cs="Arial"/>
          <w:sz w:val="24"/>
          <w:szCs w:val="24"/>
          <w:highlight w:val="yellow"/>
        </w:rPr>
        <w:t xml:space="preserve"> 2006</w:t>
      </w:r>
      <w:commentRangeEnd w:id="14"/>
      <w:r w:rsidR="00A74075">
        <w:rPr>
          <w:rStyle w:val="Refdecomentario"/>
        </w:rPr>
        <w:commentReference w:id="14"/>
      </w:r>
      <w:r w:rsidR="004A182B" w:rsidRPr="00D268FF">
        <w:rPr>
          <w:rFonts w:ascii="Arial" w:hAnsi="Arial" w:cs="Arial"/>
          <w:sz w:val="24"/>
          <w:szCs w:val="24"/>
        </w:rPr>
        <w:t xml:space="preserve">), y el R-RUM (modelo unificado de reparación reducida; </w:t>
      </w:r>
      <w:commentRangeStart w:id="15"/>
      <w:r w:rsidR="004A182B" w:rsidRPr="00A74075">
        <w:rPr>
          <w:rFonts w:ascii="Arial" w:hAnsi="Arial" w:cs="Arial"/>
          <w:sz w:val="24"/>
          <w:szCs w:val="24"/>
          <w:highlight w:val="yellow"/>
        </w:rPr>
        <w:t>Hartz, 2002</w:t>
      </w:r>
      <w:commentRangeEnd w:id="15"/>
      <w:r w:rsidR="00A74075">
        <w:rPr>
          <w:rStyle w:val="Refdecomentario"/>
        </w:rPr>
        <w:commentReference w:id="15"/>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w:t>
      </w:r>
      <w:commentRangeStart w:id="16"/>
      <w:r w:rsidR="004A182B" w:rsidRPr="00A74075">
        <w:rPr>
          <w:rFonts w:ascii="Arial" w:hAnsi="Arial" w:cs="Arial"/>
          <w:sz w:val="24"/>
          <w:szCs w:val="24"/>
          <w:highlight w:val="yellow"/>
        </w:rPr>
        <w:t>Henson, Templin &amp; Willse, 2009</w:t>
      </w:r>
      <w:commentRangeEnd w:id="16"/>
      <w:r w:rsidR="00A74075" w:rsidRPr="00A74075">
        <w:rPr>
          <w:rStyle w:val="Refdecomentario"/>
          <w:highlight w:val="yellow"/>
        </w:rPr>
        <w:commentReference w:id="16"/>
      </w:r>
      <w:r w:rsidR="004A182B" w:rsidRPr="00D268FF">
        <w:rPr>
          <w:rFonts w:ascii="Arial" w:hAnsi="Arial" w:cs="Arial"/>
          <w:sz w:val="24"/>
          <w:szCs w:val="24"/>
        </w:rPr>
        <w:t xml:space="preserve">; </w:t>
      </w:r>
      <w:commentRangeStart w:id="17"/>
      <w:r w:rsidR="004A182B" w:rsidRPr="00A37537">
        <w:rPr>
          <w:rFonts w:ascii="Arial" w:hAnsi="Arial" w:cs="Arial"/>
          <w:sz w:val="24"/>
          <w:szCs w:val="24"/>
          <w:highlight w:val="yellow"/>
        </w:rPr>
        <w:t>von Davier, 2005</w:t>
      </w:r>
      <w:commentRangeEnd w:id="17"/>
      <w:r w:rsidR="00A37537">
        <w:rPr>
          <w:rStyle w:val="Refdecomentario"/>
        </w:rPr>
        <w:commentReference w:id="17"/>
      </w:r>
      <w:r w:rsidR="004A182B" w:rsidRPr="00D268FF">
        <w:rPr>
          <w:rFonts w:ascii="Arial" w:hAnsi="Arial" w:cs="Arial"/>
          <w:sz w:val="24"/>
          <w:szCs w:val="24"/>
        </w:rPr>
        <w:t>)</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 xml:space="preserve">l modelo G-DINA (DINA generalizada; </w:t>
      </w:r>
      <w:r w:rsidR="004A182B" w:rsidRPr="00A37537">
        <w:rPr>
          <w:rFonts w:ascii="Arial" w:hAnsi="Arial" w:cs="Arial"/>
          <w:sz w:val="24"/>
          <w:szCs w:val="24"/>
          <w:highlight w:val="lightGray"/>
        </w:rPr>
        <w:t>de la Tor</w:t>
      </w:r>
      <w:r w:rsidR="00C86609" w:rsidRPr="00A37537">
        <w:rPr>
          <w:rFonts w:ascii="Arial" w:hAnsi="Arial" w:cs="Arial"/>
          <w:sz w:val="24"/>
          <w:szCs w:val="24"/>
          <w:highlight w:val="lightGray"/>
        </w:rPr>
        <w:t>re, 2011</w:t>
      </w:r>
      <w:r w:rsidR="00C86609" w:rsidRPr="00D268FF">
        <w:rPr>
          <w:rFonts w:ascii="Arial" w:hAnsi="Arial" w:cs="Arial"/>
          <w:sz w:val="24"/>
          <w:szCs w:val="24"/>
        </w:rPr>
        <w:t>), el modelo de diagnóstico cognitivo</w:t>
      </w:r>
      <w:r w:rsidR="004A182B" w:rsidRPr="00D268FF">
        <w:rPr>
          <w:rFonts w:ascii="Arial" w:hAnsi="Arial" w:cs="Arial"/>
          <w:sz w:val="24"/>
          <w:szCs w:val="24"/>
        </w:rPr>
        <w:t xml:space="preserve"> log-lineal (LCDM; </w:t>
      </w:r>
      <w:r w:rsidR="004A182B" w:rsidRPr="00A37537">
        <w:rPr>
          <w:rFonts w:ascii="Arial" w:hAnsi="Arial" w:cs="Arial"/>
          <w:sz w:val="24"/>
          <w:szCs w:val="24"/>
          <w:highlight w:val="lightGray"/>
        </w:rPr>
        <w:t>Henson, Templin y Willse, 2009</w:t>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w:t>
      </w:r>
      <w:r w:rsidR="00F75873" w:rsidRPr="00A37537">
        <w:rPr>
          <w:rFonts w:ascii="Arial" w:hAnsi="Arial" w:cs="Arial"/>
          <w:sz w:val="24"/>
          <w:szCs w:val="24"/>
          <w:highlight w:val="lightGray"/>
        </w:rPr>
        <w:t>von Davier , 2005</w:t>
      </w:r>
      <w:r w:rsidR="00F75873" w:rsidRPr="00D268FF">
        <w:rPr>
          <w:rFonts w:ascii="Arial" w:hAnsi="Arial" w:cs="Arial"/>
          <w:sz w:val="24"/>
          <w:szCs w:val="24"/>
        </w:rPr>
        <w:t>). Este último grupo de modelos, describe</w:t>
      </w:r>
      <w:r w:rsidR="004A182B" w:rsidRPr="00D268FF">
        <w:rPr>
          <w:rFonts w:ascii="Arial" w:hAnsi="Arial" w:cs="Arial"/>
          <w:sz w:val="24"/>
          <w:szCs w:val="24"/>
        </w:rPr>
        <w:t xml:space="preserve"> la probabilidad de éxito en términos de la suma de los efectos debidos a la presencia de atributos específicos y sus interacciones.</w:t>
      </w:r>
    </w:p>
    <w:p w14:paraId="7D596BFA" w14:textId="77777777" w:rsidR="00A37537" w:rsidRDefault="00A37537" w:rsidP="00D268FF">
      <w:pPr>
        <w:spacing w:line="360" w:lineRule="auto"/>
        <w:ind w:firstLine="708"/>
        <w:jc w:val="both"/>
        <w:rPr>
          <w:rFonts w:ascii="Arial" w:hAnsi="Arial" w:cs="Arial"/>
          <w:b/>
          <w:sz w:val="24"/>
          <w:szCs w:val="24"/>
        </w:rPr>
      </w:pPr>
    </w:p>
    <w:p w14:paraId="6A905EA3" w14:textId="77777777" w:rsidR="00A37537" w:rsidRDefault="00A37537" w:rsidP="00D268FF">
      <w:pPr>
        <w:spacing w:line="360" w:lineRule="auto"/>
        <w:ind w:firstLine="708"/>
        <w:jc w:val="both"/>
        <w:rPr>
          <w:rFonts w:ascii="Arial" w:hAnsi="Arial" w:cs="Arial"/>
          <w:b/>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lastRenderedPageBreak/>
        <w:t xml:space="preserve">Acerca del </w:t>
      </w:r>
      <w:r w:rsidR="00C20A7C" w:rsidRPr="00D268FF">
        <w:rPr>
          <w:rFonts w:ascii="Arial" w:hAnsi="Arial" w:cs="Arial"/>
          <w:b/>
          <w:sz w:val="24"/>
          <w:szCs w:val="24"/>
        </w:rPr>
        <w:t>Modelo DINA</w:t>
      </w:r>
    </w:p>
    <w:p w14:paraId="6F04E049" w14:textId="34FA74D1"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El modelo DINA constituye uno de los modelos más sencillos dentro de la familia de los CDMs</w:t>
      </w:r>
      <w:r w:rsidR="00263A82" w:rsidRPr="00D268FF">
        <w:rPr>
          <w:rFonts w:ascii="Arial" w:hAnsi="Arial" w:cs="Arial"/>
          <w:sz w:val="24"/>
          <w:szCs w:val="24"/>
        </w:rPr>
        <w:t xml:space="preserve"> (</w:t>
      </w:r>
      <w:r w:rsidR="00263A82" w:rsidRPr="00A37537">
        <w:rPr>
          <w:rFonts w:ascii="Arial" w:hAnsi="Arial" w:cs="Arial"/>
          <w:sz w:val="24"/>
          <w:szCs w:val="24"/>
          <w:highlight w:val="lightGray"/>
        </w:rPr>
        <w:t>Junker y Sijtsma, 2001</w:t>
      </w:r>
      <w:r w:rsidR="00A37537" w:rsidRPr="00A37537">
        <w:rPr>
          <w:rFonts w:ascii="Arial" w:hAnsi="Arial" w:cs="Arial"/>
          <w:sz w:val="24"/>
          <w:szCs w:val="24"/>
          <w:highlight w:val="lightGray"/>
        </w:rPr>
        <w:t>; de la Torre, 2009</w:t>
      </w:r>
      <w:r w:rsidR="00263A82" w:rsidRPr="00D268FF">
        <w:rPr>
          <w:rFonts w:ascii="Arial" w:hAnsi="Arial" w:cs="Arial"/>
          <w:sz w:val="24"/>
          <w:szCs w:val="24"/>
        </w:rPr>
        <w:t>)</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 con el objetivo de</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estén relacionados con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queridas. Estos parámetros</w:t>
      </w:r>
      <w:r w:rsidR="00476354" w:rsidRPr="00D268FF">
        <w:rPr>
          <w:rFonts w:ascii="Arial" w:hAnsi="Arial" w:cs="Arial"/>
          <w:sz w:val="24"/>
          <w:szCs w:val="24"/>
        </w:rPr>
        <w:t xml:space="preserve">, </w:t>
      </w:r>
      <w:r w:rsidR="00873C4D" w:rsidRPr="00D268FF">
        <w:rPr>
          <w:rFonts w:ascii="Arial" w:hAnsi="Arial" w:cs="Arial"/>
          <w:sz w:val="24"/>
          <w:szCs w:val="24"/>
        </w:rPr>
        <w:t xml:space="preserve">conocidos como </w:t>
      </w:r>
      <w:r w:rsidRPr="00D268FF">
        <w:rPr>
          <w:rFonts w:ascii="Arial" w:hAnsi="Arial" w:cs="Arial"/>
          <w:sz w:val="24"/>
          <w:szCs w:val="24"/>
        </w:rPr>
        <w:t>parámetro de adivinación y parámetro de desliz, refieren a la probabilidad de obtener un acierto aún sin dominar las habilidades necesarias</w:t>
      </w:r>
      <w:r w:rsidR="00873C4D" w:rsidRPr="00D268FF">
        <w:rPr>
          <w:rFonts w:ascii="Arial" w:hAnsi="Arial" w:cs="Arial"/>
          <w:sz w:val="24"/>
          <w:szCs w:val="24"/>
        </w:rPr>
        <w:t xml:space="preserve">, (es decir, de “atinarle por </w:t>
      </w:r>
      <w:r w:rsidRPr="00D268FF">
        <w:rPr>
          <w:rFonts w:ascii="Arial" w:hAnsi="Arial" w:cs="Arial"/>
          <w:sz w:val="24"/>
          <w:szCs w:val="24"/>
        </w:rPr>
        <w:t>por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4F958EDF" w:rsidR="00873C4D" w:rsidRPr="00D268FF" w:rsidRDefault="000B0C6C"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7FF01FA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D268FF">
        <w:rPr>
          <w:rFonts w:ascii="Arial" w:eastAsiaTheme="minorEastAsia" w:hAnsi="Arial" w:cs="Arial"/>
          <w:sz w:val="24"/>
          <w:szCs w:val="24"/>
        </w:rPr>
        <w:t xml:space="preserve"> </w:t>
      </w:r>
      <w:r w:rsidR="00F73BD5" w:rsidRPr="00D268FF">
        <w:rPr>
          <w:rFonts w:ascii="Arial" w:hAnsi="Arial" w:cs="Arial"/>
          <w:sz w:val="24"/>
          <w:szCs w:val="24"/>
        </w:rPr>
        <w:t xml:space="preserve">para indicar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5119CF0A"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Al conjunto de dominios evaluados suele referírseles, en el marco de los CDM, como habilidades, conocimientos o atributos contenidos en el dominio general evaluado por la prueba.</w:t>
      </w:r>
    </w:p>
    <w:p w14:paraId="138A1B88" w14:textId="38B6E2C0" w:rsidR="00B30302" w:rsidRPr="00D268FF" w:rsidRDefault="005D36C2" w:rsidP="00D268FF">
      <w:pPr>
        <w:spacing w:line="360" w:lineRule="auto"/>
        <w:jc w:val="both"/>
        <w:rPr>
          <w:rFonts w:ascii="Arial" w:eastAsiaTheme="minorEastAsia" w:hAnsi="Arial" w:cs="Arial"/>
          <w:sz w:val="24"/>
          <w:szCs w:val="24"/>
        </w:rPr>
      </w:pPr>
      <w:r w:rsidRPr="00D268FF">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sidR="001F31AF" w:rsidRPr="00D268FF">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D268FF">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D268FF">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D268FF">
        <w:rPr>
          <w:rFonts w:ascii="Arial" w:eastAsiaTheme="minorEastAsia" w:hAnsi="Arial" w:cs="Arial"/>
          <w:sz w:val="24"/>
          <w:szCs w:val="24"/>
        </w:rPr>
        <w:t xml:space="preserve">, dado lo que la matriz </w:t>
      </w:r>
      <w:r w:rsidR="005E075A" w:rsidRPr="00D268FF">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D268FF">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D268FF">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61BAD517" w14:textId="33A75BAC" w:rsidR="005E075A" w:rsidRPr="00D268FF" w:rsidRDefault="000B0C6C"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D268FF">
        <w:rPr>
          <w:rFonts w:ascii="Arial" w:eastAsiaTheme="minorEastAsia" w:hAnsi="Arial" w:cs="Arial"/>
          <w:sz w:val="24"/>
          <w:szCs w:val="24"/>
        </w:rPr>
        <w:t>, donde</w:t>
      </w:r>
    </w:p>
    <w:p w14:paraId="10EEC925" w14:textId="22FA4D8C" w:rsidR="005E075A" w:rsidRPr="00D268FF" w:rsidRDefault="000B0C6C"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0B0C6C"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0B0C6C"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r w:rsidR="00115110" w:rsidRPr="00D268FF">
        <w:rPr>
          <w:rFonts w:ascii="Arial" w:hAnsi="Arial" w:cs="Arial"/>
          <w:sz w:val="24"/>
          <w:szCs w:val="24"/>
        </w:rPr>
        <w:t>o</w:t>
      </w:r>
      <w:r w:rsidRPr="00D268FF">
        <w:rPr>
          <w:rFonts w:ascii="Arial" w:hAnsi="Arial" w:cs="Arial"/>
          <w:sz w:val="24"/>
          <w:szCs w:val="24"/>
        </w:rPr>
        <w:t xml:space="preserve">lo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B549C28" w14:textId="4BF3DAE1" w:rsidR="006C7E8D" w:rsidRPr="00D268FF" w:rsidRDefault="007F3FAF" w:rsidP="003879F2">
      <w:pPr>
        <w:spacing w:line="360" w:lineRule="auto"/>
        <w:jc w:val="both"/>
        <w:rPr>
          <w:rFonts w:ascii="Arial" w:hAnsi="Arial" w:cs="Arial"/>
          <w:b/>
          <w:sz w:val="24"/>
          <w:szCs w:val="24"/>
        </w:rPr>
      </w:pPr>
      <w:r w:rsidRPr="00D268FF">
        <w:rPr>
          <w:rFonts w:ascii="Arial" w:hAnsi="Arial" w:cs="Arial"/>
          <w:b/>
          <w:sz w:val="24"/>
          <w:szCs w:val="24"/>
        </w:rPr>
        <w:t xml:space="preserve">Acerca de la Prueba de Matemáticas para Primaria (06) del PLANEA ELCE 2015 </w:t>
      </w:r>
    </w:p>
    <w:p w14:paraId="6AEB6995" w14:textId="0F1A638F" w:rsidR="009A207D" w:rsidRPr="00D268FF" w:rsidRDefault="00377513" w:rsidP="00D268FF">
      <w:pPr>
        <w:pStyle w:val="parrafos0"/>
        <w:spacing w:after="160" w:line="360" w:lineRule="auto"/>
        <w:ind w:firstLine="0"/>
      </w:pPr>
      <w:r w:rsidRPr="00D268FF">
        <w:t>La Prueba de Matemáticas para Primaria (06) con la que se trabajó en el presente proyecto, forma parte del Plan Nacional para las Evaluaciones de los Aprendizajes (PLANEA) diseñado y aplicado en</w:t>
      </w:r>
      <w:r w:rsidR="000D24F6">
        <w:t xml:space="preserve"> 2015 en</w:t>
      </w:r>
      <w:r w:rsidRPr="00D268FF">
        <w:t xml:space="preserve"> </w:t>
      </w:r>
      <w:r w:rsidR="000D24F6">
        <w:t>México</w:t>
      </w:r>
      <w:r w:rsidRPr="00D268FF">
        <w:t xml:space="preserve"> por el</w:t>
      </w:r>
      <w:r w:rsidR="000D24F6">
        <w:t xml:space="preserve"> entonces</w:t>
      </w:r>
      <w:r w:rsidRPr="00D268FF">
        <w:t xml:space="preserve"> Instituto Nacional para la Evaluación de la Educación (INEE), con la intención de contar con una evaluación a gran escala </w:t>
      </w:r>
      <w:r w:rsidR="000D24F6">
        <w:t>de</w:t>
      </w:r>
      <w:r w:rsidRPr="00D268FF">
        <w:t xml:space="preserve"> la eficacia </w:t>
      </w:r>
      <w:r w:rsidR="000D24F6">
        <w:t>con la que e</w:t>
      </w:r>
      <w:r w:rsidR="009A207D" w:rsidRPr="00D268FF">
        <w:t>l Siste</w:t>
      </w:r>
      <w:r w:rsidR="000D24F6">
        <w:t>ma Educativo Nacional fomenta</w:t>
      </w:r>
      <w:r w:rsidR="009A207D" w:rsidRPr="00D268FF">
        <w:t xml:space="preserve"> el domini</w:t>
      </w:r>
      <w:r w:rsidR="000D24F6">
        <w:t>o de los aprendizajes esperados de acuerdo</w:t>
      </w:r>
      <w:r w:rsidR="009A207D" w:rsidRPr="00D268FF">
        <w:t xml:space="preserve"> al currículo nacional</w:t>
      </w:r>
      <w:r w:rsidRPr="00D268FF">
        <w:t>.</w:t>
      </w:r>
      <w:r w:rsidR="00FB171D" w:rsidRPr="00D268FF">
        <w:t xml:space="preserve"> </w:t>
      </w:r>
    </w:p>
    <w:p w14:paraId="271B3054" w14:textId="7B193FEC" w:rsidR="00A65662" w:rsidRPr="00D268FF" w:rsidRDefault="00263A82" w:rsidP="00D268FF">
      <w:pPr>
        <w:pStyle w:val="parrafos0"/>
        <w:spacing w:after="160" w:line="360" w:lineRule="auto"/>
        <w:ind w:firstLine="0"/>
      </w:pPr>
      <w:r w:rsidRPr="00D268FF">
        <w:t>E</w:t>
      </w:r>
      <w:r w:rsidR="009B4F36" w:rsidRPr="00D268FF">
        <w:t>n especial, el PLANEA-</w:t>
      </w:r>
      <w:r w:rsidR="000D24F6">
        <w:t>ELCE toma</w:t>
      </w:r>
      <w:r w:rsidRPr="00D268FF">
        <w:t xml:space="preserve"> los centros escolares</w:t>
      </w:r>
      <w:r w:rsidR="000D24F6">
        <w:t xml:space="preserve"> como unidad de análisis (Evaluación del Logro de los Centros Escolares) y contempla la</w:t>
      </w:r>
      <w:r w:rsidR="00C64A59" w:rsidRPr="00D268FF">
        <w:t xml:space="preserve"> evaluación de campos</w:t>
      </w:r>
      <w:r w:rsidRPr="00D268FF">
        <w:t xml:space="preserve"> formativo</w:t>
      </w:r>
      <w:r w:rsidR="00C64A59" w:rsidRPr="00D268FF">
        <w:t>s específicos</w:t>
      </w:r>
      <w:r w:rsidRPr="00D268FF">
        <w:t xml:space="preserve"> (Matemáticas y Lenguaje y comunicación) </w:t>
      </w:r>
      <w:r w:rsidR="000D24F6">
        <w:t xml:space="preserve">tomando como variable </w:t>
      </w:r>
      <w:r w:rsidR="000D24F6">
        <w:lastRenderedPageBreak/>
        <w:t xml:space="preserve">de agrupación distintos factores </w:t>
      </w:r>
      <w:r w:rsidRPr="00D268FF">
        <w:t>(por ejemplo, región, estado, municipio, zona escolar, modalidad, tipo de organización, entre otr</w:t>
      </w:r>
      <w:r w:rsidR="00C64A59" w:rsidRPr="00D268FF">
        <w:t xml:space="preserve">os), </w:t>
      </w:r>
      <w:r w:rsidRPr="00D268FF">
        <w:t>(</w:t>
      </w:r>
      <w:commentRangeStart w:id="18"/>
      <w:r w:rsidRPr="00A6681B">
        <w:rPr>
          <w:highlight w:val="yellow"/>
        </w:rPr>
        <w:t>INEE, 2015</w:t>
      </w:r>
      <w:commentRangeEnd w:id="18"/>
      <w:r w:rsidR="0097669E">
        <w:rPr>
          <w:rStyle w:val="Refdecomentario"/>
          <w:rFonts w:asciiTheme="minorHAnsi" w:hAnsiTheme="minorHAnsi" w:cstheme="minorBidi"/>
          <w:lang w:eastAsia="en-US"/>
        </w:rPr>
        <w:commentReference w:id="18"/>
      </w:r>
      <w:r w:rsidR="000D24F6">
        <w:t>). El propósito específico tras su desarrollo fue el</w:t>
      </w:r>
      <w:r w:rsidRPr="00D268FF">
        <w:t xml:space="preserve"> ofrecer a cada escuela elementos de retroal</w:t>
      </w:r>
      <w:r w:rsidR="00A65662" w:rsidRPr="00D268FF">
        <w:t>imentación para su mejora, identificando el logro alcanzado en</w:t>
      </w:r>
      <w:r w:rsidRPr="00D268FF">
        <w:t xml:space="preserve"> el centro escolar </w:t>
      </w:r>
      <w:r w:rsidR="00A65662" w:rsidRPr="00D268FF">
        <w:t>tras los</w:t>
      </w:r>
      <w:r w:rsidRPr="00D268FF">
        <w:t xml:space="preserve"> seis años</w:t>
      </w:r>
      <w:r w:rsidR="00A65662" w:rsidRPr="00D268FF">
        <w:t xml:space="preserve"> que dura la educación</w:t>
      </w:r>
      <w:r w:rsidRPr="00D268FF">
        <w:t xml:space="preserve"> primaria</w:t>
      </w:r>
      <w:r w:rsidR="00A65662" w:rsidRPr="00D268FF">
        <w:t>.</w:t>
      </w:r>
    </w:p>
    <w:p w14:paraId="4356E701" w14:textId="77777777" w:rsidR="000B0C6C" w:rsidRDefault="000B0C6C" w:rsidP="00D268FF">
      <w:pPr>
        <w:spacing w:line="360" w:lineRule="auto"/>
        <w:jc w:val="both"/>
        <w:rPr>
          <w:rFonts w:ascii="Arial" w:hAnsi="Arial" w:cs="Arial"/>
          <w:b/>
          <w:sz w:val="24"/>
          <w:szCs w:val="24"/>
        </w:rPr>
      </w:pPr>
    </w:p>
    <w:p w14:paraId="1BC785CF" w14:textId="4123A65F" w:rsidR="00CB1FD9" w:rsidRPr="00D268FF" w:rsidRDefault="00D143EA" w:rsidP="000B0C6C">
      <w:pPr>
        <w:spacing w:line="360" w:lineRule="auto"/>
        <w:ind w:firstLine="708"/>
        <w:jc w:val="both"/>
        <w:rPr>
          <w:rFonts w:ascii="Arial" w:hAnsi="Arial" w:cs="Arial"/>
          <w:b/>
          <w:sz w:val="24"/>
          <w:szCs w:val="24"/>
        </w:rPr>
      </w:pPr>
      <w:r w:rsidRPr="00D268FF">
        <w:rPr>
          <w:rFonts w:ascii="Arial" w:hAnsi="Arial" w:cs="Arial"/>
          <w:b/>
          <w:sz w:val="24"/>
          <w:szCs w:val="24"/>
        </w:rPr>
        <w:t>Método:</w:t>
      </w:r>
    </w:p>
    <w:p w14:paraId="7EE95167" w14:textId="20858323" w:rsidR="00D143EA" w:rsidRDefault="00A876CB" w:rsidP="00D268FF">
      <w:pPr>
        <w:spacing w:line="360" w:lineRule="auto"/>
        <w:jc w:val="both"/>
        <w:rPr>
          <w:rFonts w:ascii="Arial" w:hAnsi="Arial" w:cs="Arial"/>
          <w:sz w:val="24"/>
          <w:szCs w:val="24"/>
          <w:lang w:eastAsia="es-MX"/>
        </w:rPr>
      </w:pPr>
      <w:r>
        <w:rPr>
          <w:rFonts w:ascii="Arial" w:hAnsi="Arial" w:cs="Arial"/>
          <w:sz w:val="24"/>
          <w:szCs w:val="24"/>
        </w:rPr>
        <w:t>La presente investigación tuvo como objetivo realizar, mediante la aplicación de técnicas de retrofitting, un diagnóstico cogniti</w:t>
      </w:r>
      <w:r w:rsidR="0079413B">
        <w:rPr>
          <w:rFonts w:ascii="Arial" w:hAnsi="Arial" w:cs="Arial"/>
          <w:sz w:val="24"/>
          <w:szCs w:val="24"/>
        </w:rPr>
        <w:t xml:space="preserve">vo nacional para identificar el grado de dominio que los estudiantes de sexto de primaria en México tienen en Matemáticas. Para ello se trabajó con  la Prueba de Matemáticas para primaria (06) del PLANEA ELCE 2015 y los datos levantados tras su aplicación a gran escala, a un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primaria. </w:t>
      </w:r>
      <w:r w:rsidR="007F3FAF" w:rsidRPr="00D268FF">
        <w:rPr>
          <w:rFonts w:ascii="Arial" w:hAnsi="Arial" w:cs="Arial"/>
          <w:sz w:val="24"/>
          <w:szCs w:val="24"/>
          <w:lang w:eastAsia="es-MX"/>
        </w:rPr>
        <w:t>Una ventaja colateral de trabajar con la prueba de Matemáticas de primaria (06) del PLANEA ELCE 2015 es que se trata de una disciplina ampliamente abordada desde el enfoque propuesto por los CDM (</w:t>
      </w:r>
      <w:commentRangeStart w:id="19"/>
      <w:r w:rsidR="00D143EA" w:rsidRPr="006630C5">
        <w:rPr>
          <w:rFonts w:ascii="Arial" w:hAnsi="Arial" w:cs="Arial"/>
          <w:sz w:val="24"/>
          <w:szCs w:val="24"/>
          <w:highlight w:val="yellow"/>
          <w:lang w:eastAsia="es-MX"/>
        </w:rPr>
        <w:t>Brown y Burton, 1978</w:t>
      </w:r>
      <w:commentRangeEnd w:id="19"/>
      <w:r w:rsidR="006630C5">
        <w:rPr>
          <w:rStyle w:val="Refdecomentario"/>
        </w:rPr>
        <w:commentReference w:id="19"/>
      </w:r>
      <w:r w:rsidR="00D143EA" w:rsidRPr="00D268FF">
        <w:rPr>
          <w:rFonts w:ascii="Arial" w:hAnsi="Arial" w:cs="Arial"/>
          <w:sz w:val="24"/>
          <w:szCs w:val="24"/>
          <w:lang w:eastAsia="es-MX"/>
        </w:rPr>
        <w:t xml:space="preserve">; </w:t>
      </w:r>
      <w:commentRangeStart w:id="20"/>
      <w:r w:rsidR="00D143EA" w:rsidRPr="006630C5">
        <w:rPr>
          <w:rFonts w:ascii="Arial" w:hAnsi="Arial" w:cs="Arial"/>
          <w:sz w:val="24"/>
          <w:szCs w:val="24"/>
          <w:highlight w:val="yellow"/>
          <w:lang w:eastAsia="es-MX"/>
        </w:rPr>
        <w:t>Chen y Macdonald, 2011</w:t>
      </w:r>
      <w:commentRangeEnd w:id="20"/>
      <w:r w:rsidR="006630C5" w:rsidRPr="006630C5">
        <w:rPr>
          <w:rStyle w:val="Refdecomentario"/>
          <w:highlight w:val="yellow"/>
        </w:rPr>
        <w:commentReference w:id="20"/>
      </w:r>
      <w:r w:rsidR="00D143EA" w:rsidRPr="00D268FF">
        <w:rPr>
          <w:rFonts w:ascii="Arial" w:hAnsi="Arial" w:cs="Arial"/>
          <w:sz w:val="24"/>
          <w:szCs w:val="24"/>
          <w:lang w:eastAsia="es-MX"/>
        </w:rPr>
        <w:t xml:space="preserve">; </w:t>
      </w:r>
      <w:commentRangeStart w:id="21"/>
      <w:r w:rsidR="00D143EA" w:rsidRPr="006630C5">
        <w:rPr>
          <w:rFonts w:ascii="Arial" w:hAnsi="Arial" w:cs="Arial"/>
          <w:sz w:val="24"/>
          <w:szCs w:val="24"/>
          <w:highlight w:val="yellow"/>
          <w:lang w:eastAsia="es-MX"/>
        </w:rPr>
        <w:t>Gierl</w:t>
      </w:r>
      <w:r w:rsidR="006630C5" w:rsidRPr="006630C5">
        <w:rPr>
          <w:rFonts w:ascii="Arial" w:hAnsi="Arial" w:cs="Arial"/>
          <w:sz w:val="24"/>
          <w:szCs w:val="24"/>
          <w:highlight w:val="yellow"/>
          <w:lang w:eastAsia="es-MX"/>
        </w:rPr>
        <w:t>, Leighton, Changjiang, Jiawen, Rebecca &amp; Tan</w:t>
      </w:r>
      <w:r w:rsidR="00D143EA" w:rsidRPr="006630C5">
        <w:rPr>
          <w:rFonts w:ascii="Arial" w:hAnsi="Arial" w:cs="Arial"/>
          <w:sz w:val="24"/>
          <w:szCs w:val="24"/>
          <w:highlight w:val="yellow"/>
          <w:lang w:eastAsia="es-MX"/>
        </w:rPr>
        <w:t>, 2009</w:t>
      </w:r>
      <w:commentRangeEnd w:id="21"/>
      <w:r w:rsidR="006630C5">
        <w:rPr>
          <w:rStyle w:val="Refdecomentario"/>
        </w:rPr>
        <w:commentReference w:id="21"/>
      </w:r>
      <w:r w:rsidR="00D143EA" w:rsidRPr="00D268FF">
        <w:rPr>
          <w:rFonts w:ascii="Arial" w:hAnsi="Arial" w:cs="Arial"/>
          <w:sz w:val="24"/>
          <w:szCs w:val="24"/>
          <w:lang w:eastAsia="es-MX"/>
        </w:rPr>
        <w:t xml:space="preserve">; </w:t>
      </w:r>
      <w:commentRangeStart w:id="22"/>
      <w:r w:rsidR="00D143EA" w:rsidRPr="00F5249B">
        <w:rPr>
          <w:rFonts w:ascii="Arial" w:hAnsi="Arial" w:cs="Arial"/>
          <w:sz w:val="24"/>
          <w:szCs w:val="24"/>
          <w:highlight w:val="yellow"/>
          <w:lang w:eastAsia="es-MX"/>
        </w:rPr>
        <w:t>Ma, Çetin y Green, 2009</w:t>
      </w:r>
      <w:commentRangeEnd w:id="22"/>
      <w:r w:rsidR="00F5249B" w:rsidRPr="00F5249B">
        <w:rPr>
          <w:rStyle w:val="Refdecomentario"/>
          <w:highlight w:val="yellow"/>
        </w:rPr>
        <w:commentReference w:id="22"/>
      </w:r>
      <w:r w:rsidR="00D143EA" w:rsidRPr="00D268FF">
        <w:rPr>
          <w:rFonts w:ascii="Arial" w:hAnsi="Arial" w:cs="Arial"/>
          <w:sz w:val="24"/>
          <w:szCs w:val="24"/>
          <w:lang w:eastAsia="es-MX"/>
        </w:rPr>
        <w:t xml:space="preserve">; </w:t>
      </w:r>
      <w:commentRangeStart w:id="23"/>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Pérez-Morán, Larrazolo, Backhoff, y Guaner, 2015</w:t>
      </w:r>
      <w:commentRangeEnd w:id="23"/>
      <w:r w:rsidR="00F5249B">
        <w:rPr>
          <w:rStyle w:val="Refdecomentario"/>
        </w:rPr>
        <w:commentReference w:id="23"/>
      </w:r>
      <w:r w:rsidR="00D143EA" w:rsidRPr="00D268FF">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24"/>
      <w:r w:rsidR="00D143EA" w:rsidRPr="00F5249B">
        <w:rPr>
          <w:rFonts w:ascii="Arial" w:hAnsi="Arial" w:cs="Arial"/>
          <w:sz w:val="24"/>
          <w:szCs w:val="24"/>
          <w:highlight w:val="yellow"/>
          <w:lang w:eastAsia="es-MX"/>
        </w:rPr>
        <w:t>Revuelta y Ponsoda, 1998</w:t>
      </w:r>
      <w:commentRangeEnd w:id="24"/>
      <w:r w:rsidR="00F5249B" w:rsidRPr="00F5249B">
        <w:rPr>
          <w:rStyle w:val="Refdecomentario"/>
          <w:highlight w:val="yellow"/>
        </w:rPr>
        <w:commentReference w:id="24"/>
      </w:r>
      <w:r w:rsidR="00D143EA" w:rsidRPr="00D268FF">
        <w:rPr>
          <w:rFonts w:ascii="Arial" w:hAnsi="Arial" w:cs="Arial"/>
          <w:sz w:val="24"/>
          <w:szCs w:val="24"/>
          <w:lang w:eastAsia="es-MX"/>
        </w:rPr>
        <w:t xml:space="preserve">; </w:t>
      </w:r>
      <w:commentRangeStart w:id="25"/>
      <w:r w:rsidR="00D143EA" w:rsidRPr="00F5249B">
        <w:rPr>
          <w:rFonts w:ascii="Arial" w:hAnsi="Arial" w:cs="Arial"/>
          <w:sz w:val="24"/>
          <w:szCs w:val="24"/>
          <w:highlight w:val="yellow"/>
          <w:lang w:eastAsia="es-MX"/>
        </w:rPr>
        <w:t>Romero, Ponsoda y Ximénez, 2008</w:t>
      </w:r>
      <w:commentRangeEnd w:id="25"/>
      <w:r w:rsidR="00F5249B" w:rsidRPr="00F5249B">
        <w:rPr>
          <w:rStyle w:val="Refdecomentario"/>
          <w:highlight w:val="yellow"/>
        </w:rPr>
        <w:commentReference w:id="25"/>
      </w:r>
      <w:r w:rsidR="00D143EA" w:rsidRPr="00D268FF">
        <w:rPr>
          <w:rFonts w:ascii="Arial" w:hAnsi="Arial" w:cs="Arial"/>
          <w:sz w:val="24"/>
          <w:szCs w:val="24"/>
          <w:lang w:eastAsia="es-MX"/>
        </w:rPr>
        <w:t xml:space="preserve">). </w:t>
      </w:r>
    </w:p>
    <w:p w14:paraId="2F823576" w14:textId="1AD825F1" w:rsidR="000B0C6C" w:rsidRPr="00D268FF" w:rsidRDefault="0058489F" w:rsidP="000B0C6C">
      <w:pPr>
        <w:spacing w:line="360" w:lineRule="auto"/>
        <w:jc w:val="both"/>
        <w:rPr>
          <w:rFonts w:ascii="Arial" w:hAnsi="Arial" w:cs="Arial"/>
          <w:sz w:val="24"/>
          <w:szCs w:val="24"/>
          <w:lang w:eastAsia="es-MX"/>
        </w:rPr>
      </w:pPr>
      <w:r>
        <w:rPr>
          <w:rFonts w:ascii="Arial" w:hAnsi="Arial" w:cs="Arial"/>
          <w:sz w:val="24"/>
          <w:szCs w:val="24"/>
        </w:rPr>
        <w:t xml:space="preserve">Se realizaron estudios cognitivos para identificar las habilidades cognitivas requeridas por los distintos ítems que conforman la prueba, mediante la aplicación de técnicas de retrofitting, para poder trazar la matriz Q que guiaría la aplicación del modelo DINA a los datos. </w:t>
      </w:r>
      <w:r w:rsidR="000B0C6C">
        <w:rPr>
          <w:rFonts w:ascii="Arial" w:hAnsi="Arial" w:cs="Arial"/>
          <w:sz w:val="24"/>
          <w:szCs w:val="24"/>
        </w:rPr>
        <w:t>Para ello se elaboró</w:t>
      </w:r>
      <w:r w:rsidR="000B0C6C" w:rsidRPr="00D268FF">
        <w:rPr>
          <w:rFonts w:ascii="Arial" w:hAnsi="Arial" w:cs="Arial"/>
          <w:sz w:val="24"/>
          <w:szCs w:val="24"/>
          <w:lang w:eastAsia="es-MX"/>
        </w:rPr>
        <w:t xml:space="preserve"> un análisis cognitivo-reticular</w:t>
      </w:r>
      <w:r w:rsidR="000B0C6C">
        <w:rPr>
          <w:rFonts w:ascii="Arial" w:hAnsi="Arial" w:cs="Arial"/>
          <w:sz w:val="24"/>
          <w:szCs w:val="24"/>
          <w:lang w:eastAsia="es-MX"/>
        </w:rPr>
        <w:t xml:space="preserve"> detallado</w:t>
      </w:r>
      <w:r w:rsidR="000B0C6C" w:rsidRPr="00D268FF">
        <w:rPr>
          <w:rFonts w:ascii="Arial" w:hAnsi="Arial" w:cs="Arial"/>
          <w:sz w:val="24"/>
          <w:szCs w:val="24"/>
          <w:lang w:eastAsia="es-MX"/>
        </w:rPr>
        <w:t xml:space="preserve"> con apoyo de un panel de expertos con experiencia en la enseñanza de las Matemáticas a nivel primaria</w:t>
      </w:r>
      <w:r w:rsidR="000B0C6C">
        <w:rPr>
          <w:rFonts w:ascii="Arial" w:hAnsi="Arial" w:cs="Arial"/>
          <w:sz w:val="24"/>
          <w:szCs w:val="24"/>
          <w:lang w:eastAsia="es-MX"/>
        </w:rPr>
        <w:t xml:space="preserve">, que además participaron en la aplicación de </w:t>
      </w:r>
      <w:r w:rsidR="000B0C6C" w:rsidRPr="000B0C6C">
        <w:rPr>
          <w:rFonts w:ascii="Arial" w:hAnsi="Arial" w:cs="Arial"/>
          <w:sz w:val="24"/>
          <w:szCs w:val="24"/>
          <w:lang w:eastAsia="es-MX"/>
        </w:rPr>
        <w:t>técnicas de pensamiento en voz alta concurrentes y retrospectivas con los expertos, para identificar los procesos de respuesta asociados a cada ítem</w:t>
      </w:r>
      <w:r w:rsidR="000B0C6C">
        <w:rPr>
          <w:rFonts w:ascii="Arial" w:hAnsi="Arial" w:cs="Arial"/>
          <w:sz w:val="24"/>
          <w:szCs w:val="24"/>
          <w:lang w:eastAsia="es-MX"/>
        </w:rPr>
        <w:t xml:space="preserve"> que guiaran </w:t>
      </w:r>
      <w:r w:rsidR="000B0C6C" w:rsidRPr="000B0C6C">
        <w:rPr>
          <w:rFonts w:ascii="Arial" w:hAnsi="Arial" w:cs="Arial"/>
          <w:sz w:val="24"/>
          <w:szCs w:val="24"/>
          <w:lang w:eastAsia="es-MX"/>
        </w:rPr>
        <w:t xml:space="preserve">el modelado matemático de sub-tareas. </w:t>
      </w:r>
    </w:p>
    <w:p w14:paraId="6F1F635E" w14:textId="1B40F5B0" w:rsidR="000B0C6C" w:rsidRDefault="003879F2" w:rsidP="000B0C6C">
      <w:pPr>
        <w:spacing w:line="360" w:lineRule="auto"/>
        <w:jc w:val="both"/>
        <w:rPr>
          <w:rFonts w:ascii="Arial" w:hAnsi="Arial" w:cs="Arial"/>
          <w:sz w:val="24"/>
          <w:szCs w:val="24"/>
          <w:lang w:eastAsia="es-MX"/>
        </w:rPr>
      </w:pPr>
      <w:r>
        <w:rPr>
          <w:rFonts w:ascii="Arial" w:hAnsi="Arial" w:cs="Arial"/>
          <w:sz w:val="24"/>
          <w:szCs w:val="24"/>
          <w:lang w:eastAsia="es-MX"/>
        </w:rPr>
        <w:t>Los 50</w:t>
      </w:r>
      <w:r w:rsidR="000B0C6C" w:rsidRPr="00D268FF">
        <w:rPr>
          <w:rFonts w:ascii="Arial" w:hAnsi="Arial" w:cs="Arial"/>
          <w:sz w:val="24"/>
          <w:szCs w:val="24"/>
          <w:lang w:eastAsia="es-MX"/>
        </w:rPr>
        <w:t xml:space="preserve"> ítems contenidos en la prueba </w:t>
      </w:r>
      <w:r>
        <w:rPr>
          <w:rFonts w:ascii="Arial" w:hAnsi="Arial" w:cs="Arial"/>
          <w:sz w:val="24"/>
          <w:szCs w:val="24"/>
          <w:lang w:eastAsia="es-MX"/>
        </w:rPr>
        <w:t xml:space="preserve">fueron piloteados con un grupo de </w:t>
      </w:r>
      <w:r w:rsidRPr="003879F2">
        <w:rPr>
          <w:rFonts w:ascii="Arial" w:hAnsi="Arial" w:cs="Arial"/>
          <w:sz w:val="24"/>
          <w:szCs w:val="24"/>
          <w:highlight w:val="yellow"/>
          <w:lang w:eastAsia="es-MX"/>
        </w:rPr>
        <w:t>16</w:t>
      </w:r>
      <w:r>
        <w:rPr>
          <w:rFonts w:ascii="Arial" w:hAnsi="Arial" w:cs="Arial"/>
          <w:sz w:val="24"/>
          <w:szCs w:val="24"/>
          <w:lang w:eastAsia="es-MX"/>
        </w:rPr>
        <w:t xml:space="preserve"> estudiantes</w:t>
      </w:r>
      <w:r w:rsidR="00D97F41">
        <w:rPr>
          <w:rFonts w:ascii="Arial" w:hAnsi="Arial" w:cs="Arial"/>
          <w:sz w:val="24"/>
          <w:szCs w:val="24"/>
          <w:lang w:eastAsia="es-MX"/>
        </w:rPr>
        <w:t>. A partir de este piloteo, se obtuvieron los</w:t>
      </w:r>
      <w:r w:rsidR="000B0C6C" w:rsidRPr="00D268FF">
        <w:rPr>
          <w:rFonts w:ascii="Arial" w:hAnsi="Arial" w:cs="Arial"/>
          <w:sz w:val="24"/>
          <w:szCs w:val="24"/>
          <w:lang w:eastAsia="es-MX"/>
        </w:rPr>
        <w:t xml:space="preserve"> reportes verbales de los procesos de respuesta </w:t>
      </w:r>
      <w:r w:rsidR="000B0C6C" w:rsidRPr="00D268FF">
        <w:rPr>
          <w:rFonts w:ascii="Arial" w:hAnsi="Arial" w:cs="Arial"/>
          <w:sz w:val="24"/>
          <w:szCs w:val="24"/>
          <w:lang w:eastAsia="es-MX"/>
        </w:rPr>
        <w:lastRenderedPageBreak/>
        <w:t xml:space="preserve">empleados por </w:t>
      </w:r>
      <w:r w:rsidR="00D97F41">
        <w:rPr>
          <w:rFonts w:ascii="Arial" w:hAnsi="Arial" w:cs="Arial"/>
          <w:sz w:val="24"/>
          <w:szCs w:val="24"/>
          <w:lang w:eastAsia="es-MX"/>
        </w:rPr>
        <w:t>los participantes a partir del uso de</w:t>
      </w:r>
      <w:r w:rsidR="000B0C6C" w:rsidRPr="00D268FF">
        <w:rPr>
          <w:rFonts w:ascii="Arial" w:hAnsi="Arial" w:cs="Arial"/>
          <w:sz w:val="24"/>
          <w:szCs w:val="24"/>
          <w:lang w:eastAsia="es-MX"/>
        </w:rPr>
        <w:t xml:space="preserve"> técnicas concurrentes y retrospectivas (</w:t>
      </w:r>
      <w:commentRangeStart w:id="26"/>
      <w:r w:rsidR="000B0C6C" w:rsidRPr="00BE7402">
        <w:rPr>
          <w:rFonts w:ascii="Arial" w:hAnsi="Arial" w:cs="Arial"/>
          <w:sz w:val="24"/>
          <w:szCs w:val="24"/>
          <w:highlight w:val="yellow"/>
          <w:lang w:eastAsia="es-MX"/>
        </w:rPr>
        <w:t xml:space="preserve">Ericsson y </w:t>
      </w:r>
      <w:proofErr w:type="spellStart"/>
      <w:r w:rsidR="000B0C6C" w:rsidRPr="00BE7402">
        <w:rPr>
          <w:rFonts w:ascii="Arial" w:hAnsi="Arial" w:cs="Arial"/>
          <w:sz w:val="24"/>
          <w:szCs w:val="24"/>
          <w:highlight w:val="yellow"/>
          <w:lang w:eastAsia="es-MX"/>
        </w:rPr>
        <w:t>Simon</w:t>
      </w:r>
      <w:proofErr w:type="spellEnd"/>
      <w:r w:rsidR="000B0C6C" w:rsidRPr="00BE7402">
        <w:rPr>
          <w:rFonts w:ascii="Arial" w:hAnsi="Arial" w:cs="Arial"/>
          <w:sz w:val="24"/>
          <w:szCs w:val="24"/>
          <w:highlight w:val="yellow"/>
          <w:lang w:eastAsia="es-MX"/>
        </w:rPr>
        <w:t>, 1984, 1993</w:t>
      </w:r>
      <w:commentRangeEnd w:id="26"/>
      <w:r w:rsidR="000B0C6C">
        <w:rPr>
          <w:rStyle w:val="Refdecomentario"/>
        </w:rPr>
        <w:commentReference w:id="26"/>
      </w:r>
      <w:r w:rsidR="000B0C6C" w:rsidRPr="00D268FF">
        <w:rPr>
          <w:rFonts w:ascii="Arial" w:hAnsi="Arial" w:cs="Arial"/>
          <w:sz w:val="24"/>
          <w:szCs w:val="24"/>
          <w:lang w:eastAsia="es-MX"/>
        </w:rPr>
        <w:t xml:space="preserve">; </w:t>
      </w:r>
      <w:commentRangeStart w:id="27"/>
      <w:proofErr w:type="spellStart"/>
      <w:r w:rsidR="000B0C6C" w:rsidRPr="00122166">
        <w:rPr>
          <w:rFonts w:ascii="Arial" w:hAnsi="Arial" w:cs="Arial"/>
          <w:sz w:val="24"/>
          <w:szCs w:val="24"/>
          <w:highlight w:val="yellow"/>
          <w:lang w:eastAsia="es-MX"/>
        </w:rPr>
        <w:t>Leighton</w:t>
      </w:r>
      <w:proofErr w:type="spellEnd"/>
      <w:r w:rsidR="000B0C6C" w:rsidRPr="00122166">
        <w:rPr>
          <w:rFonts w:ascii="Arial" w:hAnsi="Arial" w:cs="Arial"/>
          <w:sz w:val="24"/>
          <w:szCs w:val="24"/>
          <w:highlight w:val="yellow"/>
          <w:lang w:eastAsia="es-MX"/>
        </w:rPr>
        <w:t>, 2009</w:t>
      </w:r>
      <w:commentRangeEnd w:id="27"/>
      <w:r w:rsidR="000B0C6C" w:rsidRPr="00122166">
        <w:rPr>
          <w:rStyle w:val="Refdecomentario"/>
          <w:highlight w:val="yellow"/>
        </w:rPr>
        <w:commentReference w:id="27"/>
      </w:r>
      <w:r w:rsidR="000B0C6C" w:rsidRPr="00D268FF">
        <w:rPr>
          <w:rFonts w:ascii="Arial" w:hAnsi="Arial" w:cs="Arial"/>
          <w:sz w:val="24"/>
          <w:szCs w:val="24"/>
          <w:lang w:eastAsia="es-MX"/>
        </w:rPr>
        <w:t xml:space="preserve">; </w:t>
      </w:r>
      <w:commentRangeStart w:id="28"/>
      <w:proofErr w:type="spellStart"/>
      <w:r w:rsidR="000B0C6C" w:rsidRPr="001F6400">
        <w:rPr>
          <w:rFonts w:ascii="Arial" w:hAnsi="Arial" w:cs="Arial"/>
          <w:sz w:val="24"/>
          <w:szCs w:val="24"/>
          <w:highlight w:val="yellow"/>
          <w:lang w:eastAsia="es-MX"/>
        </w:rPr>
        <w:t>Leighton</w:t>
      </w:r>
      <w:proofErr w:type="spellEnd"/>
      <w:r w:rsidR="000B0C6C" w:rsidRPr="001F6400">
        <w:rPr>
          <w:rFonts w:ascii="Arial" w:hAnsi="Arial" w:cs="Arial"/>
          <w:sz w:val="24"/>
          <w:szCs w:val="24"/>
          <w:highlight w:val="yellow"/>
          <w:lang w:eastAsia="es-MX"/>
        </w:rPr>
        <w:t xml:space="preserve"> y </w:t>
      </w:r>
      <w:proofErr w:type="spellStart"/>
      <w:r w:rsidR="000B0C6C" w:rsidRPr="001F6400">
        <w:rPr>
          <w:rFonts w:ascii="Arial" w:hAnsi="Arial" w:cs="Arial"/>
          <w:sz w:val="24"/>
          <w:szCs w:val="24"/>
          <w:highlight w:val="yellow"/>
          <w:lang w:eastAsia="es-MX"/>
        </w:rPr>
        <w:t>Gierl</w:t>
      </w:r>
      <w:proofErr w:type="spellEnd"/>
      <w:r w:rsidR="000B0C6C" w:rsidRPr="001F6400">
        <w:rPr>
          <w:rFonts w:ascii="Arial" w:hAnsi="Arial" w:cs="Arial"/>
          <w:sz w:val="24"/>
          <w:szCs w:val="24"/>
          <w:highlight w:val="yellow"/>
          <w:lang w:eastAsia="es-MX"/>
        </w:rPr>
        <w:t>, 2007</w:t>
      </w:r>
      <w:commentRangeEnd w:id="28"/>
      <w:r w:rsidR="000B0C6C" w:rsidRPr="001F6400">
        <w:rPr>
          <w:rStyle w:val="Refdecomentario"/>
          <w:highlight w:val="yellow"/>
        </w:rPr>
        <w:commentReference w:id="28"/>
      </w:r>
      <w:r w:rsidR="000B0C6C" w:rsidRPr="00D268FF">
        <w:rPr>
          <w:rFonts w:ascii="Arial" w:hAnsi="Arial" w:cs="Arial"/>
          <w:sz w:val="24"/>
          <w:szCs w:val="24"/>
          <w:lang w:eastAsia="es-MX"/>
        </w:rPr>
        <w:t>)</w:t>
      </w:r>
      <w:r w:rsidR="00D97F41">
        <w:rPr>
          <w:rFonts w:ascii="Arial" w:hAnsi="Arial" w:cs="Arial"/>
          <w:sz w:val="24"/>
          <w:szCs w:val="24"/>
          <w:lang w:eastAsia="es-MX"/>
        </w:rPr>
        <w:t xml:space="preserve">; se realizaron </w:t>
      </w:r>
      <w:r w:rsidR="000B0C6C" w:rsidRPr="00D268FF">
        <w:rPr>
          <w:rFonts w:ascii="Arial" w:hAnsi="Arial" w:cs="Arial"/>
          <w:sz w:val="24"/>
          <w:szCs w:val="24"/>
          <w:lang w:eastAsia="es-MX"/>
        </w:rPr>
        <w:t>análisis del sendero de la vista (</w:t>
      </w:r>
      <w:proofErr w:type="spellStart"/>
      <w:r w:rsidR="000B0C6C" w:rsidRPr="00D268FF">
        <w:rPr>
          <w:rFonts w:ascii="Arial" w:hAnsi="Arial" w:cs="Arial"/>
          <w:i/>
          <w:sz w:val="24"/>
          <w:szCs w:val="24"/>
          <w:lang w:eastAsia="es-MX"/>
        </w:rPr>
        <w:t>eye</w:t>
      </w:r>
      <w:proofErr w:type="spellEnd"/>
      <w:r w:rsidR="000B0C6C" w:rsidRPr="00D268FF">
        <w:rPr>
          <w:rFonts w:ascii="Arial" w:hAnsi="Arial" w:cs="Arial"/>
          <w:i/>
          <w:sz w:val="24"/>
          <w:szCs w:val="24"/>
          <w:lang w:eastAsia="es-MX"/>
        </w:rPr>
        <w:t>-tracking</w:t>
      </w:r>
      <w:r w:rsidR="000B0C6C" w:rsidRPr="00D268FF">
        <w:rPr>
          <w:rFonts w:ascii="Arial" w:hAnsi="Arial" w:cs="Arial"/>
          <w:sz w:val="24"/>
          <w:szCs w:val="24"/>
          <w:lang w:eastAsia="es-MX"/>
        </w:rPr>
        <w:t xml:space="preserve">; </w:t>
      </w:r>
      <w:commentRangeStart w:id="29"/>
      <w:r w:rsidR="000B0C6C" w:rsidRPr="00C91891">
        <w:rPr>
          <w:rFonts w:ascii="Arial" w:hAnsi="Arial" w:cs="Arial"/>
          <w:sz w:val="24"/>
          <w:szCs w:val="24"/>
          <w:highlight w:val="yellow"/>
          <w:lang w:eastAsia="es-MX"/>
        </w:rPr>
        <w:t xml:space="preserve">Snow y </w:t>
      </w:r>
      <w:proofErr w:type="spellStart"/>
      <w:r w:rsidR="000B0C6C" w:rsidRPr="00C91891">
        <w:rPr>
          <w:rFonts w:ascii="Arial" w:hAnsi="Arial" w:cs="Arial"/>
          <w:sz w:val="24"/>
          <w:szCs w:val="24"/>
          <w:highlight w:val="yellow"/>
          <w:lang w:eastAsia="es-MX"/>
        </w:rPr>
        <w:t>Lohman</w:t>
      </w:r>
      <w:proofErr w:type="spellEnd"/>
      <w:r w:rsidR="000B0C6C" w:rsidRPr="00C91891">
        <w:rPr>
          <w:rFonts w:ascii="Arial" w:hAnsi="Arial" w:cs="Arial"/>
          <w:sz w:val="24"/>
          <w:szCs w:val="24"/>
          <w:highlight w:val="yellow"/>
          <w:lang w:eastAsia="es-MX"/>
        </w:rPr>
        <w:t>, 1989</w:t>
      </w:r>
      <w:commentRangeEnd w:id="29"/>
      <w:r w:rsidR="000B0C6C" w:rsidRPr="00C91891">
        <w:rPr>
          <w:rStyle w:val="Refdecomentario"/>
          <w:highlight w:val="yellow"/>
        </w:rPr>
        <w:commentReference w:id="29"/>
      </w:r>
      <w:r w:rsidR="000B0C6C" w:rsidRPr="00D268FF">
        <w:rPr>
          <w:rFonts w:ascii="Arial" w:hAnsi="Arial" w:cs="Arial"/>
          <w:sz w:val="24"/>
          <w:szCs w:val="24"/>
          <w:lang w:eastAsia="es-MX"/>
        </w:rPr>
        <w:t xml:space="preserve">; </w:t>
      </w:r>
      <w:commentRangeStart w:id="30"/>
      <w:proofErr w:type="spellStart"/>
      <w:r w:rsidR="000B0C6C" w:rsidRPr="009C77E5">
        <w:rPr>
          <w:rFonts w:ascii="Arial" w:hAnsi="Arial" w:cs="Arial"/>
          <w:sz w:val="24"/>
          <w:szCs w:val="24"/>
          <w:highlight w:val="yellow"/>
          <w:lang w:eastAsia="es-MX"/>
        </w:rPr>
        <w:t>Sternberg</w:t>
      </w:r>
      <w:proofErr w:type="spellEnd"/>
      <w:r w:rsidR="000B0C6C" w:rsidRPr="009C77E5">
        <w:rPr>
          <w:rFonts w:ascii="Arial" w:hAnsi="Arial" w:cs="Arial"/>
          <w:sz w:val="24"/>
          <w:szCs w:val="24"/>
          <w:highlight w:val="yellow"/>
          <w:lang w:eastAsia="es-MX"/>
        </w:rPr>
        <w:t>, 1977</w:t>
      </w:r>
      <w:commentRangeEnd w:id="30"/>
      <w:r w:rsidR="000B0C6C" w:rsidRPr="009C77E5">
        <w:rPr>
          <w:rStyle w:val="Refdecomentario"/>
          <w:highlight w:val="yellow"/>
        </w:rPr>
        <w:commentReference w:id="30"/>
      </w:r>
      <w:r w:rsidR="000B0C6C" w:rsidRPr="00D268FF">
        <w:rPr>
          <w:rFonts w:ascii="Arial" w:hAnsi="Arial" w:cs="Arial"/>
          <w:sz w:val="24"/>
          <w:szCs w:val="24"/>
          <w:lang w:eastAsia="es-MX"/>
        </w:rPr>
        <w:t>) y se analizaron las latencias de respuesta (</w:t>
      </w:r>
      <w:commentRangeStart w:id="31"/>
      <w:proofErr w:type="spellStart"/>
      <w:r w:rsidR="000B0C6C" w:rsidRPr="00A5168B">
        <w:rPr>
          <w:rFonts w:ascii="Arial" w:hAnsi="Arial" w:cs="Arial"/>
          <w:sz w:val="24"/>
          <w:szCs w:val="24"/>
          <w:highlight w:val="yellow"/>
          <w:lang w:eastAsia="es-MX"/>
        </w:rPr>
        <w:t>Fredericksen</w:t>
      </w:r>
      <w:proofErr w:type="spellEnd"/>
      <w:r w:rsidR="000B0C6C" w:rsidRPr="00A5168B">
        <w:rPr>
          <w:rFonts w:ascii="Arial" w:hAnsi="Arial" w:cs="Arial"/>
          <w:sz w:val="24"/>
          <w:szCs w:val="24"/>
          <w:highlight w:val="yellow"/>
          <w:lang w:eastAsia="es-MX"/>
        </w:rPr>
        <w:t>, 1980</w:t>
      </w:r>
      <w:commentRangeEnd w:id="31"/>
      <w:r w:rsidR="000B0C6C" w:rsidRPr="00A5168B">
        <w:rPr>
          <w:rStyle w:val="Refdecomentario"/>
          <w:highlight w:val="yellow"/>
        </w:rPr>
        <w:commentReference w:id="31"/>
      </w:r>
      <w:r w:rsidR="000B0C6C" w:rsidRPr="00A5168B">
        <w:rPr>
          <w:rFonts w:ascii="Arial" w:hAnsi="Arial" w:cs="Arial"/>
          <w:sz w:val="24"/>
          <w:szCs w:val="24"/>
          <w:highlight w:val="yellow"/>
          <w:lang w:eastAsia="es-MX"/>
        </w:rPr>
        <w:t>;</w:t>
      </w:r>
      <w:r w:rsidR="000B0C6C" w:rsidRPr="00D268FF">
        <w:rPr>
          <w:rFonts w:ascii="Arial" w:hAnsi="Arial" w:cs="Arial"/>
          <w:sz w:val="24"/>
          <w:szCs w:val="24"/>
          <w:lang w:eastAsia="es-MX"/>
        </w:rPr>
        <w:t xml:space="preserve"> </w:t>
      </w:r>
      <w:commentRangeStart w:id="32"/>
      <w:proofErr w:type="spellStart"/>
      <w:r w:rsidR="000B0C6C" w:rsidRPr="00A5168B">
        <w:rPr>
          <w:rFonts w:ascii="Arial" w:hAnsi="Arial" w:cs="Arial"/>
          <w:sz w:val="24"/>
          <w:szCs w:val="24"/>
          <w:highlight w:val="yellow"/>
          <w:lang w:eastAsia="es-MX"/>
        </w:rPr>
        <w:t>Posner</w:t>
      </w:r>
      <w:proofErr w:type="spellEnd"/>
      <w:r w:rsidR="000B0C6C" w:rsidRPr="00A5168B">
        <w:rPr>
          <w:rFonts w:ascii="Arial" w:hAnsi="Arial" w:cs="Arial"/>
          <w:sz w:val="24"/>
          <w:szCs w:val="24"/>
          <w:highlight w:val="yellow"/>
          <w:lang w:eastAsia="es-MX"/>
        </w:rPr>
        <w:t xml:space="preserve">, 1978; </w:t>
      </w:r>
      <w:proofErr w:type="spellStart"/>
      <w:r w:rsidR="000B0C6C" w:rsidRPr="00A5168B">
        <w:rPr>
          <w:rFonts w:ascii="Arial" w:hAnsi="Arial" w:cs="Arial"/>
          <w:sz w:val="24"/>
          <w:szCs w:val="24"/>
          <w:highlight w:val="yellow"/>
          <w:lang w:eastAsia="es-MX"/>
        </w:rPr>
        <w:t>Posner</w:t>
      </w:r>
      <w:proofErr w:type="spellEnd"/>
      <w:r w:rsidR="000B0C6C" w:rsidRPr="00A5168B">
        <w:rPr>
          <w:rFonts w:ascii="Arial" w:hAnsi="Arial" w:cs="Arial"/>
          <w:sz w:val="24"/>
          <w:szCs w:val="24"/>
          <w:highlight w:val="yellow"/>
          <w:lang w:eastAsia="es-MX"/>
        </w:rPr>
        <w:t xml:space="preserve"> y Rogers, 1978</w:t>
      </w:r>
      <w:commentRangeEnd w:id="32"/>
      <w:r w:rsidR="000B0C6C" w:rsidRPr="00A5168B">
        <w:rPr>
          <w:rStyle w:val="Refdecomentario"/>
          <w:highlight w:val="yellow"/>
        </w:rPr>
        <w:commentReference w:id="32"/>
      </w:r>
      <w:r w:rsidR="000B0C6C" w:rsidRPr="00D268FF">
        <w:rPr>
          <w:rFonts w:ascii="Arial" w:hAnsi="Arial" w:cs="Arial"/>
          <w:sz w:val="24"/>
          <w:szCs w:val="24"/>
          <w:lang w:eastAsia="es-MX"/>
        </w:rPr>
        <w:t xml:space="preserve">). </w:t>
      </w:r>
      <w:r w:rsidR="00016B44">
        <w:rPr>
          <w:rFonts w:ascii="Arial" w:hAnsi="Arial" w:cs="Arial"/>
          <w:sz w:val="24"/>
          <w:szCs w:val="24"/>
          <w:lang w:eastAsia="es-MX"/>
        </w:rPr>
        <w:t>Los resultados obtenidos tras el piloteo fueron revisados por el grupo de expertos, previa capacitación, para verificar la correspondencia entre los modelos de respuesta identificados por expertos y estudiantes.</w:t>
      </w:r>
    </w:p>
    <w:p w14:paraId="35C3603E" w14:textId="0A4634DF" w:rsidR="000B0C6C" w:rsidRPr="00D268FF" w:rsidRDefault="00016B44" w:rsidP="000B0C6C">
      <w:pPr>
        <w:pStyle w:val="parrafos0"/>
        <w:spacing w:after="160" w:line="360" w:lineRule="auto"/>
        <w:ind w:firstLine="0"/>
      </w:pPr>
      <w:bookmarkStart w:id="33" w:name="_Toc346562903"/>
      <w:bookmarkStart w:id="34" w:name="_Toc346563595"/>
      <w:r>
        <w:t xml:space="preserve">Como resultado de este estudio cognitivo, </w:t>
      </w:r>
      <w:r w:rsidR="000B0C6C" w:rsidRPr="00D268FF">
        <w:t xml:space="preserve">se </w:t>
      </w:r>
      <w:r>
        <w:t>desarrolló</w:t>
      </w:r>
      <w:r w:rsidR="000B0C6C" w:rsidRPr="00D268FF">
        <w:t xml:space="preserve"> </w:t>
      </w:r>
      <w:r>
        <w:t>un</w:t>
      </w:r>
      <w:r w:rsidR="000B0C6C" w:rsidRPr="00D268FF">
        <w:t xml:space="preserve"> modelo cognitivo que diera cuenta de las habilidades, conocimientos y procesos cognitivos evaluados o requeridos por </w:t>
      </w:r>
      <w:r>
        <w:t xml:space="preserve">cada ítem contenido </w:t>
      </w:r>
      <w:r w:rsidR="000B0C6C" w:rsidRPr="00D268FF">
        <w:t>la prueba</w:t>
      </w:r>
      <w:r>
        <w:t xml:space="preserve"> (la matriz Q)</w:t>
      </w:r>
      <w:r w:rsidR="000B0C6C" w:rsidRPr="00D268FF">
        <w:t>. Para ello, se buscó determinar la cantidad y el tipo de relaciones existentes entre los ítems y los atributos u operaciones cognitivas sustantivas determinadas por los expertos y con ello, comenzar a elaborar la matriz Q de la prueba, (</w:t>
      </w:r>
      <w:proofErr w:type="spellStart"/>
      <w:r w:rsidR="000B0C6C" w:rsidRPr="00A5168B">
        <w:rPr>
          <w:highlight w:val="lightGray"/>
        </w:rPr>
        <w:t>Rupp</w:t>
      </w:r>
      <w:proofErr w:type="spellEnd"/>
      <w:r w:rsidR="000B0C6C" w:rsidRPr="00A5168B">
        <w:rPr>
          <w:highlight w:val="lightGray"/>
        </w:rPr>
        <w:t xml:space="preserve">, </w:t>
      </w:r>
      <w:proofErr w:type="spellStart"/>
      <w:r w:rsidR="000B0C6C" w:rsidRPr="00A5168B">
        <w:rPr>
          <w:highlight w:val="lightGray"/>
        </w:rPr>
        <w:t>Templin</w:t>
      </w:r>
      <w:proofErr w:type="spellEnd"/>
      <w:r w:rsidR="000B0C6C" w:rsidRPr="00A5168B">
        <w:rPr>
          <w:highlight w:val="lightGray"/>
        </w:rPr>
        <w:t xml:space="preserve">, y </w:t>
      </w:r>
      <w:proofErr w:type="spellStart"/>
      <w:r w:rsidR="000B0C6C" w:rsidRPr="00A5168B">
        <w:rPr>
          <w:highlight w:val="lightGray"/>
        </w:rPr>
        <w:t>Henson</w:t>
      </w:r>
      <w:proofErr w:type="spellEnd"/>
      <w:r w:rsidR="000B0C6C" w:rsidRPr="00A5168B">
        <w:rPr>
          <w:highlight w:val="lightGray"/>
        </w:rPr>
        <w:t>, 2010</w:t>
      </w:r>
      <w:r w:rsidR="000B0C6C" w:rsidRPr="00D268FF">
        <w:t xml:space="preserve">). </w:t>
      </w:r>
    </w:p>
    <w:p w14:paraId="7CB35C3C" w14:textId="6BA93301" w:rsidR="00D143EA" w:rsidRPr="00D268FF" w:rsidRDefault="00CB04DD" w:rsidP="00D268FF">
      <w:pPr>
        <w:pStyle w:val="parrafos0"/>
        <w:spacing w:after="160" w:line="360" w:lineRule="auto"/>
        <w:ind w:firstLine="0"/>
      </w:pPr>
      <w:bookmarkStart w:id="35" w:name="_Toc346562904"/>
      <w:bookmarkStart w:id="36" w:name="_Toc346563596"/>
      <w:bookmarkEnd w:id="33"/>
      <w:bookmarkEnd w:id="34"/>
      <w:r w:rsidRPr="00D268FF">
        <w:t>En cuanto a la revisión de la</w:t>
      </w:r>
      <w:r w:rsidR="00D143EA" w:rsidRPr="00D268FF">
        <w:t xml:space="preserve"> calidad técnica de los ítems de M</w:t>
      </w:r>
      <w:r w:rsidRPr="00D268FF">
        <w:t>atemáticas del PLANEA ELCE 2015, se obtuvieron indicadores propios d</w:t>
      </w:r>
      <w:r w:rsidR="00D143EA" w:rsidRPr="00D268FF">
        <w:t xml:space="preserve">e la Teoría Clásica de los Tests (TCT) y </w:t>
      </w:r>
      <w:r w:rsidRPr="00D268FF">
        <w:t>se realizó un</w:t>
      </w:r>
      <w:r w:rsidR="00D143EA" w:rsidRPr="00D268FF">
        <w:t xml:space="preserve"> análisis de estructura interna mediante</w:t>
      </w:r>
      <w:r w:rsidRPr="00D268FF">
        <w:t xml:space="preserve"> la aplicación de</w:t>
      </w:r>
      <w:r w:rsidR="00D143EA" w:rsidRPr="00D268FF">
        <w:t xml:space="preserve"> Análisis Factorial</w:t>
      </w:r>
      <w:r w:rsidRPr="00D268FF">
        <w:t>es</w:t>
      </w:r>
      <w:r w:rsidR="00D143EA" w:rsidRPr="00D268FF">
        <w:t xml:space="preserve"> Exploratorio</w:t>
      </w:r>
      <w:r w:rsidRPr="00D268FF">
        <w:t>s</w:t>
      </w:r>
      <w:r w:rsidR="00D143EA" w:rsidRPr="00D268FF">
        <w:t xml:space="preserve"> (AFE) con el método de estimación de mínimos cuadrados ponderados para variables categóricas.</w:t>
      </w:r>
      <w:r w:rsidR="00D268FF" w:rsidRPr="00D268FF">
        <w:t xml:space="preserve"> Los análisis para la revisión de la calidad técnica y validez de la prueba se realizaron seleccionando una submuestra aleatoria de 5000 estudiantes dentro de la base de datos disponible. </w:t>
      </w:r>
      <w:r w:rsidR="00D143EA" w:rsidRPr="00D268FF">
        <w:t xml:space="preserve"> </w:t>
      </w:r>
    </w:p>
    <w:p w14:paraId="65B2E0B1" w14:textId="1C0A68D7" w:rsidR="00782F4C" w:rsidRPr="00D268FF" w:rsidRDefault="00782F4C" w:rsidP="00D268FF">
      <w:pPr>
        <w:pStyle w:val="parrafos0"/>
        <w:spacing w:after="160" w:line="360" w:lineRule="auto"/>
        <w:ind w:firstLine="0"/>
      </w:pPr>
      <w:r w:rsidRPr="00D268FF">
        <w:t>Los indicadores de</w:t>
      </w:r>
      <w:r w:rsidR="00D143EA" w:rsidRPr="00D268FF">
        <w:t xml:space="preserve"> la TCT </w:t>
      </w:r>
      <w:r w:rsidRPr="00D268FF">
        <w:t>fueron obtenidos con</w:t>
      </w:r>
      <w:r w:rsidR="00D143EA" w:rsidRPr="00D268FF">
        <w:t xml:space="preserve"> la paquetería CTT del programa libre R 2.15.1. (</w:t>
      </w:r>
      <w:commentRangeStart w:id="37"/>
      <w:r w:rsidR="00D143EA" w:rsidRPr="00427AF0">
        <w:rPr>
          <w:highlight w:val="yellow"/>
        </w:rPr>
        <w:t>Ihaka, R. y Gentleman, R., 1996</w:t>
      </w:r>
      <w:commentRangeEnd w:id="37"/>
      <w:r w:rsidR="00427AF0">
        <w:rPr>
          <w:rStyle w:val="Refdecomentario"/>
          <w:rFonts w:asciiTheme="minorHAnsi" w:hAnsiTheme="minorHAnsi" w:cstheme="minorBidi"/>
          <w:lang w:eastAsia="en-US"/>
        </w:rPr>
        <w:commentReference w:id="37"/>
      </w:r>
      <w:r w:rsidR="00641C3A">
        <w:t xml:space="preserve">; </w:t>
      </w:r>
      <w:commentRangeStart w:id="38"/>
      <w:r w:rsidR="00641C3A" w:rsidRPr="00641C3A">
        <w:rPr>
          <w:highlight w:val="yellow"/>
        </w:rPr>
        <w:t>Willse, J.T. &amp; Shu</w:t>
      </w:r>
      <w:commentRangeEnd w:id="38"/>
      <w:r w:rsidR="00641C3A" w:rsidRPr="00641C3A">
        <w:rPr>
          <w:highlight w:val="yellow"/>
        </w:rPr>
        <w:t>, Z., 2014</w:t>
      </w:r>
      <w:r w:rsidR="00641C3A" w:rsidRPr="00641C3A">
        <w:rPr>
          <w:rStyle w:val="Refdecomentario"/>
          <w:rFonts w:asciiTheme="minorHAnsi" w:hAnsiTheme="minorHAnsi" w:cstheme="minorBidi"/>
          <w:highlight w:val="yellow"/>
          <w:lang w:eastAsia="en-US"/>
        </w:rPr>
        <w:commentReference w:id="38"/>
      </w:r>
      <w:r w:rsidR="00D143EA" w:rsidRPr="00D268FF">
        <w:t>)</w:t>
      </w:r>
      <w:r w:rsidRPr="00D268FF">
        <w:t xml:space="preserve"> para ser evaluados </w:t>
      </w:r>
      <w:r w:rsidR="00D143EA" w:rsidRPr="00D268FF">
        <w:t xml:space="preserve">a la luz de los estándares clásicos de calidad técnica. Los indicadores </w:t>
      </w:r>
      <w:r w:rsidRPr="00D268FF">
        <w:t>psicométricos revisados fueron</w:t>
      </w:r>
      <w:r w:rsidR="00D143EA" w:rsidRPr="00D268FF">
        <w:t xml:space="preserve"> el índice de dificultad, el índice de discriminación</w:t>
      </w:r>
      <w:r w:rsidR="00E40685" w:rsidRPr="00D268FF">
        <w:t>, el coeficiente de correlación punto-biserial</w:t>
      </w:r>
      <w:r w:rsidR="00D143EA" w:rsidRPr="00D268FF">
        <w:t xml:space="preserve"> y el coeficiente de consistencia interna para la prueba y si se elimina un ítem (</w:t>
      </w:r>
      <w:r w:rsidR="00D143EA" w:rsidRPr="00D268FF">
        <w:rPr>
          <w:b/>
        </w:rPr>
        <w:t>α</w:t>
      </w:r>
      <w:r w:rsidR="00D143EA" w:rsidRPr="00D268FF">
        <w:t xml:space="preserve"> de Cronbach). </w:t>
      </w:r>
    </w:p>
    <w:p w14:paraId="7597C0AB" w14:textId="4640A2D6" w:rsidR="00D143EA" w:rsidRPr="00D268FF" w:rsidRDefault="00D143EA" w:rsidP="00D268FF">
      <w:pPr>
        <w:pStyle w:val="parrafos0"/>
        <w:spacing w:after="160" w:line="360" w:lineRule="auto"/>
        <w:ind w:firstLine="0"/>
      </w:pPr>
      <w:r w:rsidRPr="00D268FF">
        <w:t xml:space="preserve">Para el análisis de la estructura interna se aplicó un modelo </w:t>
      </w:r>
      <w:r w:rsidR="005106A8" w:rsidRPr="00D268FF">
        <w:t xml:space="preserve">de Análisis Factorial Exploratorio </w:t>
      </w:r>
      <w:r w:rsidR="00263A82" w:rsidRPr="00D268FF">
        <w:t>usando los paquetes</w:t>
      </w:r>
      <w:r w:rsidRPr="00D268FF">
        <w:t xml:space="preserve"> </w:t>
      </w:r>
      <w:r w:rsidRPr="00D268FF">
        <w:rPr>
          <w:i/>
        </w:rPr>
        <w:t>nFactors</w:t>
      </w:r>
      <w:r w:rsidRPr="00D268FF">
        <w:t xml:space="preserve"> y </w:t>
      </w:r>
      <w:r w:rsidRPr="00D268FF">
        <w:rPr>
          <w:i/>
        </w:rPr>
        <w:t>psych</w:t>
      </w:r>
      <w:r w:rsidR="00263A82" w:rsidRPr="00D268FF">
        <w:t xml:space="preserve"> de R</w:t>
      </w:r>
      <w:r w:rsidRPr="00D268FF">
        <w:t xml:space="preserve"> (</w:t>
      </w:r>
      <w:r w:rsidRPr="00427AF0">
        <w:rPr>
          <w:highlight w:val="lightGray"/>
        </w:rPr>
        <w:t>Ihaka, R. y Gentleman, R., 1996</w:t>
      </w:r>
      <w:r w:rsidR="00EF7A8A">
        <w:t xml:space="preserve">; </w:t>
      </w:r>
      <w:commentRangeStart w:id="39"/>
      <w:r w:rsidR="00EF7A8A" w:rsidRPr="00EF7A8A">
        <w:rPr>
          <w:highlight w:val="yellow"/>
        </w:rPr>
        <w:t>Revelle, W., 20111</w:t>
      </w:r>
      <w:r w:rsidR="00EF7A8A">
        <w:t xml:space="preserve">, </w:t>
      </w:r>
      <w:commentRangeEnd w:id="39"/>
      <w:r w:rsidR="00EF7A8A">
        <w:rPr>
          <w:rStyle w:val="Refdecomentario"/>
          <w:rFonts w:asciiTheme="minorHAnsi" w:hAnsiTheme="minorHAnsi" w:cstheme="minorBidi"/>
          <w:lang w:eastAsia="en-US"/>
        </w:rPr>
        <w:commentReference w:id="39"/>
      </w:r>
      <w:commentRangeStart w:id="40"/>
      <w:r w:rsidR="00EF7A8A" w:rsidRPr="00EF7A8A">
        <w:rPr>
          <w:highlight w:val="yellow"/>
        </w:rPr>
        <w:t>Raiche, G, Magis, D., Raiche, M. G., 2013</w:t>
      </w:r>
      <w:commentRangeEnd w:id="40"/>
      <w:r w:rsidR="00EF7A8A">
        <w:rPr>
          <w:rStyle w:val="Refdecomentario"/>
          <w:rFonts w:asciiTheme="minorHAnsi" w:hAnsiTheme="minorHAnsi" w:cstheme="minorBidi"/>
          <w:lang w:eastAsia="en-US"/>
        </w:rPr>
        <w:commentReference w:id="40"/>
      </w:r>
      <w:r w:rsidRPr="00D268FF">
        <w:t xml:space="preserve">). Los indicadores de ajuste absoluto que se emplearon </w:t>
      </w:r>
      <w:r w:rsidR="00AE0916" w:rsidRPr="00D268FF">
        <w:t>fueron</w:t>
      </w:r>
      <w:r w:rsidRPr="00D268FF">
        <w:t xml:space="preserve"> la raíz de los residuos cuadráticos promedios </w:t>
      </w:r>
      <w:r w:rsidRPr="00D268FF">
        <w:lastRenderedPageBreak/>
        <w:t>estandarizados (SRMR) y la raíz del error cuadrático promedio de aproximació</w:t>
      </w:r>
      <w:r w:rsidR="00AE0916" w:rsidRPr="00D268FF">
        <w:t>n (RMSEA), mismos que de acuerdo a la literatura</w:t>
      </w:r>
      <w:r w:rsidRPr="00D268FF">
        <w:t xml:space="preserve"> deben ser inferiores a 0,05 para </w:t>
      </w:r>
      <w:r w:rsidR="00AE0916" w:rsidRPr="00D268FF">
        <w:t>poder asumir</w:t>
      </w:r>
      <w:r w:rsidRPr="00D268FF">
        <w:t xml:space="preserve"> un buen ajuste de los modelos factoriales.</w:t>
      </w:r>
    </w:p>
    <w:p w14:paraId="5C6BCD95" w14:textId="77777777" w:rsidR="00F53C40" w:rsidRDefault="00D143EA" w:rsidP="00F53C40">
      <w:pPr>
        <w:pStyle w:val="parrafos0"/>
        <w:spacing w:after="160" w:line="360" w:lineRule="auto"/>
        <w:ind w:firstLine="0"/>
      </w:pPr>
      <w:r w:rsidRPr="00D268FF">
        <w:t>Para el estudio de la</w:t>
      </w:r>
      <w:r w:rsidRPr="00D268FF">
        <w:rPr>
          <w:rStyle w:val="parrafosCar"/>
        </w:rPr>
        <w:t xml:space="preserve"> </w:t>
      </w:r>
      <w:r w:rsidRPr="00D268FF">
        <w:t>estructura interna de la prueba se procedió a agrupar los ítems según su pertenencia a los ejes y contenidos curriculares.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7313376C" w14:textId="0347B910" w:rsidR="00D143EA" w:rsidRPr="00D268FF" w:rsidRDefault="00CE6D97" w:rsidP="00D268FF">
      <w:pPr>
        <w:pStyle w:val="parrafos0"/>
        <w:spacing w:after="160" w:line="360" w:lineRule="auto"/>
        <w:ind w:firstLine="0"/>
      </w:pPr>
      <w:r w:rsidRPr="00D268FF">
        <w:t xml:space="preserve">Finalmente,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w:t>
      </w:r>
      <w:r w:rsidR="00D143EA" w:rsidRPr="00C13CA7">
        <w:rPr>
          <w:highlight w:val="lightGray"/>
        </w:rPr>
        <w:t>Ih</w:t>
      </w:r>
      <w:r w:rsidR="00803421" w:rsidRPr="00C13CA7">
        <w:rPr>
          <w:highlight w:val="lightGray"/>
        </w:rPr>
        <w:t>aka,</w:t>
      </w:r>
      <w:r w:rsidR="0068366D" w:rsidRPr="00C13CA7">
        <w:rPr>
          <w:highlight w:val="lightGray"/>
        </w:rPr>
        <w:t xml:space="preserve"> R. y Gentleman, R., 1996</w:t>
      </w:r>
      <w:r w:rsidR="00C13CA7" w:rsidRPr="00C13CA7">
        <w:rPr>
          <w:highlight w:val="lightGray"/>
        </w:rPr>
        <w:t>;</w:t>
      </w:r>
      <w:r w:rsidR="00C13CA7">
        <w:t xml:space="preserve"> </w:t>
      </w:r>
      <w:commentRangeStart w:id="41"/>
      <w:r w:rsidR="00C13CA7" w:rsidRPr="00C13CA7">
        <w:rPr>
          <w:highlight w:val="yellow"/>
        </w:rPr>
        <w:t>George, A., Robitzcsh, A., Kiefer, T., Gross, J. &amp; Ünlü, A., 2016</w:t>
      </w:r>
      <w:commentRangeEnd w:id="41"/>
      <w:r w:rsidR="00C13CA7" w:rsidRPr="00C13CA7">
        <w:rPr>
          <w:rStyle w:val="Refdecomentario"/>
          <w:rFonts w:asciiTheme="minorHAnsi" w:hAnsiTheme="minorHAnsi" w:cstheme="minorBidi"/>
          <w:highlight w:val="yellow"/>
          <w:lang w:eastAsia="en-US"/>
        </w:rPr>
        <w:commentReference w:id="41"/>
      </w:r>
      <w:r w:rsidR="0068366D">
        <w:t xml:space="preserve">). </w:t>
      </w:r>
      <w:r w:rsidR="00A876CB">
        <w:t>Se computaron los parámetros de 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t>El ajuste del modelo DINA a los datos recolectados en el PLANEA ELCE 2015 fue evaluado a partir de dos indicadores: el Criterio de Información Bayesiana (BIC) y el Criterio de Información Akaike (AIC). De acuerdo con estos indicadores, el modelo DINA demostró el modelo con el mejor ajuste dentro de los modelos CDM evaluados (</w:t>
      </w:r>
      <w:r w:rsidRPr="0068366D">
        <w:rPr>
          <w:highlight w:val="yellow"/>
        </w:rPr>
        <w:t>DINO, evaluar más modelos</w:t>
      </w:r>
      <w:r>
        <w:t>)</w:t>
      </w:r>
      <w:r w:rsidR="00267A28">
        <w:t>.</w:t>
      </w:r>
    </w:p>
    <w:p w14:paraId="1CB5ECB2" w14:textId="77777777" w:rsidR="00016B44" w:rsidRPr="00D268FF" w:rsidRDefault="00016B44" w:rsidP="00016B44">
      <w:pPr>
        <w:spacing w:line="360" w:lineRule="auto"/>
        <w:jc w:val="both"/>
        <w:rPr>
          <w:rFonts w:ascii="Arial" w:hAnsi="Arial" w:cs="Arial"/>
          <w:sz w:val="24"/>
          <w:szCs w:val="24"/>
          <w:lang w:eastAsia="es-MX"/>
        </w:rPr>
      </w:pPr>
      <w:bookmarkStart w:id="42" w:name="_GoBack"/>
      <w:bookmarkEnd w:id="42"/>
      <w:r>
        <w:rPr>
          <w:rFonts w:ascii="Arial" w:hAnsi="Arial" w:cs="Arial"/>
          <w:sz w:val="24"/>
          <w:szCs w:val="24"/>
        </w:rPr>
        <w:t>Como resultado de dicha estimación, se obtuvieron perfiles diagnósticos individualizados por alumno, por centro escolar y por estado, mismos que fungieron como insumo principal para la realización de un primer Diagnóstico Nacional de las habilidades básicas de Matemáticas en alumnos de sexto de primaria.</w:t>
      </w:r>
    </w:p>
    <w:p w14:paraId="2CBAAF81" w14:textId="77777777" w:rsidR="00D268FF" w:rsidRDefault="00545AF8" w:rsidP="00D268FF">
      <w:pPr>
        <w:pStyle w:val="Subttulos"/>
        <w:spacing w:before="0" w:after="160" w:line="360" w:lineRule="auto"/>
        <w:rPr>
          <w:rFonts w:cs="Arial"/>
          <w:sz w:val="24"/>
          <w:szCs w:val="24"/>
          <w:lang w:val="es-MX"/>
        </w:rPr>
      </w:pPr>
      <w:bookmarkStart w:id="43" w:name="_Toc506458157"/>
      <w:bookmarkStart w:id="44" w:name="_Toc507057079"/>
      <w:bookmarkEnd w:id="35"/>
      <w:bookmarkEnd w:id="36"/>
      <w:r w:rsidRPr="00D268FF">
        <w:rPr>
          <w:rFonts w:cs="Arial"/>
          <w:sz w:val="24"/>
          <w:szCs w:val="24"/>
          <w:lang w:val="es-MX"/>
        </w:rPr>
        <w:t xml:space="preserve">Resultados </w:t>
      </w:r>
      <w:bookmarkEnd w:id="43"/>
      <w:bookmarkEnd w:id="44"/>
    </w:p>
    <w:p w14:paraId="73667173" w14:textId="10EBA3BC" w:rsidR="00545AF8" w:rsidRPr="00D268FF" w:rsidRDefault="00D268FF" w:rsidP="000B519A">
      <w:pPr>
        <w:pStyle w:val="Subttulos"/>
        <w:spacing w:before="0" w:after="160" w:line="360" w:lineRule="auto"/>
        <w:ind w:firstLine="708"/>
        <w:rPr>
          <w:rFonts w:cs="Arial"/>
          <w:sz w:val="24"/>
          <w:szCs w:val="24"/>
          <w:lang w:val="es-MX"/>
        </w:rPr>
      </w:pPr>
      <w:r w:rsidRPr="00D268FF">
        <w:rPr>
          <w:rFonts w:cs="Arial"/>
          <w:sz w:val="24"/>
          <w:szCs w:val="24"/>
          <w:lang w:val="es-MX"/>
        </w:rPr>
        <w:t xml:space="preserve">Análisis de </w:t>
      </w:r>
      <w:bookmarkStart w:id="45" w:name="_Toc506458158"/>
      <w:bookmarkStart w:id="46" w:name="_Toc507057080"/>
      <w:r w:rsidRPr="00D268FF">
        <w:rPr>
          <w:rFonts w:cs="Arial"/>
          <w:sz w:val="24"/>
          <w:szCs w:val="24"/>
          <w:lang w:val="es-MX"/>
        </w:rPr>
        <w:t xml:space="preserve">la </w:t>
      </w:r>
      <w:r w:rsidR="00545AF8" w:rsidRPr="00D268FF">
        <w:rPr>
          <w:rFonts w:cs="Arial"/>
          <w:sz w:val="24"/>
          <w:szCs w:val="24"/>
          <w:lang w:val="es-MX"/>
        </w:rPr>
        <w:t>precisión métrica de la prueba</w:t>
      </w:r>
      <w:bookmarkEnd w:id="45"/>
      <w:bookmarkEnd w:id="46"/>
    </w:p>
    <w:p w14:paraId="0321D7F1" w14:textId="721DA42A" w:rsidR="00BF726F" w:rsidRDefault="000B519A" w:rsidP="00D268FF">
      <w:pPr>
        <w:spacing w:line="360" w:lineRule="auto"/>
        <w:jc w:val="both"/>
        <w:rPr>
          <w:rFonts w:ascii="Arial" w:hAnsi="Arial" w:cs="Arial"/>
          <w:sz w:val="24"/>
          <w:szCs w:val="24"/>
          <w:lang w:val="es-ES"/>
        </w:rPr>
      </w:pPr>
      <w:r>
        <w:rPr>
          <w:rFonts w:ascii="Arial" w:hAnsi="Arial" w:cs="Arial"/>
          <w:sz w:val="24"/>
          <w:szCs w:val="24"/>
        </w:rPr>
        <w:t>En cuanto al cómputo de los indicadores de la</w:t>
      </w:r>
      <w:r w:rsidR="00BF726F">
        <w:rPr>
          <w:rFonts w:ascii="Arial" w:hAnsi="Arial" w:cs="Arial"/>
          <w:sz w:val="24"/>
          <w:szCs w:val="24"/>
        </w:rPr>
        <w:t xml:space="preserve"> TCT, destaca en general la obtención de valores que cumplen</w:t>
      </w:r>
      <w:r w:rsidR="00545AF8" w:rsidRPr="00D268FF">
        <w:rPr>
          <w:rFonts w:ascii="Arial" w:hAnsi="Arial" w:cs="Arial"/>
          <w:sz w:val="24"/>
          <w:szCs w:val="24"/>
        </w:rPr>
        <w:t xml:space="preserve"> con lo</w:t>
      </w:r>
      <w:r w:rsidR="00BF726F">
        <w:rPr>
          <w:rFonts w:ascii="Arial" w:hAnsi="Arial" w:cs="Arial"/>
          <w:sz w:val="24"/>
          <w:szCs w:val="24"/>
        </w:rPr>
        <w:t>s estándares de calidad convencionales de manera suficiente</w:t>
      </w:r>
      <w:r w:rsidR="00545AF8" w:rsidRPr="00D268FF">
        <w:rPr>
          <w:rFonts w:ascii="Arial" w:hAnsi="Arial" w:cs="Arial"/>
          <w:sz w:val="24"/>
          <w:szCs w:val="24"/>
          <w:lang w:val="es-ES"/>
        </w:rPr>
        <w:t xml:space="preserve">. </w:t>
      </w:r>
    </w:p>
    <w:p w14:paraId="16FE0060" w14:textId="36B3854A" w:rsidR="000F642D" w:rsidRDefault="000F642D" w:rsidP="000F642D">
      <w:pPr>
        <w:pStyle w:val="parrafos0"/>
        <w:spacing w:after="160" w:line="360" w:lineRule="auto"/>
        <w:ind w:firstLine="0"/>
      </w:pPr>
      <w:r>
        <w:rPr>
          <w:lang w:val="es-ES"/>
        </w:rPr>
        <w:t>Los</w:t>
      </w:r>
      <w:r w:rsidR="00545AF8" w:rsidRPr="00D268FF">
        <w:rPr>
          <w:lang w:val="es-ES"/>
        </w:rPr>
        <w:t xml:space="preserve"> índice</w:t>
      </w:r>
      <w:r>
        <w:rPr>
          <w:lang w:val="es-ES"/>
        </w:rPr>
        <w:t xml:space="preserve">s de consistencia interna computados para cada eje temático mostraron un valores </w:t>
      </w:r>
      <w:r w:rsidR="00545AF8" w:rsidRPr="00D268FF">
        <w:rPr>
          <w:lang w:val="es-ES"/>
        </w:rPr>
        <w:t>entre 0.65 y 0.79</w:t>
      </w:r>
      <w:r>
        <w:rPr>
          <w:lang w:val="es-ES"/>
        </w:rPr>
        <w:t xml:space="preserve"> de </w:t>
      </w:r>
      <m:oMath>
        <m:r>
          <w:rPr>
            <w:rFonts w:ascii="Cambria Math" w:hAnsi="Cambria Math"/>
            <w:lang w:val="es-ES"/>
          </w:rPr>
          <m:t>α</m:t>
        </m:r>
      </m:oMath>
      <w:r>
        <w:rPr>
          <w:rFonts w:eastAsiaTheme="minorEastAsia"/>
          <w:lang w:val="es-ES"/>
        </w:rPr>
        <w:t xml:space="preserve"> de Cronbach</w:t>
      </w:r>
      <w:r w:rsidR="00545AF8" w:rsidRPr="00D268FF">
        <w:rPr>
          <w:lang w:val="es-ES"/>
        </w:rPr>
        <w:t xml:space="preserve"> (ver </w:t>
      </w:r>
      <w:r w:rsidR="00545AF8" w:rsidRPr="00D268FF">
        <w:rPr>
          <w:b/>
          <w:highlight w:val="cyan"/>
          <w:lang w:val="es-ES"/>
        </w:rPr>
        <w:t xml:space="preserve">Tabla </w:t>
      </w:r>
      <w:r w:rsidR="00B85480">
        <w:rPr>
          <w:b/>
          <w:lang w:val="es-ES"/>
        </w:rPr>
        <w:t>2</w:t>
      </w:r>
      <w:r w:rsidR="00545AF8" w:rsidRPr="00D268FF">
        <w:rPr>
          <w:lang w:val="es-ES"/>
        </w:rPr>
        <w:t xml:space="preserve">). </w:t>
      </w:r>
      <w:r w:rsidR="00A77356">
        <w:t>L</w:t>
      </w:r>
      <w:r w:rsidR="008C357C">
        <w:t>os ejes</w:t>
      </w:r>
      <w:r w:rsidR="00A77356">
        <w:t xml:space="preserve"> </w:t>
      </w:r>
      <w:r w:rsidR="00A77356">
        <w:rPr>
          <w:i/>
        </w:rPr>
        <w:t>Forma, Espacio</w:t>
      </w:r>
      <w:r w:rsidRPr="00D268FF">
        <w:rPr>
          <w:i/>
        </w:rPr>
        <w:t xml:space="preserve"> y </w:t>
      </w:r>
      <w:r w:rsidR="00A77356">
        <w:rPr>
          <w:i/>
        </w:rPr>
        <w:t>M</w:t>
      </w:r>
      <w:r w:rsidRPr="00D268FF">
        <w:rPr>
          <w:i/>
        </w:rPr>
        <w:t>edida</w:t>
      </w:r>
      <w:r w:rsidRPr="00D268FF">
        <w:t xml:space="preserve"> </w:t>
      </w:r>
      <w:r w:rsidRPr="00D268FF">
        <w:lastRenderedPageBreak/>
        <w:t xml:space="preserve">y </w:t>
      </w:r>
      <w:r w:rsidRPr="00D268FF">
        <w:rPr>
          <w:i/>
        </w:rPr>
        <w:t xml:space="preserve">Manejo de </w:t>
      </w:r>
      <w:r w:rsidR="008C357C">
        <w:rPr>
          <w:i/>
        </w:rPr>
        <w:t>la I</w:t>
      </w:r>
      <w:r w:rsidRPr="00D268FF">
        <w:rPr>
          <w:i/>
        </w:rPr>
        <w:t>nformación</w:t>
      </w:r>
      <w:r w:rsidR="008C357C">
        <w:t>, mostraron</w:t>
      </w:r>
      <w:r w:rsidRPr="00D268FF">
        <w:t xml:space="preserve"> índices de confiabilidad </w:t>
      </w:r>
      <w:r w:rsidR="008C357C">
        <w:t xml:space="preserve">satisfactorios al presentar valores </w:t>
      </w:r>
      <w:r w:rsidRPr="00D268FF">
        <w:t>alfa</w:t>
      </w:r>
      <w:r w:rsidR="008C357C">
        <w:t xml:space="preserve"> de 0.71 y 0.79 respectivamente</w:t>
      </w:r>
      <w:r w:rsidRPr="00D268FF">
        <w:t xml:space="preserve">. </w:t>
      </w:r>
      <w:r w:rsidR="008C357C">
        <w:t xml:space="preserve">Sin embargo, </w:t>
      </w:r>
      <w:r w:rsidRPr="00D268FF">
        <w:t xml:space="preserve">el eje </w:t>
      </w:r>
      <w:r w:rsidRPr="00D268FF">
        <w:rPr>
          <w:i/>
        </w:rPr>
        <w:t>Sentido numérico</w:t>
      </w:r>
      <w:r w:rsidRPr="00D268FF">
        <w:t xml:space="preserve"> y </w:t>
      </w:r>
      <w:r w:rsidRPr="00D268FF">
        <w:rPr>
          <w:i/>
        </w:rPr>
        <w:t>Pensamiento algebraico</w:t>
      </w:r>
      <w:r w:rsidR="008C357C">
        <w:t xml:space="preserve">  presentó un</w:t>
      </w:r>
      <w:r w:rsidRPr="00D268FF">
        <w:t xml:space="preserve"> índice de confiabilidad </w:t>
      </w:r>
      <w:r w:rsidR="008C357C">
        <w:t xml:space="preserve">bajo (alfa = 0.65), que sugiere </w:t>
      </w:r>
      <w:r w:rsidRPr="00D268FF">
        <w:t>una mayor variabilidad</w:t>
      </w:r>
      <w:r w:rsidR="008C357C">
        <w:t xml:space="preserve"> en</w:t>
      </w:r>
      <w:r w:rsidRPr="00D268FF">
        <w:t xml:space="preserve"> las respuestas </w:t>
      </w:r>
      <w:r w:rsidR="008C357C">
        <w:t>observadas en</w:t>
      </w:r>
      <w:r w:rsidRPr="00D268FF">
        <w:t xml:space="preserve"> los reactivos</w:t>
      </w:r>
      <w:r w:rsidR="008C357C">
        <w:t xml:space="preserve"> </w:t>
      </w:r>
      <w:r w:rsidRPr="00D268FF">
        <w:t xml:space="preserve">que lo integran y que, por lo tanto, </w:t>
      </w:r>
      <w:r w:rsidR="008C357C">
        <w:t xml:space="preserve">señalan la necesidad de </w:t>
      </w:r>
      <w:r w:rsidRPr="00D268FF">
        <w:t>revis</w:t>
      </w:r>
      <w:r w:rsidR="008C357C">
        <w:t xml:space="preserve">ar a detalle dichos reactivos en tanto </w:t>
      </w:r>
      <w:r w:rsidRPr="00D268FF">
        <w:t xml:space="preserve">que </w:t>
      </w:r>
      <w:r w:rsidR="008C357C">
        <w:t>se considera</w:t>
      </w:r>
      <w:r w:rsidRPr="00D268FF">
        <w:t xml:space="preserve"> altamente probable </w:t>
      </w:r>
      <w:r w:rsidR="008C357C">
        <w:t>exista un efecto ocasionado por</w:t>
      </w:r>
      <w:r w:rsidRPr="00D268FF">
        <w:t xml:space="preserve"> errores aleat</w:t>
      </w:r>
      <w:r w:rsidR="008C357C">
        <w:t>orios (</w:t>
      </w:r>
      <w:r w:rsidRPr="00D268FF">
        <w:t>no sistemáticos) asociados al proceso de medición.</w:t>
      </w:r>
      <w:r w:rsidR="00EA3B86">
        <w:t xml:space="preserve"> Cabe señalar también que el análisis no identificó ningún ítem cuya eliminación incrementara de manera significativa el valor de las alfas en cada eje.</w:t>
      </w:r>
    </w:p>
    <w:p w14:paraId="03E0A320" w14:textId="1D28993D" w:rsidR="008C357C" w:rsidRPr="00D268FF" w:rsidRDefault="008C357C" w:rsidP="008C357C">
      <w:pPr>
        <w:pStyle w:val="Titulotablas"/>
        <w:spacing w:after="160" w:line="360" w:lineRule="auto"/>
        <w:rPr>
          <w:rFonts w:cs="Arial"/>
          <w:lang w:val="es-MX"/>
        </w:rPr>
      </w:pPr>
      <w:bookmarkStart w:id="47" w:name="_Toc506458023"/>
      <w:bookmarkStart w:id="48" w:name="_Toc507056949"/>
      <w:r w:rsidRPr="00D268FF">
        <w:rPr>
          <w:rFonts w:cs="Arial"/>
          <w:b/>
          <w:lang w:val="es-MX"/>
        </w:rPr>
        <w:t xml:space="preserve">Tabla </w:t>
      </w:r>
      <w:r w:rsidR="00B85480">
        <w:rPr>
          <w:rFonts w:cs="Arial"/>
          <w:b/>
          <w:lang w:val="es-MX"/>
        </w:rPr>
        <w:t>2</w:t>
      </w:r>
      <w:r w:rsidRPr="00D268FF">
        <w:rPr>
          <w:rFonts w:cs="Arial"/>
          <w:lang w:val="es-MX"/>
        </w:rPr>
        <w:t>. Alfa de Cronbach global para cada eje</w:t>
      </w:r>
      <w:bookmarkEnd w:id="47"/>
      <w:bookmarkEnd w:id="48"/>
    </w:p>
    <w:tbl>
      <w:tblPr>
        <w:tblStyle w:val="Tabladecuadrcula4-nfasis6"/>
        <w:tblpPr w:leftFromText="141" w:rightFromText="141" w:vertAnchor="text" w:tblpXSpec="center" w:tblpY="1"/>
        <w:tblW w:w="0" w:type="auto"/>
        <w:tblLook w:val="04A0" w:firstRow="1" w:lastRow="0" w:firstColumn="1" w:lastColumn="0" w:noHBand="0" w:noVBand="1"/>
      </w:tblPr>
      <w:tblGrid>
        <w:gridCol w:w="4395"/>
        <w:gridCol w:w="2693"/>
      </w:tblGrid>
      <w:tr w:rsidR="008C357C" w:rsidRPr="00D268FF" w14:paraId="71390877" w14:textId="77777777" w:rsidTr="007C6EB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395" w:type="dxa"/>
          </w:tcPr>
          <w:p w14:paraId="5BDEA637" w14:textId="77777777" w:rsidR="008C357C" w:rsidRPr="00D268FF" w:rsidRDefault="008C357C" w:rsidP="00EA3B86">
            <w:pPr>
              <w:pStyle w:val="Textotablas"/>
              <w:spacing w:after="160" w:line="360" w:lineRule="auto"/>
              <w:rPr>
                <w:rFonts w:cs="Arial"/>
                <w:b w:val="0"/>
                <w:sz w:val="24"/>
                <w:lang w:val="es-ES"/>
              </w:rPr>
            </w:pPr>
            <w:r w:rsidRPr="00D268FF">
              <w:rPr>
                <w:rFonts w:cs="Arial"/>
                <w:b w:val="0"/>
                <w:sz w:val="24"/>
                <w:lang w:val="es-ES"/>
              </w:rPr>
              <w:t>Eje</w:t>
            </w:r>
          </w:p>
        </w:tc>
        <w:tc>
          <w:tcPr>
            <w:tcW w:w="2693" w:type="dxa"/>
          </w:tcPr>
          <w:p w14:paraId="079B708A" w14:textId="77777777" w:rsidR="008C357C" w:rsidRPr="00D268FF" w:rsidRDefault="008C357C" w:rsidP="00EA3B86">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val="0"/>
                <w:sz w:val="24"/>
                <w:lang w:val="es-ES"/>
              </w:rPr>
            </w:pPr>
            <w:r w:rsidRPr="00D268FF">
              <w:rPr>
                <w:rFonts w:cs="Arial"/>
                <w:b w:val="0"/>
                <w:sz w:val="24"/>
                <w:lang w:val="es-ES"/>
              </w:rPr>
              <w:t>Alfa de Cronbach (</w:t>
            </w:r>
            <w:r w:rsidRPr="00D268FF">
              <w:rPr>
                <w:rFonts w:cs="Arial"/>
                <w:b w:val="0"/>
                <w:sz w:val="24"/>
              </w:rPr>
              <w:t>α)</w:t>
            </w:r>
          </w:p>
        </w:tc>
      </w:tr>
      <w:tr w:rsidR="008C357C" w:rsidRPr="00D268FF" w14:paraId="63423AE8" w14:textId="77777777" w:rsidTr="007C6EB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95" w:type="dxa"/>
          </w:tcPr>
          <w:p w14:paraId="3406AF1F" w14:textId="77777777" w:rsidR="008C357C" w:rsidRPr="00D268FF" w:rsidRDefault="008C357C" w:rsidP="00EA3B86">
            <w:pPr>
              <w:pStyle w:val="Textotablas"/>
              <w:spacing w:after="160" w:line="360" w:lineRule="auto"/>
              <w:jc w:val="left"/>
              <w:rPr>
                <w:rFonts w:cs="Arial"/>
                <w:sz w:val="24"/>
              </w:rPr>
            </w:pPr>
            <w:r w:rsidRPr="00D268FF">
              <w:rPr>
                <w:rFonts w:cs="Arial"/>
                <w:sz w:val="24"/>
              </w:rPr>
              <w:t>Espacio, forma y medida</w:t>
            </w:r>
          </w:p>
        </w:tc>
        <w:tc>
          <w:tcPr>
            <w:tcW w:w="2693" w:type="dxa"/>
          </w:tcPr>
          <w:p w14:paraId="7F7915B2"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α=0.71</w:t>
            </w:r>
          </w:p>
        </w:tc>
      </w:tr>
      <w:tr w:rsidR="008C357C" w:rsidRPr="00D268FF" w14:paraId="4369C191" w14:textId="77777777" w:rsidTr="007C6EB3">
        <w:trPr>
          <w:trHeight w:val="567"/>
        </w:trPr>
        <w:tc>
          <w:tcPr>
            <w:cnfStyle w:val="001000000000" w:firstRow="0" w:lastRow="0" w:firstColumn="1" w:lastColumn="0" w:oddVBand="0" w:evenVBand="0" w:oddHBand="0" w:evenHBand="0" w:firstRowFirstColumn="0" w:firstRowLastColumn="0" w:lastRowFirstColumn="0" w:lastRowLastColumn="0"/>
            <w:tcW w:w="4395" w:type="dxa"/>
          </w:tcPr>
          <w:p w14:paraId="7EDAD030" w14:textId="77777777" w:rsidR="008C357C" w:rsidRPr="00D268FF" w:rsidRDefault="008C357C" w:rsidP="00EA3B86">
            <w:pPr>
              <w:pStyle w:val="Textotablas"/>
              <w:spacing w:after="160" w:line="360" w:lineRule="auto"/>
              <w:jc w:val="left"/>
              <w:rPr>
                <w:rFonts w:cs="Arial"/>
                <w:sz w:val="24"/>
                <w:lang w:val="es-MX"/>
              </w:rPr>
            </w:pPr>
            <w:r w:rsidRPr="00D268FF">
              <w:rPr>
                <w:rFonts w:cs="Arial"/>
                <w:sz w:val="24"/>
                <w:lang w:val="es-MX"/>
              </w:rPr>
              <w:t>Sentido numérico y pensamiento algebraico</w:t>
            </w:r>
          </w:p>
        </w:tc>
        <w:tc>
          <w:tcPr>
            <w:tcW w:w="2693" w:type="dxa"/>
          </w:tcPr>
          <w:p w14:paraId="2B71AF95" w14:textId="77777777" w:rsidR="008C357C" w:rsidRPr="00D268FF" w:rsidRDefault="008C357C" w:rsidP="00EA3B86">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rPr>
            </w:pPr>
            <w:r w:rsidRPr="00D268FF">
              <w:rPr>
                <w:rFonts w:cs="Arial"/>
                <w:sz w:val="24"/>
              </w:rPr>
              <w:t>α=0.65</w:t>
            </w:r>
          </w:p>
        </w:tc>
      </w:tr>
      <w:tr w:rsidR="008C357C" w:rsidRPr="00D268FF" w14:paraId="0CCA4212" w14:textId="77777777" w:rsidTr="007C6EB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395" w:type="dxa"/>
          </w:tcPr>
          <w:p w14:paraId="4B33BABB" w14:textId="77777777" w:rsidR="008C357C" w:rsidRPr="00D268FF" w:rsidRDefault="008C357C" w:rsidP="00EA3B86">
            <w:pPr>
              <w:pStyle w:val="Textotablas"/>
              <w:spacing w:after="160" w:line="360" w:lineRule="auto"/>
              <w:jc w:val="left"/>
              <w:rPr>
                <w:rFonts w:cs="Arial"/>
                <w:sz w:val="24"/>
              </w:rPr>
            </w:pPr>
            <w:r w:rsidRPr="00D268FF">
              <w:rPr>
                <w:rFonts w:cs="Arial"/>
                <w:sz w:val="24"/>
              </w:rPr>
              <w:t>Manejo de información</w:t>
            </w:r>
          </w:p>
        </w:tc>
        <w:tc>
          <w:tcPr>
            <w:tcW w:w="2693" w:type="dxa"/>
          </w:tcPr>
          <w:p w14:paraId="1A8F76B8"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α=0.79</w:t>
            </w:r>
          </w:p>
        </w:tc>
      </w:tr>
    </w:tbl>
    <w:p w14:paraId="7B86F7E2" w14:textId="77777777" w:rsidR="008C357C" w:rsidRDefault="008C357C" w:rsidP="000F642D">
      <w:pPr>
        <w:pStyle w:val="parrafos0"/>
        <w:spacing w:after="160" w:line="360" w:lineRule="auto"/>
        <w:ind w:firstLine="0"/>
      </w:pPr>
    </w:p>
    <w:p w14:paraId="10A6F123" w14:textId="77777777" w:rsidR="008C357C" w:rsidRDefault="008C357C" w:rsidP="000F642D">
      <w:pPr>
        <w:pStyle w:val="parrafos0"/>
        <w:spacing w:after="160" w:line="360" w:lineRule="auto"/>
        <w:ind w:firstLine="0"/>
      </w:pPr>
    </w:p>
    <w:p w14:paraId="6F7D8EC6" w14:textId="77777777" w:rsidR="008C357C" w:rsidRDefault="008C357C" w:rsidP="000F642D">
      <w:pPr>
        <w:pStyle w:val="parrafos0"/>
        <w:spacing w:after="160" w:line="360" w:lineRule="auto"/>
        <w:ind w:firstLine="0"/>
      </w:pPr>
    </w:p>
    <w:p w14:paraId="3EDB3193" w14:textId="77777777" w:rsidR="008C357C" w:rsidRDefault="008C357C" w:rsidP="000F642D">
      <w:pPr>
        <w:pStyle w:val="parrafos0"/>
        <w:spacing w:after="160" w:line="360" w:lineRule="auto"/>
        <w:ind w:firstLine="0"/>
      </w:pPr>
    </w:p>
    <w:p w14:paraId="7A09A0C0" w14:textId="77777777" w:rsidR="008C357C" w:rsidRDefault="008C357C" w:rsidP="000F642D">
      <w:pPr>
        <w:pStyle w:val="parrafos0"/>
        <w:spacing w:after="160" w:line="360" w:lineRule="auto"/>
        <w:ind w:firstLine="0"/>
      </w:pPr>
    </w:p>
    <w:p w14:paraId="3B743667" w14:textId="2FB9FC06" w:rsidR="000E4306" w:rsidRPr="00EA3B86" w:rsidRDefault="008C357C" w:rsidP="000E4306">
      <w:pPr>
        <w:pStyle w:val="parrafos0"/>
        <w:spacing w:after="160" w:line="360" w:lineRule="auto"/>
        <w:ind w:firstLine="0"/>
      </w:pPr>
      <w:r>
        <w:rPr>
          <w:lang w:val="es-ES"/>
        </w:rPr>
        <w:t>L</w:t>
      </w:r>
      <w:r w:rsidR="00545AF8" w:rsidRPr="00D268FF">
        <w:rPr>
          <w:lang w:val="es-ES"/>
        </w:rPr>
        <w:t xml:space="preserve">os índices de Discriminación </w:t>
      </w:r>
      <w:r w:rsidR="00545AF8" w:rsidRPr="00D268FF">
        <w:rPr>
          <w:b/>
        </w:rPr>
        <w:t>r</w:t>
      </w:r>
      <w:r w:rsidR="00545AF8" w:rsidRPr="00D268FF">
        <w:rPr>
          <w:b/>
          <w:vertAlign w:val="subscript"/>
        </w:rPr>
        <w:t>bis</w:t>
      </w:r>
      <w:r w:rsidR="007C6EB3">
        <w:rPr>
          <w:lang w:val="es-ES"/>
        </w:rPr>
        <w:t xml:space="preserve"> calculados para la totalidad de los</w:t>
      </w:r>
      <w:r w:rsidR="00545AF8" w:rsidRPr="00D268FF">
        <w:rPr>
          <w:lang w:val="es-ES"/>
        </w:rPr>
        <w:t xml:space="preserve"> ítems que conforman la prueba supe</w:t>
      </w:r>
      <w:r w:rsidR="007C6EB3">
        <w:rPr>
          <w:lang w:val="es-ES"/>
        </w:rPr>
        <w:t>ran el umbral establecido de 0.3,</w:t>
      </w:r>
      <w:r w:rsidR="00545AF8" w:rsidRPr="00D268FF">
        <w:rPr>
          <w:lang w:val="es-ES"/>
        </w:rPr>
        <w:t xml:space="preserve"> con excepción de</w:t>
      </w:r>
      <w:r w:rsidR="007C6EB3">
        <w:rPr>
          <w:lang w:val="es-ES"/>
        </w:rPr>
        <w:t xml:space="preserve"> los ítems</w:t>
      </w:r>
      <w:r w:rsidR="00545AF8" w:rsidRPr="00D268FF">
        <w:rPr>
          <w:lang w:val="es-ES"/>
        </w:rPr>
        <w:t xml:space="preserve"> PMB01, PMB10 y PMB14. </w:t>
      </w:r>
      <w:r w:rsidR="000E4306">
        <w:t>En cuanto a los ejes temáticos, el</w:t>
      </w:r>
      <w:r w:rsidR="000E4306" w:rsidRPr="00D268FF">
        <w:t xml:space="preserve"> eje </w:t>
      </w:r>
      <w:r w:rsidR="000E4306" w:rsidRPr="00D268FF">
        <w:rPr>
          <w:i/>
          <w:lang w:val="es-ES"/>
        </w:rPr>
        <w:t>Espacio, forma y medida</w:t>
      </w:r>
      <w:r w:rsidR="000E4306" w:rsidRPr="00D268FF">
        <w:rPr>
          <w:i/>
        </w:rPr>
        <w:t xml:space="preserve"> </w:t>
      </w:r>
      <w:r w:rsidR="000E4306">
        <w:t>presenta un valor</w:t>
      </w:r>
      <w:r w:rsidR="000E4306" w:rsidRPr="00D268FF">
        <w:t xml:space="preserve"> </w:t>
      </w:r>
      <w:r w:rsidR="000E4306">
        <w:t>promedio de</w:t>
      </w:r>
      <w:r w:rsidR="000E4306" w:rsidRPr="00D268FF">
        <w:t xml:space="preserve"> discriminación </w:t>
      </w:r>
      <w:r w:rsidR="000E4306">
        <w:t>superior a</w:t>
      </w:r>
      <w:r w:rsidR="00EE064A">
        <w:t xml:space="preserve"> 0.3; el eje </w:t>
      </w:r>
      <w:r w:rsidR="00EE064A">
        <w:rPr>
          <w:i/>
        </w:rPr>
        <w:t>Manejo de la Información</w:t>
      </w:r>
      <w:r w:rsidR="00EE064A">
        <w:t>, un promedio de .38</w:t>
      </w:r>
      <w:r w:rsidR="00EA3B86">
        <w:t xml:space="preserve"> y el eje </w:t>
      </w:r>
      <w:r w:rsidR="00EA3B86">
        <w:rPr>
          <w:i/>
        </w:rPr>
        <w:t>Sentido Numérico y Pensamiento Alegbraico</w:t>
      </w:r>
      <w:r w:rsidR="00EA3B86">
        <w:t>, 0.47.</w:t>
      </w:r>
    </w:p>
    <w:p w14:paraId="27D2AF5C" w14:textId="4D636415" w:rsidR="00545AF8" w:rsidRDefault="00927881" w:rsidP="00B47579">
      <w:pPr>
        <w:spacing w:line="360" w:lineRule="auto"/>
        <w:jc w:val="both"/>
        <w:rPr>
          <w:rFonts w:ascii="Arial" w:hAnsi="Arial" w:cs="Arial"/>
          <w:sz w:val="24"/>
          <w:szCs w:val="24"/>
        </w:rPr>
      </w:pPr>
      <w:r>
        <w:rPr>
          <w:rFonts w:ascii="Arial" w:hAnsi="Arial" w:cs="Arial"/>
          <w:sz w:val="24"/>
          <w:szCs w:val="24"/>
          <w:lang w:val="es-ES"/>
        </w:rPr>
        <w:t xml:space="preserve">Por su parte, </w:t>
      </w:r>
      <w:r w:rsidR="00B040F2">
        <w:rPr>
          <w:rFonts w:ascii="Arial" w:hAnsi="Arial" w:cs="Arial"/>
          <w:sz w:val="24"/>
          <w:szCs w:val="24"/>
          <w:lang w:val="es-ES"/>
        </w:rPr>
        <w:t xml:space="preserve">en cuanto a los </w:t>
      </w:r>
      <w:r w:rsidR="00545AF8" w:rsidRPr="00D268FF">
        <w:rPr>
          <w:rFonts w:ascii="Arial" w:hAnsi="Arial" w:cs="Arial"/>
          <w:sz w:val="24"/>
          <w:szCs w:val="24"/>
          <w:lang w:val="es-ES"/>
        </w:rPr>
        <w:t>índices de dificultad</w:t>
      </w:r>
      <w:r w:rsidR="00B040F2">
        <w:rPr>
          <w:rFonts w:ascii="Arial" w:hAnsi="Arial" w:cs="Arial"/>
          <w:sz w:val="24"/>
          <w:szCs w:val="24"/>
          <w:lang w:val="es-ES"/>
        </w:rPr>
        <w:t xml:space="preserve"> computados para la prueba, se encuentran valores</w:t>
      </w:r>
      <w:r w:rsidR="00545AF8" w:rsidRPr="00D268FF">
        <w:rPr>
          <w:rFonts w:ascii="Arial" w:hAnsi="Arial" w:cs="Arial"/>
          <w:sz w:val="24"/>
          <w:szCs w:val="24"/>
          <w:lang w:val="es-ES"/>
        </w:rPr>
        <w:t xml:space="preserve"> </w:t>
      </w:r>
      <w:r w:rsidR="00B040F2">
        <w:rPr>
          <w:rFonts w:ascii="Arial" w:hAnsi="Arial" w:cs="Arial"/>
          <w:sz w:val="24"/>
          <w:szCs w:val="24"/>
          <w:lang w:val="es-ES"/>
        </w:rPr>
        <w:t>entre 0.12 y 0.71, siendo que la mayoría de los ítems presentan niveles intermedios de dificu</w:t>
      </w:r>
      <w:r w:rsidR="00B040F2" w:rsidRPr="00B47579">
        <w:rPr>
          <w:rFonts w:ascii="Arial" w:hAnsi="Arial" w:cs="Arial"/>
          <w:sz w:val="24"/>
          <w:szCs w:val="24"/>
          <w:lang w:val="es-ES"/>
        </w:rPr>
        <w:t xml:space="preserve">ltad, cumpliendo así con los estándares de calidad requeridos </w:t>
      </w:r>
      <w:r w:rsidR="00545AF8" w:rsidRPr="00B47579">
        <w:rPr>
          <w:rFonts w:ascii="Arial" w:hAnsi="Arial" w:cs="Arial"/>
          <w:sz w:val="24"/>
          <w:szCs w:val="24"/>
          <w:lang w:val="es-ES"/>
        </w:rPr>
        <w:t>para los propósitos del estudio.</w:t>
      </w:r>
      <w:r w:rsidR="00545AF8" w:rsidRPr="00B47579">
        <w:rPr>
          <w:rFonts w:ascii="Arial" w:hAnsi="Arial" w:cs="Arial"/>
          <w:sz w:val="24"/>
          <w:szCs w:val="24"/>
        </w:rPr>
        <w:t xml:space="preserve"> E</w:t>
      </w:r>
      <w:r w:rsidR="002363E4">
        <w:rPr>
          <w:rFonts w:ascii="Arial" w:hAnsi="Arial" w:cs="Arial"/>
          <w:sz w:val="24"/>
          <w:szCs w:val="24"/>
        </w:rPr>
        <w:t xml:space="preserve">l </w:t>
      </w:r>
      <w:r w:rsidR="00545AF8" w:rsidRPr="00B47579">
        <w:rPr>
          <w:rFonts w:ascii="Arial" w:hAnsi="Arial" w:cs="Arial"/>
          <w:sz w:val="24"/>
          <w:szCs w:val="24"/>
        </w:rPr>
        <w:t xml:space="preserve">eje </w:t>
      </w:r>
      <w:r w:rsidR="00545AF8" w:rsidRPr="00B47579">
        <w:rPr>
          <w:rFonts w:ascii="Arial" w:hAnsi="Arial" w:cs="Arial"/>
          <w:i/>
          <w:sz w:val="24"/>
          <w:szCs w:val="24"/>
        </w:rPr>
        <w:t>Espacio, forma y medida</w:t>
      </w:r>
      <w:r w:rsidR="00545AF8" w:rsidRPr="00B47579">
        <w:rPr>
          <w:rFonts w:ascii="Arial" w:hAnsi="Arial" w:cs="Arial"/>
          <w:sz w:val="24"/>
          <w:szCs w:val="24"/>
        </w:rPr>
        <w:t xml:space="preserve"> </w:t>
      </w:r>
      <w:r w:rsidR="002363E4">
        <w:rPr>
          <w:rFonts w:ascii="Arial" w:hAnsi="Arial" w:cs="Arial"/>
          <w:sz w:val="24"/>
          <w:szCs w:val="24"/>
        </w:rPr>
        <w:t>presenta un índice de dificultad promedio de</w:t>
      </w:r>
      <w:r w:rsidR="00EE064A">
        <w:rPr>
          <w:rFonts w:ascii="Arial" w:hAnsi="Arial" w:cs="Arial"/>
          <w:sz w:val="24"/>
          <w:szCs w:val="24"/>
        </w:rPr>
        <w:t xml:space="preserve"> 0.48; el eje </w:t>
      </w:r>
      <w:r w:rsidR="00EE064A">
        <w:rPr>
          <w:rFonts w:ascii="Arial" w:hAnsi="Arial" w:cs="Arial"/>
          <w:i/>
          <w:sz w:val="24"/>
          <w:szCs w:val="24"/>
        </w:rPr>
        <w:t>Manejo de la Información,</w:t>
      </w:r>
      <w:r w:rsidR="00EE064A">
        <w:rPr>
          <w:rFonts w:ascii="Arial" w:hAnsi="Arial" w:cs="Arial"/>
          <w:sz w:val="24"/>
          <w:szCs w:val="24"/>
        </w:rPr>
        <w:t xml:space="preserve"> 0.46 y </w:t>
      </w:r>
      <w:r w:rsidR="00EA3B86">
        <w:rPr>
          <w:rFonts w:ascii="Arial" w:hAnsi="Arial" w:cs="Arial"/>
          <w:sz w:val="24"/>
          <w:szCs w:val="24"/>
        </w:rPr>
        <w:t xml:space="preserve">el eje de </w:t>
      </w:r>
      <w:r w:rsidR="00EA3B86">
        <w:rPr>
          <w:rFonts w:ascii="Arial" w:hAnsi="Arial" w:cs="Arial"/>
          <w:i/>
          <w:sz w:val="24"/>
          <w:szCs w:val="24"/>
        </w:rPr>
        <w:t>Sentido Numérico y Pensamiento Algebraico</w:t>
      </w:r>
      <w:r w:rsidR="00EA3B86">
        <w:rPr>
          <w:rFonts w:ascii="Arial" w:hAnsi="Arial" w:cs="Arial"/>
          <w:sz w:val="24"/>
          <w:szCs w:val="24"/>
        </w:rPr>
        <w:t>, un promedio de 0.42.</w:t>
      </w:r>
    </w:p>
    <w:p w14:paraId="22CF5377" w14:textId="4D04AB21" w:rsidR="00545AF8" w:rsidRPr="00D268FF" w:rsidRDefault="00EA3B86" w:rsidP="00EA3B86">
      <w:pPr>
        <w:spacing w:line="360" w:lineRule="auto"/>
        <w:ind w:firstLine="708"/>
        <w:jc w:val="both"/>
        <w:rPr>
          <w:rFonts w:cs="Arial"/>
        </w:rPr>
      </w:pPr>
      <w:r w:rsidRPr="00EA3B86">
        <w:rPr>
          <w:rFonts w:ascii="Arial" w:hAnsi="Arial" w:cs="Arial"/>
          <w:b/>
          <w:sz w:val="24"/>
          <w:szCs w:val="24"/>
        </w:rPr>
        <w:t>Análisis de la estructura interna</w:t>
      </w:r>
    </w:p>
    <w:p w14:paraId="06C1D21A" w14:textId="17E4C3DF" w:rsidR="00545AF8" w:rsidRPr="00D268FF" w:rsidRDefault="00EA3B86" w:rsidP="00326C46">
      <w:pPr>
        <w:pStyle w:val="parrafos0"/>
        <w:spacing w:after="160" w:line="360" w:lineRule="auto"/>
        <w:ind w:firstLine="0"/>
      </w:pPr>
      <w:r>
        <w:lastRenderedPageBreak/>
        <w:t>Al realizar un análisis factorial para evaluar la estructura de la dimensión latente evaluada en la prueba, se detectó que todos los ítems</w:t>
      </w:r>
      <w:r w:rsidR="00326C46">
        <w:t xml:space="preserve"> mostraron una carga factorial mayor a 0.3 (un umbral usualmente considerado aceptable) en un factor predominante, mismo que estaría asociado al constructo general (“habilidad matemática”) evaluado en la prueba. </w:t>
      </w:r>
    </w:p>
    <w:p w14:paraId="474728A3" w14:textId="77777777" w:rsidR="000119B1" w:rsidRDefault="000119B1" w:rsidP="000119B1">
      <w:pPr>
        <w:pStyle w:val="parrafos0"/>
        <w:spacing w:after="160" w:line="360" w:lineRule="auto"/>
        <w:ind w:left="-284" w:firstLine="0"/>
        <w:rPr>
          <w:lang w:val="es-ES"/>
        </w:rPr>
      </w:pPr>
      <w:r>
        <w:rPr>
          <w:noProof/>
        </w:rPr>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186468A6" w:rsidR="000119B1" w:rsidRPr="00B53A88" w:rsidRDefault="000119B1" w:rsidP="000119B1">
      <w:pPr>
        <w:pStyle w:val="parrafos0"/>
        <w:spacing w:after="160" w:line="360" w:lineRule="auto"/>
        <w:ind w:firstLine="0"/>
        <w:jc w:val="center"/>
      </w:pPr>
      <w:r w:rsidRPr="00C13CA7">
        <w:rPr>
          <w:i/>
          <w:highlight w:val="cyan"/>
        </w:rPr>
        <w:t xml:space="preserve">Figura </w:t>
      </w:r>
      <w:r w:rsidR="00C13CA7" w:rsidRPr="00C13CA7">
        <w:rPr>
          <w:i/>
          <w:highlight w:val="cyan"/>
        </w:rPr>
        <w:t>3</w:t>
      </w:r>
      <w:r>
        <w:rPr>
          <w:i/>
        </w:rPr>
        <w:t xml:space="preserve">. </w:t>
      </w:r>
      <w:r>
        <w:t>Se presentan los diagramas correspondientes al análisis factorial realizado para cada uno de los ejes temáticos identificados como parte del modelo cognitivo de la Prueba de Matemáticas para Primaria (06) del PLANEA ELCE.</w:t>
      </w:r>
    </w:p>
    <w:p w14:paraId="3BC6736E" w14:textId="77777777" w:rsidR="000119B1" w:rsidRDefault="000119B1" w:rsidP="00326C46">
      <w:pPr>
        <w:pStyle w:val="parrafos0"/>
        <w:spacing w:after="160" w:line="360" w:lineRule="auto"/>
        <w:ind w:firstLine="0"/>
      </w:pPr>
    </w:p>
    <w:p w14:paraId="6709B50D" w14:textId="3E8E90BF" w:rsidR="00F36F29" w:rsidRDefault="00545AF8" w:rsidP="00326C46">
      <w:pPr>
        <w:pStyle w:val="parrafos0"/>
        <w:spacing w:after="160" w:line="360" w:lineRule="auto"/>
        <w:ind w:firstLine="0"/>
        <w:rPr>
          <w:lang w:val="es-ES"/>
        </w:rPr>
      </w:pPr>
      <w:r w:rsidRPr="00D268FF">
        <w:t>Adicionalmente, para evaluar el ajuste de la estructura factorial</w:t>
      </w:r>
      <w:r w:rsidR="00326C46">
        <w:t xml:space="preserve"> propuesta por el modelo cognitivo elaborado</w:t>
      </w:r>
      <w:r w:rsidRPr="00D268FF">
        <w:t xml:space="preserve"> se </w:t>
      </w:r>
      <w:r w:rsidR="00326C46">
        <w:t xml:space="preserve">trabajó con dos </w:t>
      </w:r>
      <w:r w:rsidRPr="00D268FF">
        <w:t>estimadores, el Standarized Root Mean Square Residual (SRMR) y el Root Mean Squared Error of Aproximation (RMSEA)</w:t>
      </w:r>
      <w:r w:rsidR="00326C46">
        <w:t xml:space="preserve">, que de acuerdo a lo esperado, presentaron </w:t>
      </w:r>
      <w:r w:rsidRPr="00D268FF">
        <w:t>valores inferiores a 0.05</w:t>
      </w:r>
      <w:r w:rsidR="00326C46">
        <w:t xml:space="preserve"> para todos los ítems contenidos en cada eje temático</w:t>
      </w:r>
      <w:r w:rsidRPr="00D268FF">
        <w:t xml:space="preserve">. </w:t>
      </w:r>
      <w:r w:rsidR="00326C46">
        <w:t>Esto sugiere que</w:t>
      </w:r>
      <w:r w:rsidR="00326C46">
        <w:rPr>
          <w:lang w:val="es-ES"/>
        </w:rPr>
        <w:t xml:space="preserve"> en cada eje existe un sólo</w:t>
      </w:r>
      <w:r w:rsidRPr="00D268FF">
        <w:rPr>
          <w:lang w:val="es-ES"/>
        </w:rPr>
        <w:t xml:space="preserve"> </w:t>
      </w:r>
      <w:r w:rsidR="00326C46">
        <w:rPr>
          <w:lang w:val="es-ES"/>
        </w:rPr>
        <w:t xml:space="preserve">factor </w:t>
      </w:r>
      <w:r w:rsidRPr="00D268FF">
        <w:rPr>
          <w:lang w:val="es-ES"/>
        </w:rPr>
        <w:t xml:space="preserve">dominante que </w:t>
      </w:r>
      <w:r w:rsidR="00326C46">
        <w:rPr>
          <w:lang w:val="es-ES"/>
        </w:rPr>
        <w:t xml:space="preserve">podría asociarse con </w:t>
      </w:r>
      <w:r w:rsidRPr="00D268FF">
        <w:rPr>
          <w:lang w:val="es-ES"/>
        </w:rPr>
        <w:t xml:space="preserve">el </w:t>
      </w:r>
      <w:r w:rsidR="00326C46">
        <w:rPr>
          <w:lang w:val="es-ES"/>
        </w:rPr>
        <w:t>contenido</w:t>
      </w:r>
      <w:r w:rsidRPr="00D268FF">
        <w:rPr>
          <w:lang w:val="es-ES"/>
        </w:rPr>
        <w:t xml:space="preserve"> teórico </w:t>
      </w:r>
      <w:r w:rsidR="00326C46">
        <w:rPr>
          <w:lang w:val="es-ES"/>
        </w:rPr>
        <w:t>trazado por</w:t>
      </w:r>
      <w:r w:rsidRPr="00D268FF">
        <w:rPr>
          <w:lang w:val="es-ES"/>
        </w:rPr>
        <w:t xml:space="preserve"> lo</w:t>
      </w:r>
      <w:r w:rsidR="00F36F29">
        <w:rPr>
          <w:lang w:val="es-ES"/>
        </w:rPr>
        <w:t xml:space="preserve">s desarrolladores de la prueba, por lo que </w:t>
      </w:r>
      <w:r w:rsidRPr="00D268FF">
        <w:rPr>
          <w:lang w:val="es-ES"/>
        </w:rPr>
        <w:t xml:space="preserve">se valida </w:t>
      </w:r>
      <w:r w:rsidR="00F36F29">
        <w:rPr>
          <w:lang w:val="es-ES"/>
        </w:rPr>
        <w:t>la</w:t>
      </w:r>
      <w:r w:rsidRPr="00D268FF">
        <w:rPr>
          <w:lang w:val="es-ES"/>
        </w:rPr>
        <w:t xml:space="preserve"> calidad técnica </w:t>
      </w:r>
      <w:r w:rsidR="00F36F29">
        <w:rPr>
          <w:lang w:val="es-ES"/>
        </w:rPr>
        <w:t>del diseño y funcionamiento de la prueba</w:t>
      </w:r>
      <w:r w:rsidRPr="00D268FF">
        <w:rPr>
          <w:lang w:val="es-ES"/>
        </w:rPr>
        <w:t>.</w:t>
      </w:r>
      <w:r w:rsidR="00B53A88">
        <w:rPr>
          <w:lang w:val="es-ES"/>
        </w:rPr>
        <w:t xml:space="preserve"> </w:t>
      </w:r>
      <w:r w:rsidR="00F36F29">
        <w:rPr>
          <w:lang w:val="es-ES"/>
        </w:rPr>
        <w:t xml:space="preserve">La </w:t>
      </w:r>
      <w:r w:rsidR="00F36F29" w:rsidRPr="00C13CA7">
        <w:rPr>
          <w:highlight w:val="cyan"/>
          <w:lang w:val="es-ES"/>
        </w:rPr>
        <w:t xml:space="preserve">Figura </w:t>
      </w:r>
      <w:r w:rsidR="00C13CA7" w:rsidRPr="00C13CA7">
        <w:rPr>
          <w:highlight w:val="cyan"/>
          <w:lang w:val="es-ES"/>
        </w:rPr>
        <w:t>3</w:t>
      </w:r>
      <w:r w:rsidR="00F36F29">
        <w:rPr>
          <w:lang w:val="es-ES"/>
        </w:rPr>
        <w:t xml:space="preserve"> presenta</w:t>
      </w:r>
      <w:r w:rsidR="00B53A88">
        <w:rPr>
          <w:lang w:val="es-ES"/>
        </w:rPr>
        <w:t xml:space="preserve"> para cada eje temático un diagrama que señala las cargas factoriales de cada uno de los ítems que lo componen. </w:t>
      </w:r>
    </w:p>
    <w:p w14:paraId="6EAF1578" w14:textId="1A942236" w:rsidR="00545AF8" w:rsidRPr="009E6AA5" w:rsidRDefault="009E6AA5" w:rsidP="009E6AA5">
      <w:pPr>
        <w:pStyle w:val="parrafos0"/>
        <w:spacing w:after="160" w:line="360" w:lineRule="auto"/>
        <w:ind w:firstLine="708"/>
        <w:rPr>
          <w:b/>
        </w:rPr>
      </w:pPr>
      <w:bookmarkStart w:id="49" w:name="_Toc507057085"/>
      <w:r w:rsidRPr="009E6AA5">
        <w:rPr>
          <w:rFonts w:eastAsiaTheme="majorEastAsia"/>
          <w:b/>
          <w:bCs/>
          <w:lang w:eastAsia="en-US"/>
        </w:rPr>
        <w:t>M</w:t>
      </w:r>
      <w:r w:rsidR="00545AF8" w:rsidRPr="009E6AA5">
        <w:rPr>
          <w:b/>
        </w:rPr>
        <w:t>odelamiento matemático de sub-tareas</w:t>
      </w:r>
      <w:bookmarkEnd w:id="49"/>
      <w:r w:rsidR="00545AF8" w:rsidRPr="009E6AA5">
        <w:rPr>
          <w:b/>
        </w:rPr>
        <w:t xml:space="preserve"> de respuesta</w:t>
      </w:r>
    </w:p>
    <w:p w14:paraId="4DD7960D" w14:textId="7CA031EF" w:rsidR="00545AF8" w:rsidRPr="00D268FF" w:rsidRDefault="009E6AA5" w:rsidP="00D268FF">
      <w:pPr>
        <w:pStyle w:val="parrafos0"/>
        <w:spacing w:after="160" w:line="360" w:lineRule="auto"/>
        <w:ind w:firstLine="0"/>
      </w:pPr>
      <w:r>
        <w:lastRenderedPageBreak/>
        <w:t xml:space="preserve">Tras aplicar </w:t>
      </w:r>
      <w:r w:rsidR="00545AF8" w:rsidRPr="00D268FF">
        <w:t xml:space="preserve">el método de </w:t>
      </w:r>
      <w:r w:rsidR="00545AF8" w:rsidRPr="00D268FF">
        <w:rPr>
          <w:i/>
          <w:iCs/>
        </w:rPr>
        <w:t>modelado matemático de sub-tareas de respuesta</w:t>
      </w:r>
      <w:r>
        <w:rPr>
          <w:iCs/>
        </w:rPr>
        <w:t>,</w:t>
      </w:r>
      <w:r w:rsidR="00545AF8" w:rsidRPr="00D268FF">
        <w:t xml:space="preserve"> se obtuvieron diferentes </w:t>
      </w:r>
      <w:r w:rsidR="00C47494">
        <w:t>los</w:t>
      </w:r>
      <w:r w:rsidR="00545AF8" w:rsidRPr="00D268FF">
        <w:t xml:space="preserve"> modelo</w:t>
      </w:r>
      <w:r w:rsidR="00C47494">
        <w:t>s</w:t>
      </w:r>
      <w:r w:rsidR="00545AF8" w:rsidRPr="00D268FF">
        <w:t xml:space="preserve"> del proceso de respuesta  de cada uno de los ítems de la prueba. Por ejemplo, como se observó con el ítem PMA01</w:t>
      </w:r>
      <w:ins w:id="50" w:author="Alina Ramos" w:date="2018-02-09T11:17:00Z">
        <w:r w:rsidR="00545AF8" w:rsidRPr="00D268FF">
          <w:t>,</w:t>
        </w:r>
      </w:ins>
      <w:r w:rsidR="00545AF8" w:rsidRPr="00D268FF">
        <w:t xml:space="preserve"> los expertos definieron que la secuencia de pasos a seguir para contestarlo correctamente es la siguiente: (a) leer detalladamente las indicaciones del ítem, (b) comprender el contexto del problema, (c) comprender el objetivo de la tarea evaluativa, (d) deducir de elementos del contexto el cálculo del área del triángulo, (e) comprender el objetivo de la tarea evaluativa, (f) recordar y representar la fórmula para calcular el área del triángulo, (g) seleccionar y sustituir los valores de la fórmula, (h) aplicar operaciones aritméticas básicas, (i) reconocer el resultado dentro de las opciones de respuesta y (j) seleccionar la opción de respuesta (ver </w:t>
      </w:r>
      <w:r w:rsidR="00545AF8" w:rsidRPr="00D268FF">
        <w:rPr>
          <w:b/>
          <w:highlight w:val="cyan"/>
        </w:rPr>
        <w:t xml:space="preserve">Tabla </w:t>
      </w:r>
      <w:r w:rsidR="00B85480">
        <w:rPr>
          <w:b/>
        </w:rPr>
        <w:t>4</w:t>
      </w:r>
      <w:r w:rsidR="00545AF8" w:rsidRPr="00D268FF">
        <w:t>).</w:t>
      </w:r>
    </w:p>
    <w:p w14:paraId="62A45B7E" w14:textId="64568BCF" w:rsidR="00545AF8" w:rsidRPr="00D268FF" w:rsidRDefault="008C3782" w:rsidP="00D268FF">
      <w:pPr>
        <w:pStyle w:val="Titulotablas"/>
        <w:spacing w:after="160" w:line="360" w:lineRule="auto"/>
        <w:rPr>
          <w:rFonts w:cs="Arial"/>
          <w:lang w:val="es-MX"/>
        </w:rPr>
      </w:pPr>
      <w:bookmarkStart w:id="51" w:name="_Toc507056959"/>
      <w:r w:rsidRPr="00B85480">
        <w:rPr>
          <w:rFonts w:cs="Arial"/>
          <w:b/>
          <w:highlight w:val="cyan"/>
          <w:lang w:val="es-MX"/>
        </w:rPr>
        <w:t xml:space="preserve">Tabla </w:t>
      </w:r>
      <w:r w:rsidR="00B85480">
        <w:rPr>
          <w:rFonts w:cs="Arial"/>
          <w:b/>
          <w:highlight w:val="cyan"/>
          <w:lang w:val="es-MX"/>
        </w:rPr>
        <w:t>4</w:t>
      </w:r>
      <w:r w:rsidR="00545AF8" w:rsidRPr="00B85480">
        <w:rPr>
          <w:rFonts w:cs="Arial"/>
          <w:b/>
          <w:highlight w:val="cyan"/>
          <w:lang w:val="es-MX"/>
        </w:rPr>
        <w:t>.</w:t>
      </w:r>
      <w:r w:rsidR="00545AF8" w:rsidRPr="00D268FF">
        <w:rPr>
          <w:rFonts w:cs="Arial"/>
          <w:lang w:val="es-MX"/>
        </w:rPr>
        <w:t xml:space="preserve"> Esquema del modelo cognitivo de procesos de respuesta del ítem PMA01</w:t>
      </w:r>
      <w:bookmarkEnd w:id="51"/>
    </w:p>
    <w:tbl>
      <w:tblPr>
        <w:tblW w:w="91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6"/>
        <w:gridCol w:w="5044"/>
      </w:tblGrid>
      <w:tr w:rsidR="00545AF8" w:rsidRPr="00D268FF" w14:paraId="3BB1FE3D" w14:textId="77777777" w:rsidTr="00D268FF">
        <w:trPr>
          <w:trHeight w:val="541"/>
          <w:jc w:val="center"/>
        </w:trPr>
        <w:tc>
          <w:tcPr>
            <w:tcW w:w="413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656EAC1"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Ítem PMA01</w:t>
            </w:r>
          </w:p>
        </w:tc>
        <w:tc>
          <w:tcPr>
            <w:tcW w:w="5044" w:type="dxa"/>
            <w:tcBorders>
              <w:top w:val="single" w:sz="6" w:space="0" w:color="auto"/>
              <w:left w:val="outset" w:sz="6" w:space="0" w:color="auto"/>
              <w:bottom w:val="single" w:sz="6" w:space="0" w:color="auto"/>
              <w:right w:val="single" w:sz="6" w:space="0" w:color="auto"/>
            </w:tcBorders>
            <w:shd w:val="clear" w:color="auto" w:fill="D9D9D9"/>
            <w:vAlign w:val="center"/>
            <w:hideMark/>
          </w:tcPr>
          <w:p w14:paraId="5F78E339"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Proceso de respuesta</w:t>
            </w:r>
          </w:p>
        </w:tc>
      </w:tr>
      <w:tr w:rsidR="00545AF8" w:rsidRPr="00D268FF" w14:paraId="6F94F336" w14:textId="77777777" w:rsidTr="00D268FF">
        <w:trPr>
          <w:trHeight w:val="741"/>
          <w:jc w:val="center"/>
        </w:trPr>
        <w:tc>
          <w:tcPr>
            <w:tcW w:w="4136" w:type="dxa"/>
            <w:vMerge w:val="restart"/>
            <w:tcBorders>
              <w:top w:val="outset" w:sz="6" w:space="0" w:color="auto"/>
              <w:left w:val="single" w:sz="6" w:space="0" w:color="auto"/>
              <w:right w:val="single" w:sz="6" w:space="0" w:color="auto"/>
            </w:tcBorders>
            <w:shd w:val="clear" w:color="auto" w:fill="auto"/>
            <w:vAlign w:val="center"/>
            <w:hideMark/>
          </w:tcPr>
          <w:p w14:paraId="36733FA7"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noProof/>
                <w:sz w:val="24"/>
                <w:szCs w:val="24"/>
                <w:lang w:eastAsia="es-MX"/>
              </w:rPr>
              <w:drawing>
                <wp:inline distT="0" distB="0" distL="0" distR="0" wp14:anchorId="255CF5FD" wp14:editId="7A55B623">
                  <wp:extent cx="2380615" cy="30289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499" t="22222" r="45562" b="25773"/>
                          <a:stretch/>
                        </pic:blipFill>
                        <pic:spPr bwMode="auto">
                          <a:xfrm>
                            <a:off x="0" y="0"/>
                            <a:ext cx="2391856" cy="3043252"/>
                          </a:xfrm>
                          <a:prstGeom prst="rect">
                            <a:avLst/>
                          </a:prstGeom>
                          <a:ln>
                            <a:noFill/>
                          </a:ln>
                          <a:extLst>
                            <a:ext uri="{53640926-AAD7-44D8-BBD7-CCE9431645EC}">
                              <a14:shadowObscured xmlns:a14="http://schemas.microsoft.com/office/drawing/2010/main"/>
                            </a:ext>
                          </a:extLst>
                        </pic:spPr>
                      </pic:pic>
                    </a:graphicData>
                  </a:graphic>
                </wp:inline>
              </w:drawing>
            </w: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E5DCD2B" w14:textId="77777777" w:rsidR="00545AF8" w:rsidRPr="00D268FF" w:rsidRDefault="00545AF8" w:rsidP="00D268FF">
            <w:pPr>
              <w:spacing w:beforeAutospacing="1" w:line="360" w:lineRule="auto"/>
              <w:ind w:right="-120"/>
              <w:textAlignment w:val="baseline"/>
              <w:rPr>
                <w:rFonts w:ascii="Arial" w:hAnsi="Arial" w:cs="Arial"/>
                <w:sz w:val="24"/>
                <w:szCs w:val="24"/>
              </w:rPr>
            </w:pPr>
            <w:r w:rsidRPr="00D268FF">
              <w:rPr>
                <w:rFonts w:ascii="Arial" w:hAnsi="Arial" w:cs="Arial"/>
                <w:sz w:val="24"/>
                <w:szCs w:val="24"/>
              </w:rPr>
              <w:t>Leer detalladamente las indicaciones del ítem</w:t>
            </w:r>
          </w:p>
        </w:tc>
      </w:tr>
      <w:tr w:rsidR="00545AF8" w:rsidRPr="00D268FF" w14:paraId="2B200A32" w14:textId="77777777" w:rsidTr="00D268FF">
        <w:trPr>
          <w:trHeight w:val="380"/>
          <w:jc w:val="center"/>
        </w:trPr>
        <w:tc>
          <w:tcPr>
            <w:tcW w:w="4136" w:type="dxa"/>
            <w:vMerge/>
            <w:tcBorders>
              <w:left w:val="single" w:sz="6" w:space="0" w:color="auto"/>
              <w:right w:val="single" w:sz="6" w:space="0" w:color="auto"/>
            </w:tcBorders>
            <w:shd w:val="clear" w:color="auto" w:fill="auto"/>
            <w:vAlign w:val="center"/>
            <w:hideMark/>
          </w:tcPr>
          <w:p w14:paraId="404363EA"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45CE73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contexto del problema</w:t>
            </w:r>
          </w:p>
        </w:tc>
      </w:tr>
      <w:tr w:rsidR="00545AF8" w:rsidRPr="00D268FF" w14:paraId="38706635"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0733DD8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BC67B2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583C3D5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4B0DD8A5"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D3D002A"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Deducir de elementos del contexto el cálculo del área del triángulo</w:t>
            </w:r>
          </w:p>
        </w:tc>
      </w:tr>
      <w:tr w:rsidR="00545AF8" w:rsidRPr="00D268FF" w14:paraId="66CC68AC"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1A0B57EE"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403906F3"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687D6CA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4AD88ADD"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0542E34"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Recordar y representar la fórmula para calcular el área del triángulo</w:t>
            </w:r>
          </w:p>
        </w:tc>
      </w:tr>
      <w:tr w:rsidR="00545AF8" w:rsidRPr="00D268FF" w14:paraId="4C6ECD7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2EBD8AD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3884744F"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y sustituir los valores de la fórmula</w:t>
            </w:r>
          </w:p>
        </w:tc>
      </w:tr>
      <w:tr w:rsidR="00545AF8" w:rsidRPr="00D268FF" w14:paraId="5A1BBF3C" w14:textId="77777777" w:rsidTr="00D268FF">
        <w:trPr>
          <w:trHeight w:val="86"/>
          <w:jc w:val="center"/>
        </w:trPr>
        <w:tc>
          <w:tcPr>
            <w:tcW w:w="4136" w:type="dxa"/>
            <w:vMerge/>
            <w:tcBorders>
              <w:left w:val="single" w:sz="6" w:space="0" w:color="auto"/>
              <w:right w:val="single" w:sz="6" w:space="0" w:color="auto"/>
            </w:tcBorders>
            <w:shd w:val="clear" w:color="auto" w:fill="auto"/>
            <w:vAlign w:val="center"/>
            <w:hideMark/>
          </w:tcPr>
          <w:p w14:paraId="51CE4FF6"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2DE6D80"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Aplicar operaciones aritméticas básicas</w:t>
            </w:r>
          </w:p>
        </w:tc>
      </w:tr>
      <w:tr w:rsidR="00545AF8" w:rsidRPr="00D268FF" w14:paraId="3DF62F2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758444D3"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outset" w:sz="6" w:space="0" w:color="auto"/>
              <w:right w:val="single" w:sz="6" w:space="0" w:color="auto"/>
            </w:tcBorders>
            <w:shd w:val="clear" w:color="auto" w:fill="auto"/>
            <w:vAlign w:val="center"/>
            <w:hideMark/>
          </w:tcPr>
          <w:p w14:paraId="6E513F4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Reconocer el resultado dentro de las opciones de respuesta</w:t>
            </w:r>
          </w:p>
        </w:tc>
      </w:tr>
      <w:tr w:rsidR="00545AF8" w:rsidRPr="00D268FF" w14:paraId="6CD2877A" w14:textId="77777777" w:rsidTr="00D268FF">
        <w:trPr>
          <w:trHeight w:val="400"/>
          <w:jc w:val="center"/>
        </w:trPr>
        <w:tc>
          <w:tcPr>
            <w:tcW w:w="4136" w:type="dxa"/>
            <w:vMerge/>
            <w:tcBorders>
              <w:left w:val="single" w:sz="6" w:space="0" w:color="auto"/>
              <w:bottom w:val="single" w:sz="6" w:space="0" w:color="auto"/>
              <w:right w:val="single" w:sz="6" w:space="0" w:color="auto"/>
            </w:tcBorders>
            <w:shd w:val="clear" w:color="auto" w:fill="auto"/>
            <w:vAlign w:val="center"/>
          </w:tcPr>
          <w:p w14:paraId="287B142E" w14:textId="77777777" w:rsidR="00545AF8" w:rsidRPr="00D268FF" w:rsidRDefault="00545AF8" w:rsidP="00D268FF">
            <w:pPr>
              <w:spacing w:beforeAutospacing="1" w:line="360" w:lineRule="auto"/>
              <w:jc w:val="center"/>
              <w:textAlignment w:val="baseline"/>
              <w:rPr>
                <w:rFonts w:ascii="Arial" w:hAnsi="Arial" w:cs="Arial"/>
                <w:b/>
                <w:bCs/>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tcPr>
          <w:p w14:paraId="14C1E09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la opción de respuesta</w:t>
            </w:r>
          </w:p>
        </w:tc>
      </w:tr>
    </w:tbl>
    <w:p w14:paraId="7B243B07" w14:textId="77777777" w:rsidR="00C47494" w:rsidRDefault="00C47494" w:rsidP="00C47494">
      <w:pPr>
        <w:pStyle w:val="parrafos0"/>
        <w:spacing w:after="160" w:line="360" w:lineRule="auto"/>
        <w:ind w:firstLine="0"/>
      </w:pPr>
    </w:p>
    <w:p w14:paraId="3D74E172" w14:textId="77777777" w:rsidR="00B25E7F" w:rsidRPr="00C47494" w:rsidRDefault="00B25E7F" w:rsidP="00B25E7F">
      <w:pPr>
        <w:pStyle w:val="parrafos0"/>
        <w:spacing w:after="160" w:line="360" w:lineRule="auto"/>
        <w:ind w:firstLine="708"/>
        <w:rPr>
          <w:b/>
        </w:rPr>
      </w:pPr>
      <w:r w:rsidRPr="00C47494">
        <w:rPr>
          <w:b/>
        </w:rPr>
        <w:t>Análisis de los protocolos verbales</w:t>
      </w:r>
    </w:p>
    <w:p w14:paraId="47F9A49C" w14:textId="2FFAF8D9" w:rsidR="00B25E7F" w:rsidRPr="00D268FF" w:rsidRDefault="00F4592C" w:rsidP="00B25E7F">
      <w:pPr>
        <w:pStyle w:val="parrafos0"/>
        <w:spacing w:after="160" w:line="360" w:lineRule="auto"/>
        <w:ind w:firstLine="0"/>
      </w:pPr>
      <w:r>
        <w:t>De acuerdo a</w:t>
      </w:r>
      <w:r w:rsidR="00B25E7F" w:rsidRPr="00D268FF">
        <w:t xml:space="preserve"> los reportes verbales, </w:t>
      </w:r>
      <w:r>
        <w:t>se confirmaron algunos de lo</w:t>
      </w:r>
      <w:r w:rsidR="00B25E7F" w:rsidRPr="00D268FF">
        <w:t xml:space="preserve">s </w:t>
      </w:r>
      <w:r>
        <w:t xml:space="preserve">problemas detectados </w:t>
      </w:r>
      <w:r w:rsidR="00B25E7F" w:rsidRPr="00D268FF">
        <w:t>durante el análisis inicial de los ítems de la prueba Matemáticas 06 PLANEA ELCE 2015, pues los sustentantes manifestaron problemas</w:t>
      </w:r>
      <w:r>
        <w:t xml:space="preserve"> afines </w:t>
      </w:r>
      <w:r w:rsidR="00B25E7F" w:rsidRPr="00D268FF">
        <w:t xml:space="preserve">al tratar de resolver las tareas evaluativas. Además, </w:t>
      </w:r>
      <w:r>
        <w:t>se identificaron</w:t>
      </w:r>
      <w:r w:rsidR="00B25E7F" w:rsidRPr="00D268FF">
        <w:t xml:space="preserve"> problemas de diseño que no habían sido </w:t>
      </w:r>
      <w:r>
        <w:t>considerados previamente</w:t>
      </w:r>
      <w:r w:rsidR="00B25E7F" w:rsidRPr="00D268FF">
        <w:t>; algunos de ellos referentes a problemas de sesgo y/o de diseño.</w:t>
      </w:r>
      <w:r>
        <w:t xml:space="preserve"> Por ejemplo, en el caso del ítem PMA01 (ya presentado en la Tabla 5), el uso de la palabra “banderola” resultó confuso, tratándose de una palabra desconocida para la mayoría de los estudiantes que participaron en los protocolos verbales, </w:t>
      </w:r>
      <w:r w:rsidR="00A204B8">
        <w:t>incluso para aquellos que presentaron un</w:t>
      </w:r>
      <w:r>
        <w:t xml:space="preserve"> alto rendimiento </w:t>
      </w:r>
      <w:r w:rsidR="00A204B8">
        <w:t>académico</w:t>
      </w:r>
      <w:r>
        <w:t>.</w:t>
      </w:r>
    </w:p>
    <w:p w14:paraId="50160E73" w14:textId="797B70C1" w:rsidR="00B25E7F" w:rsidRDefault="00A204B8" w:rsidP="00B25E7F">
      <w:pPr>
        <w:spacing w:line="360" w:lineRule="auto"/>
        <w:jc w:val="both"/>
        <w:rPr>
          <w:rFonts w:ascii="Arial" w:hAnsi="Arial" w:cs="Arial"/>
          <w:sz w:val="24"/>
          <w:szCs w:val="24"/>
        </w:rPr>
      </w:pPr>
      <w:r>
        <w:rPr>
          <w:rFonts w:ascii="Arial" w:hAnsi="Arial" w:cs="Arial"/>
          <w:sz w:val="24"/>
          <w:szCs w:val="24"/>
        </w:rPr>
        <w:t>El</w:t>
      </w:r>
      <w:r w:rsidR="00B25E7F" w:rsidRPr="00D268FF">
        <w:rPr>
          <w:rFonts w:ascii="Arial" w:hAnsi="Arial" w:cs="Arial"/>
          <w:sz w:val="24"/>
          <w:szCs w:val="24"/>
        </w:rPr>
        <w:t xml:space="preserve"> análi</w:t>
      </w:r>
      <w:r>
        <w:rPr>
          <w:rFonts w:ascii="Arial" w:hAnsi="Arial" w:cs="Arial"/>
          <w:sz w:val="24"/>
          <w:szCs w:val="24"/>
        </w:rPr>
        <w:t>sis de los protocolos verbales permitió, según fue el caso, la validación y la adecuación</w:t>
      </w:r>
      <w:r w:rsidR="00B25E7F" w:rsidRPr="00D268FF">
        <w:rPr>
          <w:rFonts w:ascii="Arial" w:hAnsi="Arial" w:cs="Arial"/>
          <w:sz w:val="24"/>
          <w:szCs w:val="24"/>
        </w:rPr>
        <w:t xml:space="preserve"> los modelos de los procesos de respuesta </w:t>
      </w:r>
      <w:r>
        <w:rPr>
          <w:rFonts w:ascii="Arial" w:hAnsi="Arial" w:cs="Arial"/>
          <w:sz w:val="24"/>
          <w:szCs w:val="24"/>
        </w:rPr>
        <w:t>trazados para cada ítem</w:t>
      </w:r>
      <w:r w:rsidR="00B25E7F" w:rsidRPr="00D268FF">
        <w:rPr>
          <w:rFonts w:ascii="Arial" w:hAnsi="Arial" w:cs="Arial"/>
          <w:sz w:val="24"/>
          <w:szCs w:val="24"/>
        </w:rPr>
        <w:t>, y se</w:t>
      </w:r>
      <w:r>
        <w:rPr>
          <w:rFonts w:ascii="Arial" w:hAnsi="Arial" w:cs="Arial"/>
          <w:sz w:val="24"/>
          <w:szCs w:val="24"/>
        </w:rPr>
        <w:t xml:space="preserve"> perfeccionó </w:t>
      </w:r>
      <w:r w:rsidR="00B25E7F" w:rsidRPr="00D268FF">
        <w:rPr>
          <w:rFonts w:ascii="Arial" w:hAnsi="Arial" w:cs="Arial"/>
          <w:sz w:val="24"/>
          <w:szCs w:val="24"/>
        </w:rPr>
        <w:t xml:space="preserve">el esquema </w:t>
      </w:r>
      <w:r>
        <w:rPr>
          <w:rFonts w:ascii="Arial" w:hAnsi="Arial" w:cs="Arial"/>
          <w:sz w:val="24"/>
          <w:szCs w:val="24"/>
        </w:rPr>
        <w:t xml:space="preserve">cognitivo diseñado para dar cuenta de </w:t>
      </w:r>
      <w:r w:rsidR="00B25E7F" w:rsidRPr="00D268FF">
        <w:rPr>
          <w:rFonts w:ascii="Arial" w:hAnsi="Arial" w:cs="Arial"/>
          <w:sz w:val="24"/>
          <w:szCs w:val="24"/>
        </w:rPr>
        <w:t xml:space="preserve">la varianza irrelevante que </w:t>
      </w:r>
      <w:r>
        <w:rPr>
          <w:rFonts w:ascii="Arial" w:hAnsi="Arial" w:cs="Arial"/>
          <w:sz w:val="24"/>
          <w:szCs w:val="24"/>
        </w:rPr>
        <w:t xml:space="preserve">pudiera estar </w:t>
      </w:r>
      <w:r w:rsidR="00B25E7F" w:rsidRPr="00D268FF">
        <w:rPr>
          <w:rFonts w:ascii="Arial" w:hAnsi="Arial" w:cs="Arial"/>
          <w:sz w:val="24"/>
          <w:szCs w:val="24"/>
        </w:rPr>
        <w:t>determina</w:t>
      </w:r>
      <w:r>
        <w:rPr>
          <w:rFonts w:ascii="Arial" w:hAnsi="Arial" w:cs="Arial"/>
          <w:sz w:val="24"/>
          <w:szCs w:val="24"/>
        </w:rPr>
        <w:t>ndo</w:t>
      </w:r>
      <w:r w:rsidR="00B25E7F" w:rsidRPr="00D268FF">
        <w:rPr>
          <w:rFonts w:ascii="Arial" w:hAnsi="Arial" w:cs="Arial"/>
          <w:sz w:val="24"/>
          <w:szCs w:val="24"/>
        </w:rPr>
        <w:t xml:space="preserve"> el comportamiento del ítem.</w:t>
      </w:r>
    </w:p>
    <w:p w14:paraId="0FA19520" w14:textId="62BE0E18" w:rsidR="00A204B8" w:rsidRDefault="00A204B8" w:rsidP="00A204B8">
      <w:pPr>
        <w:spacing w:line="360" w:lineRule="auto"/>
        <w:ind w:firstLine="708"/>
        <w:jc w:val="both"/>
        <w:rPr>
          <w:rFonts w:ascii="Arial" w:hAnsi="Arial" w:cs="Arial"/>
          <w:b/>
          <w:sz w:val="24"/>
          <w:szCs w:val="24"/>
        </w:rPr>
      </w:pPr>
      <w:r w:rsidRPr="00A204B8">
        <w:rPr>
          <w:rFonts w:ascii="Arial" w:hAnsi="Arial" w:cs="Arial"/>
          <w:b/>
          <w:sz w:val="24"/>
          <w:szCs w:val="24"/>
        </w:rPr>
        <w:t>Análisis de las operaciones cognitivas que explican la dificultad de cada ítem</w:t>
      </w:r>
    </w:p>
    <w:p w14:paraId="2D14CAEA" w14:textId="5F540FAC" w:rsidR="00A204B8" w:rsidRDefault="00A204B8" w:rsidP="00A204B8">
      <w:pPr>
        <w:pStyle w:val="parrafos0"/>
        <w:spacing w:after="160" w:line="360" w:lineRule="auto"/>
        <w:ind w:firstLine="0"/>
      </w:pPr>
      <w:r>
        <w:t xml:space="preserve">Después del trabajo realizado para analizar y revisar de manera exhaustiva los componentes sustantivos de la Prueba de Matemáticas para Primaria (06) del PLANEA ELCE, se identificaron 35 habilidades cognitivas que son evaluadas a través de tres grandes Ejes Temáticos, descritas en la </w:t>
      </w:r>
      <w:r w:rsidR="00B85480" w:rsidRPr="00B85480">
        <w:rPr>
          <w:b/>
          <w:highlight w:val="cyan"/>
        </w:rPr>
        <w:t xml:space="preserve">Tabla </w:t>
      </w:r>
      <w:r w:rsidR="00B85480">
        <w:rPr>
          <w:b/>
        </w:rPr>
        <w:t>5</w:t>
      </w:r>
      <w:r>
        <w:t>.</w:t>
      </w:r>
    </w:p>
    <w:p w14:paraId="11B92BE2" w14:textId="50B15DC2" w:rsidR="00A204B8" w:rsidRPr="00D268FF" w:rsidRDefault="00A204B8" w:rsidP="00A204B8">
      <w:pPr>
        <w:pStyle w:val="Titulotablas"/>
        <w:spacing w:after="160" w:line="360" w:lineRule="auto"/>
        <w:rPr>
          <w:rFonts w:cs="Arial"/>
          <w:lang w:val="es-MX"/>
        </w:rPr>
      </w:pPr>
      <w:r w:rsidRPr="00B85480">
        <w:rPr>
          <w:rFonts w:cs="Arial"/>
          <w:b/>
          <w:highlight w:val="cyan"/>
          <w:lang w:val="es-MX"/>
        </w:rPr>
        <w:t xml:space="preserve">Tabla </w:t>
      </w:r>
      <w:r w:rsidR="00B85480">
        <w:rPr>
          <w:rFonts w:cs="Arial"/>
          <w:b/>
          <w:lang w:val="es-MX"/>
        </w:rPr>
        <w:t>5</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A204B8" w:rsidRPr="00D268FF" w14:paraId="4A866A9F" w14:textId="77777777" w:rsidTr="0021125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07D52B69"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17EF185D" w14:textId="77777777" w:rsidR="00A204B8" w:rsidRPr="008117C4" w:rsidRDefault="00A204B8" w:rsidP="00211257">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A204B8" w:rsidRPr="00D268FF" w14:paraId="3DB60957" w14:textId="77777777" w:rsidTr="00211257">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1B53081"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 xml:space="preserve">Sentido Numérico y </w:t>
            </w:r>
            <w:r w:rsidRPr="008117C4">
              <w:rPr>
                <w:rFonts w:cs="Arial"/>
                <w:sz w:val="22"/>
                <w:szCs w:val="22"/>
                <w:lang w:val="es-MX"/>
              </w:rPr>
              <w:lastRenderedPageBreak/>
              <w:t>Pensamiento Algebraico</w:t>
            </w:r>
          </w:p>
        </w:tc>
        <w:tc>
          <w:tcPr>
            <w:tcW w:w="8479" w:type="dxa"/>
          </w:tcPr>
          <w:p w14:paraId="3F127711"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lastRenderedPageBreak/>
              <w:t>SNPA01:</w:t>
            </w:r>
            <w:r w:rsidRPr="00BA6E64">
              <w:rPr>
                <w:rFonts w:ascii="Arial" w:eastAsia="Times New Roman" w:hAnsi="Arial" w:cs="Arial"/>
                <w:color w:val="000000"/>
                <w:lang w:eastAsia="es-MX"/>
              </w:rPr>
              <w:t> Comprensión de problemas matemáticos contextualizados</w:t>
            </w:r>
          </w:p>
          <w:p w14:paraId="426E957A"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27693C0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0B3139D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7A85417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652CD02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lastRenderedPageBreak/>
              <w:t>SNPA06:</w:t>
            </w:r>
            <w:r w:rsidRPr="00BA6E64">
              <w:rPr>
                <w:rFonts w:ascii="Arial" w:eastAsia="Times New Roman" w:hAnsi="Arial" w:cs="Arial"/>
                <w:color w:val="000000"/>
                <w:lang w:eastAsia="es-MX"/>
              </w:rPr>
              <w:t> Representación del modelo aritmético de la división</w:t>
            </w:r>
          </w:p>
          <w:p w14:paraId="0339B632"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580F49B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5D8C027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5F479247"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57C3A215"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072DD5E0"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0472A87A"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A204B8" w:rsidRPr="00D268FF" w14:paraId="23DCAEDB" w14:textId="77777777" w:rsidTr="00211257">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0B913137"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lastRenderedPageBreak/>
              <w:t>2</w:t>
            </w:r>
            <w:r w:rsidRPr="008117C4">
              <w:rPr>
                <w:rFonts w:cs="Arial"/>
                <w:sz w:val="22"/>
                <w:szCs w:val="22"/>
                <w:lang w:val="es-MX"/>
              </w:rPr>
              <w:br/>
              <w:t>Manejo de la Información</w:t>
            </w:r>
          </w:p>
        </w:tc>
        <w:tc>
          <w:tcPr>
            <w:tcW w:w="8479" w:type="dxa"/>
          </w:tcPr>
          <w:p w14:paraId="5C19BFF4"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62E5DD9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2772BD8D"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77DE9FF0"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32AAB299"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59926D8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618094A1"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1CD2D45C"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5F29882A"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57599CAE"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A204B8" w:rsidRPr="00D268FF" w14:paraId="1AE8024F" w14:textId="77777777" w:rsidTr="0021125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642CD3C2"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26C4AF44"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62848BDB"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11F64DB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310F3FD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310FF777"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4C954F18"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170834C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30DD365F"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317B94F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FEM09:</w:t>
            </w:r>
            <w:r w:rsidRPr="008117C4">
              <w:rPr>
                <w:rFonts w:ascii="Arial" w:eastAsia="Times New Roman" w:hAnsi="Arial" w:cs="Arial"/>
                <w:color w:val="000000"/>
                <w:lang w:eastAsia="es-MX"/>
              </w:rPr>
              <w:t> Identificación gráfica de tipos de líneas rectas (paralelas, perpendiculares y secantes)</w:t>
            </w:r>
          </w:p>
          <w:p w14:paraId="6D0E488D"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58024959"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6AC4CC8C"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51AD564F" w14:textId="77777777" w:rsidR="00A204B8" w:rsidRDefault="00A204B8" w:rsidP="00A204B8">
      <w:pPr>
        <w:pStyle w:val="parrafos0"/>
        <w:spacing w:after="160" w:line="360" w:lineRule="auto"/>
        <w:ind w:firstLine="0"/>
      </w:pPr>
    </w:p>
    <w:p w14:paraId="01D4E4BA" w14:textId="77777777" w:rsidR="00A204B8" w:rsidRPr="00D268FF" w:rsidRDefault="00A204B8" w:rsidP="00A204B8">
      <w:pPr>
        <w:pStyle w:val="parrafos0"/>
        <w:spacing w:after="160" w:line="360" w:lineRule="auto"/>
        <w:ind w:firstLine="0"/>
      </w:pPr>
      <w:r w:rsidRPr="00D268FF">
        <w:t xml:space="preserve">Por ejemplo, si una vez más tomamos como ejemplo el ítem PMA01, las operaciones que explican su dificultad son:  Comprensión de problemas matemáticos contextualizados, Comprensión del Sistema Internacional de Unidades (SIU), Representación del modelo aritmético para calcular el área de cuadriláteros o triángulos y Aplicación de operaciones aritméticas básicas (ver </w:t>
      </w:r>
      <w:r w:rsidRPr="00D268FF">
        <w:rPr>
          <w:highlight w:val="cyan"/>
        </w:rPr>
        <w:t xml:space="preserve">Figura </w:t>
      </w:r>
      <w:r w:rsidRPr="00D268FF">
        <w:t xml:space="preserve">3). </w:t>
      </w:r>
    </w:p>
    <w:p w14:paraId="5F5766BF" w14:textId="77777777" w:rsidR="00A204B8" w:rsidRPr="00F53C40" w:rsidRDefault="00A204B8" w:rsidP="00A204B8">
      <w:pPr>
        <w:spacing w:line="360" w:lineRule="auto"/>
        <w:jc w:val="center"/>
        <w:rPr>
          <w:rFonts w:cs="Arial"/>
          <w:sz w:val="24"/>
          <w:szCs w:val="24"/>
        </w:rPr>
      </w:pPr>
      <w:r w:rsidRPr="00D268FF">
        <w:rPr>
          <w:rFonts w:ascii="Arial" w:hAnsi="Arial" w:cs="Arial"/>
          <w:noProof/>
          <w:sz w:val="24"/>
          <w:szCs w:val="24"/>
          <w:lang w:eastAsia="es-MX"/>
        </w:rPr>
        <w:lastRenderedPageBreak/>
        <w:drawing>
          <wp:inline distT="0" distB="0" distL="0" distR="0" wp14:anchorId="370D898D" wp14:editId="1D62C0BD">
            <wp:extent cx="5410200" cy="329020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12">
                      <a:extLst>
                        <a:ext uri="{28A0092B-C50C-407E-A947-70E740481C1C}">
                          <a14:useLocalDpi xmlns:a14="http://schemas.microsoft.com/office/drawing/2010/main" val="0"/>
                        </a:ext>
                      </a:extLst>
                    </a:blip>
                    <a:stretch>
                      <a:fillRect/>
                    </a:stretch>
                  </pic:blipFill>
                  <pic:spPr>
                    <a:xfrm>
                      <a:off x="0" y="0"/>
                      <a:ext cx="5472412" cy="3328043"/>
                    </a:xfrm>
                    <a:prstGeom prst="rect">
                      <a:avLst/>
                    </a:prstGeom>
                  </pic:spPr>
                </pic:pic>
              </a:graphicData>
            </a:graphic>
          </wp:inline>
        </w:drawing>
      </w:r>
      <w:bookmarkStart w:id="52" w:name="_Toc506915322"/>
      <w:bookmarkStart w:id="53" w:name="_Toc507056969"/>
      <w:r>
        <w:rPr>
          <w:rFonts w:cs="Arial"/>
          <w:i/>
        </w:rPr>
        <w:br/>
      </w:r>
      <w:r w:rsidRPr="00F53C40">
        <w:rPr>
          <w:rFonts w:cs="Arial"/>
          <w:i/>
          <w:sz w:val="24"/>
          <w:szCs w:val="24"/>
        </w:rPr>
        <w:t>Figura 3</w:t>
      </w:r>
      <w:r w:rsidRPr="00F53C40">
        <w:rPr>
          <w:rFonts w:cs="Arial"/>
          <w:sz w:val="24"/>
          <w:szCs w:val="24"/>
        </w:rPr>
        <w:t>. Diagrama del modelo de un proceso de respuesta erróneo subyacente al ítem PMA01 de la prueba de Matemáticas (06) del PLANEA ELCE 2015</w:t>
      </w:r>
      <w:bookmarkStart w:id="54" w:name="_Toc506796626"/>
      <w:bookmarkStart w:id="55" w:name="_Toc507057074"/>
      <w:bookmarkEnd w:id="52"/>
      <w:bookmarkEnd w:id="53"/>
    </w:p>
    <w:bookmarkEnd w:id="54"/>
    <w:bookmarkEnd w:id="55"/>
    <w:p w14:paraId="7088D651" w14:textId="77777777" w:rsidR="00A204B8" w:rsidRDefault="00A204B8" w:rsidP="00A204B8">
      <w:pPr>
        <w:pStyle w:val="parrafos0"/>
        <w:spacing w:after="160" w:line="360" w:lineRule="auto"/>
        <w:ind w:firstLine="0"/>
      </w:pPr>
    </w:p>
    <w:p w14:paraId="2B694CE2" w14:textId="5AB35F83" w:rsidR="00B25E7F" w:rsidRPr="00D268FF" w:rsidRDefault="00632DDD" w:rsidP="00D02F0E">
      <w:pPr>
        <w:pStyle w:val="parrafos0"/>
        <w:spacing w:after="160" w:line="360" w:lineRule="auto"/>
        <w:ind w:firstLine="0"/>
        <w:rPr>
          <w:b/>
          <w:bCs/>
        </w:rPr>
      </w:pPr>
      <w:r>
        <w:t xml:space="preserve">A partir de la </w:t>
      </w:r>
      <w:r w:rsidR="00B85480" w:rsidRPr="00B85480">
        <w:rPr>
          <w:highlight w:val="cyan"/>
        </w:rPr>
        <w:t xml:space="preserve">Tabla </w:t>
      </w:r>
      <w:r w:rsidR="00B85480">
        <w:t>5</w:t>
      </w:r>
      <w:r w:rsidR="00B25E7F" w:rsidRPr="00D268FF">
        <w:t xml:space="preserve">, </w:t>
      </w:r>
      <w:r w:rsidR="00D02F0E">
        <w:t>se diseñó la Matriz Q que</w:t>
      </w:r>
      <w:r w:rsidR="00B25E7F" w:rsidRPr="00D268FF">
        <w:t xml:space="preserve"> sintetiza</w:t>
      </w:r>
      <w:r w:rsidR="00D02F0E">
        <w:t xml:space="preserve"> la relación entre</w:t>
      </w:r>
      <w:r w:rsidR="00B25E7F" w:rsidRPr="00D268FF">
        <w:t xml:space="preserve"> las operaciones cognitivas</w:t>
      </w:r>
      <w:r w:rsidR="00D02F0E">
        <w:t xml:space="preserve"> identificadas y los procesos de respuesta identificados en cada uno</w:t>
      </w:r>
      <w:r w:rsidR="00B25E7F" w:rsidRPr="00D268FF">
        <w:t xml:space="preserve"> de los ítems</w:t>
      </w:r>
      <w:r w:rsidR="00D02F0E">
        <w:t>. Como su nombre sugiere, se trata de una Matriz compuesta por tantas columnas como operaciones cognitivas fueron identificadas y de tantas filas como ítems hay en la prueba, que contiene valores dicotómicos para señalar qué operaciones son requeridas por cada ítem (1) y cuáles no (09).</w:t>
      </w:r>
      <w:r w:rsidR="00B25E7F" w:rsidRPr="00D268FF">
        <w:t xml:space="preserve"> </w:t>
      </w:r>
      <w:bookmarkStart w:id="56" w:name="_Toc507056961"/>
      <w:r w:rsidR="00C60042">
        <w:t xml:space="preserve"> La Matriz Q construida puede consultarse en la </w:t>
      </w:r>
      <w:r w:rsidR="00C60042" w:rsidRPr="00B85480">
        <w:rPr>
          <w:b/>
          <w:highlight w:val="cyan"/>
        </w:rPr>
        <w:t>Tabla</w:t>
      </w:r>
      <w:r w:rsidR="00B85480" w:rsidRPr="00B85480">
        <w:rPr>
          <w:b/>
          <w:highlight w:val="cyan"/>
        </w:rPr>
        <w:t xml:space="preserve"> 6</w:t>
      </w:r>
      <w:r w:rsidR="00C60042" w:rsidRPr="00C60042">
        <w:rPr>
          <w:highlight w:val="yellow"/>
        </w:rPr>
        <w:t>.</w:t>
      </w:r>
    </w:p>
    <w:p w14:paraId="01B754D8" w14:textId="007F4ECA" w:rsidR="00B25E7F" w:rsidRPr="00D268FF" w:rsidRDefault="00B85480" w:rsidP="00B25E7F">
      <w:pPr>
        <w:pStyle w:val="Titulotablas"/>
        <w:spacing w:after="160" w:line="360" w:lineRule="auto"/>
        <w:rPr>
          <w:rFonts w:cs="Arial"/>
          <w:lang w:val="es-MX"/>
        </w:rPr>
      </w:pPr>
      <w:r w:rsidRPr="00B85480">
        <w:rPr>
          <w:rFonts w:cs="Arial"/>
          <w:b/>
          <w:bCs/>
          <w:highlight w:val="cyan"/>
          <w:lang w:val="es-MX"/>
        </w:rPr>
        <w:t>Tabla 6</w:t>
      </w:r>
      <w:r w:rsidR="00B25E7F" w:rsidRPr="00B85480">
        <w:rPr>
          <w:rFonts w:cs="Arial"/>
          <w:b/>
          <w:bCs/>
          <w:highlight w:val="cyan"/>
          <w:lang w:val="es-MX"/>
        </w:rPr>
        <w:t>.</w:t>
      </w:r>
      <w:r w:rsidR="00B25E7F" w:rsidRPr="00D268FF">
        <w:rPr>
          <w:rFonts w:cs="Arial"/>
          <w:lang w:val="es-MX"/>
        </w:rPr>
        <w:t xml:space="preserve"> Matriz Q (Extracto de la tabla original)</w:t>
      </w:r>
      <w:bookmarkEnd w:id="56"/>
    </w:p>
    <w:tbl>
      <w:tblPr>
        <w:tblStyle w:val="MediumList11"/>
        <w:tblpPr w:leftFromText="180" w:rightFromText="180" w:vertAnchor="text" w:horzAnchor="margin" w:tblpXSpec="center" w:tblpY="-3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567"/>
        <w:gridCol w:w="567"/>
        <w:gridCol w:w="567"/>
        <w:gridCol w:w="567"/>
        <w:gridCol w:w="567"/>
        <w:gridCol w:w="567"/>
        <w:gridCol w:w="567"/>
        <w:gridCol w:w="567"/>
        <w:gridCol w:w="709"/>
        <w:gridCol w:w="709"/>
        <w:gridCol w:w="709"/>
        <w:gridCol w:w="708"/>
      </w:tblGrid>
      <w:tr w:rsidR="00B25E7F" w:rsidRPr="00D268FF" w14:paraId="5E041B33" w14:textId="77777777" w:rsidTr="00AB2BD3">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shd w:val="clear" w:color="auto" w:fill="BFBFBF" w:themeFill="background1" w:themeFillShade="BF"/>
            <w:vAlign w:val="center"/>
          </w:tcPr>
          <w:p w14:paraId="713E94AB" w14:textId="77777777" w:rsidR="00B25E7F" w:rsidRPr="00D268FF" w:rsidRDefault="00B25E7F" w:rsidP="00AB2BD3">
            <w:pPr>
              <w:pStyle w:val="Textotablas"/>
              <w:spacing w:after="160" w:line="360" w:lineRule="auto"/>
              <w:rPr>
                <w:rFonts w:cs="Arial"/>
                <w:bCs w:val="0"/>
                <w:sz w:val="24"/>
                <w:lang w:val="es-MX"/>
              </w:rPr>
            </w:pPr>
            <w:r w:rsidRPr="00D268FF">
              <w:rPr>
                <w:rFonts w:cs="Arial"/>
                <w:sz w:val="24"/>
                <w:lang w:val="es-MX"/>
              </w:rPr>
              <w:lastRenderedPageBreak/>
              <w:t>Código de ítem</w:t>
            </w:r>
          </w:p>
        </w:tc>
        <w:tc>
          <w:tcPr>
            <w:tcW w:w="567" w:type="dxa"/>
            <w:tcBorders>
              <w:top w:val="single" w:sz="4" w:space="0" w:color="auto"/>
            </w:tcBorders>
            <w:shd w:val="clear" w:color="auto" w:fill="BFBFBF" w:themeFill="background1" w:themeFillShade="BF"/>
            <w:vAlign w:val="center"/>
          </w:tcPr>
          <w:p w14:paraId="08DA58CA"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w:t>
            </w:r>
          </w:p>
        </w:tc>
        <w:tc>
          <w:tcPr>
            <w:tcW w:w="567" w:type="dxa"/>
            <w:tcBorders>
              <w:top w:val="single" w:sz="4" w:space="0" w:color="auto"/>
            </w:tcBorders>
            <w:shd w:val="clear" w:color="auto" w:fill="BFBFBF" w:themeFill="background1" w:themeFillShade="BF"/>
            <w:vAlign w:val="center"/>
          </w:tcPr>
          <w:p w14:paraId="3B8D00B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O2</w:t>
            </w:r>
          </w:p>
        </w:tc>
        <w:tc>
          <w:tcPr>
            <w:tcW w:w="567" w:type="dxa"/>
            <w:tcBorders>
              <w:top w:val="single" w:sz="4" w:space="0" w:color="auto"/>
            </w:tcBorders>
            <w:shd w:val="clear" w:color="auto" w:fill="BFBFBF" w:themeFill="background1" w:themeFillShade="BF"/>
            <w:vAlign w:val="center"/>
          </w:tcPr>
          <w:p w14:paraId="2B625E2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O3</w:t>
            </w:r>
          </w:p>
        </w:tc>
        <w:tc>
          <w:tcPr>
            <w:tcW w:w="567" w:type="dxa"/>
            <w:tcBorders>
              <w:top w:val="single" w:sz="4" w:space="0" w:color="auto"/>
            </w:tcBorders>
            <w:shd w:val="clear" w:color="auto" w:fill="BFBFBF" w:themeFill="background1" w:themeFillShade="BF"/>
            <w:vAlign w:val="center"/>
          </w:tcPr>
          <w:p w14:paraId="77C3C66D"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O4</w:t>
            </w:r>
          </w:p>
        </w:tc>
        <w:tc>
          <w:tcPr>
            <w:tcW w:w="567" w:type="dxa"/>
            <w:tcBorders>
              <w:top w:val="single" w:sz="4" w:space="0" w:color="auto"/>
            </w:tcBorders>
            <w:shd w:val="clear" w:color="auto" w:fill="BFBFBF" w:themeFill="background1" w:themeFillShade="BF"/>
            <w:vAlign w:val="center"/>
          </w:tcPr>
          <w:p w14:paraId="2CA03A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O5</w:t>
            </w:r>
          </w:p>
        </w:tc>
        <w:tc>
          <w:tcPr>
            <w:tcW w:w="567" w:type="dxa"/>
            <w:tcBorders>
              <w:top w:val="single" w:sz="4" w:space="0" w:color="auto"/>
            </w:tcBorders>
            <w:shd w:val="clear" w:color="auto" w:fill="BFBFBF" w:themeFill="background1" w:themeFillShade="BF"/>
            <w:vAlign w:val="center"/>
          </w:tcPr>
          <w:p w14:paraId="19FFD08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O6</w:t>
            </w:r>
          </w:p>
        </w:tc>
        <w:tc>
          <w:tcPr>
            <w:tcW w:w="567" w:type="dxa"/>
            <w:tcBorders>
              <w:top w:val="single" w:sz="4" w:space="0" w:color="auto"/>
            </w:tcBorders>
            <w:shd w:val="clear" w:color="auto" w:fill="BFBFBF" w:themeFill="background1" w:themeFillShade="BF"/>
            <w:vAlign w:val="center"/>
          </w:tcPr>
          <w:p w14:paraId="05EFE8D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O7</w:t>
            </w:r>
          </w:p>
        </w:tc>
        <w:tc>
          <w:tcPr>
            <w:tcW w:w="567" w:type="dxa"/>
            <w:tcBorders>
              <w:top w:val="single" w:sz="4" w:space="0" w:color="auto"/>
            </w:tcBorders>
            <w:shd w:val="clear" w:color="auto" w:fill="BFBFBF" w:themeFill="background1" w:themeFillShade="BF"/>
            <w:vAlign w:val="center"/>
          </w:tcPr>
          <w:p w14:paraId="5FC46E7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O8</w:t>
            </w:r>
          </w:p>
        </w:tc>
        <w:tc>
          <w:tcPr>
            <w:tcW w:w="567" w:type="dxa"/>
            <w:tcBorders>
              <w:top w:val="single" w:sz="4" w:space="0" w:color="auto"/>
            </w:tcBorders>
            <w:shd w:val="clear" w:color="auto" w:fill="BFBFBF" w:themeFill="background1" w:themeFillShade="BF"/>
            <w:vAlign w:val="center"/>
          </w:tcPr>
          <w:p w14:paraId="0DCF0727"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O9</w:t>
            </w:r>
          </w:p>
        </w:tc>
        <w:tc>
          <w:tcPr>
            <w:tcW w:w="709" w:type="dxa"/>
            <w:tcBorders>
              <w:top w:val="single" w:sz="4" w:space="0" w:color="auto"/>
            </w:tcBorders>
            <w:shd w:val="clear" w:color="auto" w:fill="BFBFBF" w:themeFill="background1" w:themeFillShade="BF"/>
            <w:vAlign w:val="center"/>
          </w:tcPr>
          <w:p w14:paraId="5A522BEC"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O10</w:t>
            </w:r>
          </w:p>
        </w:tc>
        <w:tc>
          <w:tcPr>
            <w:tcW w:w="709" w:type="dxa"/>
            <w:tcBorders>
              <w:top w:val="single" w:sz="4" w:space="0" w:color="auto"/>
            </w:tcBorders>
            <w:shd w:val="clear" w:color="auto" w:fill="BFBFBF" w:themeFill="background1" w:themeFillShade="BF"/>
            <w:vAlign w:val="center"/>
          </w:tcPr>
          <w:p w14:paraId="1D6BE4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O11</w:t>
            </w:r>
          </w:p>
        </w:tc>
        <w:tc>
          <w:tcPr>
            <w:tcW w:w="709" w:type="dxa"/>
            <w:tcBorders>
              <w:top w:val="single" w:sz="4" w:space="0" w:color="auto"/>
            </w:tcBorders>
            <w:shd w:val="clear" w:color="auto" w:fill="BFBFBF" w:themeFill="background1" w:themeFillShade="BF"/>
            <w:vAlign w:val="center"/>
          </w:tcPr>
          <w:p w14:paraId="4F389E5F"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O12</w:t>
            </w:r>
          </w:p>
        </w:tc>
        <w:tc>
          <w:tcPr>
            <w:tcW w:w="708" w:type="dxa"/>
            <w:tcBorders>
              <w:top w:val="single" w:sz="4" w:space="0" w:color="auto"/>
            </w:tcBorders>
            <w:shd w:val="clear" w:color="auto" w:fill="BFBFBF" w:themeFill="background1" w:themeFillShade="BF"/>
            <w:vAlign w:val="center"/>
          </w:tcPr>
          <w:p w14:paraId="4A208E68"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O13</w:t>
            </w:r>
          </w:p>
        </w:tc>
      </w:tr>
      <w:tr w:rsidR="00B25E7F" w:rsidRPr="00D268FF" w14:paraId="16CC074D" w14:textId="77777777" w:rsidTr="00AB2BD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E94513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PMA05</w:t>
            </w:r>
          </w:p>
        </w:tc>
        <w:tc>
          <w:tcPr>
            <w:tcW w:w="567" w:type="dxa"/>
            <w:shd w:val="clear" w:color="auto" w:fill="FFFFFF" w:themeFill="background1"/>
            <w:vAlign w:val="center"/>
          </w:tcPr>
          <w:p w14:paraId="7AFB7A3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C8CCA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03228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32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5BBF1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6233E6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1CDB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B0CEE2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A17F80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492D3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FB852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F8D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441AE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648415F"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C40C7DA"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PMB09</w:t>
            </w:r>
          </w:p>
        </w:tc>
        <w:tc>
          <w:tcPr>
            <w:tcW w:w="567" w:type="dxa"/>
            <w:shd w:val="clear" w:color="auto" w:fill="FFFFFF" w:themeFill="background1"/>
            <w:vAlign w:val="center"/>
          </w:tcPr>
          <w:p w14:paraId="4C3FB67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48870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0717C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CB77E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681E4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01D0A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1EB47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FDAE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1719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127E2F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3A9A6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D436E7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F19E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98CBCC0" w14:textId="77777777" w:rsidTr="00AB2BD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D009049"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PMB07</w:t>
            </w:r>
          </w:p>
        </w:tc>
        <w:tc>
          <w:tcPr>
            <w:tcW w:w="567" w:type="dxa"/>
            <w:shd w:val="clear" w:color="auto" w:fill="FFFFFF" w:themeFill="background1"/>
            <w:vAlign w:val="center"/>
          </w:tcPr>
          <w:p w14:paraId="39AC11E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9373BB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FA6D7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6387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0F1C7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7343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F6020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B99E1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1F2AB6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A5659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537BC1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3744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413D590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573621A" w14:textId="77777777" w:rsidTr="00AB2BD3">
        <w:trPr>
          <w:trHeight w:val="40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7320A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PMA06</w:t>
            </w:r>
          </w:p>
        </w:tc>
        <w:tc>
          <w:tcPr>
            <w:tcW w:w="567" w:type="dxa"/>
            <w:shd w:val="clear" w:color="auto" w:fill="FFFFFF" w:themeFill="background1"/>
            <w:vAlign w:val="center"/>
          </w:tcPr>
          <w:p w14:paraId="35D67B9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507DD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AF8721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83E36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5CAFE2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785A19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9431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44CF1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C97E5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01D44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38C85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D6A557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35EC33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E90BB06" w14:textId="77777777" w:rsidTr="00AB2BD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68772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PMA04</w:t>
            </w:r>
          </w:p>
        </w:tc>
        <w:tc>
          <w:tcPr>
            <w:tcW w:w="567" w:type="dxa"/>
            <w:shd w:val="clear" w:color="auto" w:fill="FFFFFF" w:themeFill="background1"/>
            <w:vAlign w:val="center"/>
          </w:tcPr>
          <w:p w14:paraId="754D4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14698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C64D75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A532D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9D2C9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FC5653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2C7E0B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903C2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04DD27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490A38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DE732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F42B1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52599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D1E93E5" w14:textId="77777777" w:rsidTr="00AB2BD3">
        <w:trPr>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163BFA7"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PMA03</w:t>
            </w:r>
          </w:p>
        </w:tc>
        <w:tc>
          <w:tcPr>
            <w:tcW w:w="567" w:type="dxa"/>
            <w:shd w:val="clear" w:color="auto" w:fill="FFFFFF" w:themeFill="background1"/>
            <w:vAlign w:val="center"/>
          </w:tcPr>
          <w:p w14:paraId="2ABC47D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1D5C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56E859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084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4E1853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AC114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4CC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C402B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2A7D9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C49389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00DDBB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EB2DE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F1E6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F757AD3" w14:textId="77777777" w:rsidTr="00AB2BD3">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91CB89E"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PMB06</w:t>
            </w:r>
          </w:p>
        </w:tc>
        <w:tc>
          <w:tcPr>
            <w:tcW w:w="567" w:type="dxa"/>
            <w:shd w:val="clear" w:color="auto" w:fill="FFFFFF" w:themeFill="background1"/>
            <w:vAlign w:val="center"/>
          </w:tcPr>
          <w:p w14:paraId="6DE36C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8B7E29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17C82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98626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10421B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8F80C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A4CAE8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ACF85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30E74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512E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253747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6A81B2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A266EC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26E1CD8" w14:textId="77777777" w:rsidTr="00AB2BD3">
        <w:trPr>
          <w:trHeight w:val="44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8F5CE0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PMB08</w:t>
            </w:r>
          </w:p>
        </w:tc>
        <w:tc>
          <w:tcPr>
            <w:tcW w:w="567" w:type="dxa"/>
            <w:shd w:val="clear" w:color="auto" w:fill="FFFFFF" w:themeFill="background1"/>
            <w:vAlign w:val="center"/>
          </w:tcPr>
          <w:p w14:paraId="48ED2F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E3F00A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209599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BBED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073C4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49F75D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776B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559E2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A18E8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7E649C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8AA3F7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2651E46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B4A0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A3B3772" w14:textId="77777777" w:rsidTr="00AB2BD3">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55574CB"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PMB05</w:t>
            </w:r>
          </w:p>
        </w:tc>
        <w:tc>
          <w:tcPr>
            <w:tcW w:w="567" w:type="dxa"/>
            <w:shd w:val="clear" w:color="auto" w:fill="FFFFFF" w:themeFill="background1"/>
            <w:vAlign w:val="center"/>
          </w:tcPr>
          <w:p w14:paraId="2A6E5FE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762A1D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DE7D5C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20011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7A7558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8A25F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3DE63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ADFD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E7EFD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2E8E99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C5621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4F529E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2F8847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63D4E70" w14:textId="77777777" w:rsidTr="00AB2BD3">
        <w:trPr>
          <w:trHeight w:val="41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E2EFD9" w:themeFill="accent6" w:themeFillTint="33"/>
            <w:vAlign w:val="center"/>
          </w:tcPr>
          <w:p w14:paraId="6CCAD1AD"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PMA01</w:t>
            </w:r>
          </w:p>
        </w:tc>
        <w:tc>
          <w:tcPr>
            <w:tcW w:w="567" w:type="dxa"/>
            <w:shd w:val="clear" w:color="auto" w:fill="E2EFD9" w:themeFill="accent6" w:themeFillTint="33"/>
            <w:vAlign w:val="center"/>
          </w:tcPr>
          <w:p w14:paraId="3BDABBB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515FCAE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62F8941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7556978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5FF764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046934A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53166AC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E0B01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2755AC5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1CC0D4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2C94DA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65944A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708" w:type="dxa"/>
            <w:shd w:val="clear" w:color="auto" w:fill="E2EFD9" w:themeFill="accent6" w:themeFillTint="33"/>
            <w:vAlign w:val="center"/>
          </w:tcPr>
          <w:p w14:paraId="05046FA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18A55AB" w14:textId="77777777" w:rsidTr="00AB2BD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8F6EB9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PMB01</w:t>
            </w:r>
          </w:p>
        </w:tc>
        <w:tc>
          <w:tcPr>
            <w:tcW w:w="567" w:type="dxa"/>
            <w:shd w:val="clear" w:color="auto" w:fill="FFFFFF" w:themeFill="background1"/>
            <w:vAlign w:val="center"/>
          </w:tcPr>
          <w:p w14:paraId="43B7D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F5CCAC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DC5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A1FB2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E2CD70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28C9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918ADF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2D785A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2FE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660F94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148E3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45BE21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43FD900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r>
      <w:tr w:rsidR="00B25E7F" w:rsidRPr="00D268FF" w14:paraId="634A13A4" w14:textId="77777777" w:rsidTr="00AB2BD3">
        <w:trPr>
          <w:trHeight w:val="40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305831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PMB04</w:t>
            </w:r>
          </w:p>
        </w:tc>
        <w:tc>
          <w:tcPr>
            <w:tcW w:w="567" w:type="dxa"/>
            <w:shd w:val="clear" w:color="auto" w:fill="FFFFFF" w:themeFill="background1"/>
            <w:vAlign w:val="center"/>
          </w:tcPr>
          <w:p w14:paraId="65841BC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82B2B4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B2888F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1BC98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0EBFF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E7600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5C3C6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85C3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CB2E35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05C8EEA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878594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05E61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959C0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EA3677F" w14:textId="77777777" w:rsidTr="00AB2BD3">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BE05D7C"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PMA07</w:t>
            </w:r>
          </w:p>
        </w:tc>
        <w:tc>
          <w:tcPr>
            <w:tcW w:w="567" w:type="dxa"/>
            <w:shd w:val="clear" w:color="auto" w:fill="FFFFFF" w:themeFill="background1"/>
            <w:vAlign w:val="center"/>
          </w:tcPr>
          <w:p w14:paraId="596F2EE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66E0A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C562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5612B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184FB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5B809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CDB0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F7B810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0108E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2D3C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6D8D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CB62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6A1220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2F22FBB7" w14:textId="77777777" w:rsidTr="00AB2BD3">
        <w:trPr>
          <w:trHeight w:val="42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DC63DC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PMB02</w:t>
            </w:r>
          </w:p>
        </w:tc>
        <w:tc>
          <w:tcPr>
            <w:tcW w:w="567" w:type="dxa"/>
            <w:shd w:val="clear" w:color="auto" w:fill="FFFFFF" w:themeFill="background1"/>
            <w:vAlign w:val="center"/>
          </w:tcPr>
          <w:p w14:paraId="293C5E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C0B975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BA73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2E6F4E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14DC27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F294D4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E87848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F3E4B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9936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2C297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E2CA61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1EC25F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B79EA6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CF57104" w14:textId="77777777" w:rsidTr="00AB2BD3">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C1F641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PMA08</w:t>
            </w:r>
          </w:p>
        </w:tc>
        <w:tc>
          <w:tcPr>
            <w:tcW w:w="567" w:type="dxa"/>
            <w:shd w:val="clear" w:color="auto" w:fill="FFFFFF" w:themeFill="background1"/>
            <w:vAlign w:val="center"/>
          </w:tcPr>
          <w:p w14:paraId="0B4F7A3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310116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7887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CF595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47FC47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9FF20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714B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16075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91DEA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317845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83C9EA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89F24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C3C362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57446B5"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EFDAF4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PMB03</w:t>
            </w:r>
          </w:p>
        </w:tc>
        <w:tc>
          <w:tcPr>
            <w:tcW w:w="567" w:type="dxa"/>
            <w:shd w:val="clear" w:color="auto" w:fill="FFFFFF" w:themeFill="background1"/>
            <w:vAlign w:val="center"/>
          </w:tcPr>
          <w:p w14:paraId="1539DD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805C00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A477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96BF9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0AB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1087D9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C7228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B85A8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B087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534B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91B1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A62BE3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92903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811E446" w14:textId="77777777" w:rsidTr="00AB2BD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8C961B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PMA02</w:t>
            </w:r>
          </w:p>
        </w:tc>
        <w:tc>
          <w:tcPr>
            <w:tcW w:w="567" w:type="dxa"/>
            <w:shd w:val="clear" w:color="auto" w:fill="FFFFFF" w:themeFill="background1"/>
            <w:vAlign w:val="center"/>
          </w:tcPr>
          <w:p w14:paraId="10B7CD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65D7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1291C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F6E6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A11D9C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9DBEDD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3F854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0E8D58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F5462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358720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31AA76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09594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57E44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bl>
    <w:p w14:paraId="7481FDB4" w14:textId="77777777" w:rsidR="00B25E7F" w:rsidRPr="00D268FF" w:rsidRDefault="00B25E7F" w:rsidP="00B25E7F">
      <w:pPr>
        <w:pStyle w:val="Subttulos"/>
        <w:spacing w:after="160" w:line="360" w:lineRule="auto"/>
        <w:rPr>
          <w:rFonts w:cs="Arial"/>
          <w:sz w:val="24"/>
          <w:szCs w:val="24"/>
          <w:lang w:val="es-MX"/>
        </w:rPr>
        <w:sectPr w:rsidR="00B25E7F" w:rsidRPr="00D268FF" w:rsidSect="00D268FF">
          <w:pgSz w:w="12240" w:h="15840"/>
          <w:pgMar w:top="1417" w:right="1183" w:bottom="1417" w:left="1418" w:header="708" w:footer="708" w:gutter="0"/>
          <w:cols w:space="708"/>
          <w:docGrid w:linePitch="360"/>
        </w:sectPr>
      </w:pPr>
    </w:p>
    <w:p w14:paraId="1CE7CE00" w14:textId="7EEC88DB" w:rsidR="00B25E7F" w:rsidRPr="00F53C40" w:rsidRDefault="00CD2F01" w:rsidP="00D02F0E">
      <w:pPr>
        <w:pStyle w:val="Subttulos"/>
        <w:spacing w:after="160" w:line="360" w:lineRule="auto"/>
        <w:rPr>
          <w:rFonts w:cs="Arial"/>
          <w:lang w:val="es-MX"/>
        </w:rPr>
      </w:pPr>
      <w:r>
        <w:rPr>
          <w:rFonts w:cs="Arial"/>
          <w:sz w:val="24"/>
          <w:szCs w:val="24"/>
          <w:lang w:val="es-MX"/>
        </w:rPr>
        <w:lastRenderedPageBreak/>
        <w:t>Aplicación del Modelo DINA</w:t>
      </w:r>
    </w:p>
    <w:p w14:paraId="619E46D1" w14:textId="77777777" w:rsidR="00AC48B6" w:rsidRDefault="00CD2F01" w:rsidP="00B25E7F">
      <w:pPr>
        <w:pStyle w:val="parrafos0"/>
        <w:spacing w:after="160" w:line="360" w:lineRule="auto"/>
        <w:ind w:firstLine="0"/>
      </w:pPr>
      <w:r>
        <w:t>Con base en la Matriz Q ant</w:t>
      </w:r>
      <w:r w:rsidR="00F95212">
        <w:t>es presentada, las respuestas registradas por los estudiantes que participaron en la aplicación del PLANEA ELCE fueron r analizadas con el</w:t>
      </w:r>
      <w:r w:rsidR="007F44E5">
        <w:t xml:space="preserve"> modelo DINA para obtener estimaciones acerca de la probabilidad de dominio que cada participante presenta para cada operación cognitiva evaluada, así como para estimar el valor de los parámetros de desliz y adivinación que caracterizan cada ítem. </w:t>
      </w:r>
    </w:p>
    <w:p w14:paraId="03D68FB3" w14:textId="5A2F6080" w:rsidR="00B25E7F" w:rsidRPr="00D268FF" w:rsidRDefault="00B25E7F" w:rsidP="00B25E7F">
      <w:pPr>
        <w:pStyle w:val="parrafos0"/>
        <w:spacing w:after="160" w:line="360" w:lineRule="auto"/>
        <w:ind w:firstLine="0"/>
      </w:pPr>
      <w:r w:rsidRPr="00D268FF">
        <w:t xml:space="preserve">En la </w:t>
      </w:r>
      <w:r w:rsidR="00B85480">
        <w:rPr>
          <w:b/>
          <w:highlight w:val="cyan"/>
        </w:rPr>
        <w:t>Tabla 7</w:t>
      </w:r>
      <w:r w:rsidRPr="00D268FF">
        <w:t xml:space="preserve"> se </w:t>
      </w:r>
      <w:r w:rsidR="00AC48B6">
        <w:t>muestra nuestra primera aproximación a lo que sería un Diagnóstico Cognitivo nacional de las habilidades básicas en matemáticas para estudiantes de sexto año de primaria. Es decir, se presentan las probabilidades de dominio para cada una de</w:t>
      </w:r>
      <w:r w:rsidRPr="00D268FF">
        <w:t xml:space="preserve"> las operaciones cognitivas </w:t>
      </w:r>
      <w:r w:rsidR="00AC48B6">
        <w:t>estimadas para la muestra total.</w:t>
      </w:r>
      <w:r w:rsidRPr="00D268FF">
        <w:t xml:space="preserve"> </w:t>
      </w:r>
      <w:r w:rsidR="00AC48B6">
        <w:t>Como se puede observar,</w:t>
      </w:r>
      <w:r w:rsidRPr="00D268FF">
        <w:t xml:space="preserve"> las probabilidades oscilan entre 0.49 y 0.68</w:t>
      </w:r>
      <w:r w:rsidR="00AC48B6">
        <w:t>,</w:t>
      </w:r>
      <w:r w:rsidRPr="00D268FF">
        <w:t xml:space="preserve"> </w:t>
      </w:r>
      <w:r w:rsidR="00AC48B6">
        <w:t xml:space="preserve">valores que podrían considerarse “moderados” y que podrían estar sugiriendo la necesidad de elaborar e implementar </w:t>
      </w:r>
      <w:r w:rsidRPr="00D268FF">
        <w:t>plan</w:t>
      </w:r>
      <w:r w:rsidR="00AC48B6">
        <w:t>es</w:t>
      </w:r>
      <w:r w:rsidRPr="00D268FF">
        <w:t xml:space="preserve"> de mejora</w:t>
      </w:r>
      <w:r w:rsidR="00AC48B6">
        <w:t xml:space="preserve"> orientados a promover el logro del aprendizaje</w:t>
      </w:r>
      <w:r w:rsidRPr="00D268FF">
        <w:t xml:space="preserve">. </w:t>
      </w:r>
    </w:p>
    <w:p w14:paraId="59537442" w14:textId="437E63EA" w:rsidR="00B25E7F" w:rsidRPr="00D268FF" w:rsidRDefault="00B25E7F" w:rsidP="00B25E7F">
      <w:pPr>
        <w:pStyle w:val="Titulotablas"/>
        <w:spacing w:after="160" w:line="360" w:lineRule="auto"/>
        <w:rPr>
          <w:rFonts w:cs="Arial"/>
          <w:lang w:val="es-MX"/>
        </w:rPr>
      </w:pPr>
      <w:bookmarkStart w:id="57" w:name="_Toc507056962"/>
      <w:r w:rsidRPr="00B85480">
        <w:rPr>
          <w:rFonts w:cs="Arial"/>
          <w:b/>
          <w:highlight w:val="cyan"/>
          <w:lang w:val="es-MX"/>
        </w:rPr>
        <w:t xml:space="preserve">Tabla </w:t>
      </w:r>
      <w:r w:rsidR="00B85480" w:rsidRPr="00B85480">
        <w:rPr>
          <w:rFonts w:cs="Arial"/>
          <w:b/>
          <w:highlight w:val="cyan"/>
          <w:lang w:val="es-MX"/>
        </w:rPr>
        <w:t>7</w:t>
      </w:r>
      <w:r w:rsidRPr="00B85480">
        <w:rPr>
          <w:rFonts w:cs="Arial"/>
          <w:b/>
          <w:highlight w:val="cyan"/>
          <w:lang w:val="es-MX"/>
        </w:rPr>
        <w:t>.</w:t>
      </w:r>
      <w:r w:rsidRPr="00D268FF">
        <w:rPr>
          <w:rFonts w:cs="Arial"/>
          <w:lang w:val="es-MX"/>
        </w:rPr>
        <w:t xml:space="preserve"> Probabilidades de dominio de las operaciones cognitivas por parte de los examinados</w:t>
      </w:r>
      <w:bookmarkEnd w:id="57"/>
      <w:r w:rsidRPr="00D268FF">
        <w:rPr>
          <w:rFonts w:cs="Arial"/>
          <w:lang w:val="es-MX"/>
        </w:rPr>
        <w:t xml:space="preserve"> en los tres ejes temáticos del PLANEA ELCE (06) 2015 de Matemáticas</w:t>
      </w:r>
    </w:p>
    <w:tbl>
      <w:tblPr>
        <w:tblW w:w="9356" w:type="dxa"/>
        <w:jc w:val="center"/>
        <w:tblCellMar>
          <w:left w:w="70" w:type="dxa"/>
          <w:right w:w="70" w:type="dxa"/>
        </w:tblCellMar>
        <w:tblLook w:val="04A0" w:firstRow="1" w:lastRow="0" w:firstColumn="1" w:lastColumn="0" w:noHBand="0" w:noVBand="1"/>
      </w:tblPr>
      <w:tblGrid>
        <w:gridCol w:w="1701"/>
        <w:gridCol w:w="6096"/>
        <w:gridCol w:w="1559"/>
      </w:tblGrid>
      <w:tr w:rsidR="00B25E7F" w:rsidRPr="00D268FF" w14:paraId="5C05640E" w14:textId="77777777" w:rsidTr="002F067E">
        <w:trPr>
          <w:trHeight w:val="822"/>
          <w:jc w:val="center"/>
        </w:trPr>
        <w:tc>
          <w:tcPr>
            <w:tcW w:w="1701" w:type="dxa"/>
            <w:tcBorders>
              <w:top w:val="single" w:sz="4" w:space="0" w:color="auto"/>
              <w:left w:val="nil"/>
              <w:bottom w:val="single" w:sz="4" w:space="0" w:color="auto"/>
              <w:right w:val="nil"/>
            </w:tcBorders>
            <w:shd w:val="clear" w:color="000000" w:fill="BFBFBF"/>
            <w:vAlign w:val="center"/>
            <w:hideMark/>
          </w:tcPr>
          <w:p w14:paraId="719FE496"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Eje</w:t>
            </w:r>
          </w:p>
        </w:tc>
        <w:tc>
          <w:tcPr>
            <w:tcW w:w="6096" w:type="dxa"/>
            <w:tcBorders>
              <w:top w:val="single" w:sz="4" w:space="0" w:color="auto"/>
              <w:left w:val="nil"/>
              <w:bottom w:val="single" w:sz="4" w:space="0" w:color="auto"/>
              <w:right w:val="nil"/>
            </w:tcBorders>
            <w:shd w:val="clear" w:color="000000" w:fill="BFBFBF"/>
            <w:vAlign w:val="center"/>
            <w:hideMark/>
          </w:tcPr>
          <w:p w14:paraId="1E113BD1" w14:textId="42D0DA08" w:rsidR="00B25E7F" w:rsidRPr="00DC63E2" w:rsidRDefault="003704A3"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Operación cognitiva</w:t>
            </w:r>
          </w:p>
        </w:tc>
        <w:tc>
          <w:tcPr>
            <w:tcW w:w="1559" w:type="dxa"/>
            <w:tcBorders>
              <w:top w:val="single" w:sz="4" w:space="0" w:color="auto"/>
              <w:left w:val="nil"/>
              <w:bottom w:val="single" w:sz="4" w:space="0" w:color="auto"/>
              <w:right w:val="nil"/>
            </w:tcBorders>
            <w:shd w:val="clear" w:color="000000" w:fill="BFBFBF"/>
            <w:vAlign w:val="center"/>
            <w:hideMark/>
          </w:tcPr>
          <w:p w14:paraId="16307501"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Probabilidad de dominio</w:t>
            </w:r>
          </w:p>
        </w:tc>
      </w:tr>
      <w:tr w:rsidR="00533D01" w:rsidRPr="00D268FF" w14:paraId="05E773B1"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2D85B281" w14:textId="4CD9D9FE"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w:t>
            </w:r>
            <w:r w:rsidRPr="00533D01">
              <w:rPr>
                <w:rFonts w:ascii="Arial" w:hAnsi="Arial" w:cs="Arial"/>
              </w:rPr>
              <w:br/>
              <w:t>Sentido Numérico y Pensamiento Algebraico</w:t>
            </w:r>
          </w:p>
          <w:p w14:paraId="55DC4BDF" w14:textId="1275553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F577B3B" w14:textId="1496576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5A1F82BD" w14:textId="4AE031C9"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0.58</w:t>
            </w:r>
          </w:p>
        </w:tc>
      </w:tr>
      <w:tr w:rsidR="00533D01" w:rsidRPr="00D268FF" w14:paraId="2B108E25" w14:textId="77777777" w:rsidTr="002F067E">
        <w:trPr>
          <w:trHeight w:val="300"/>
          <w:jc w:val="center"/>
        </w:trPr>
        <w:tc>
          <w:tcPr>
            <w:tcW w:w="1701" w:type="dxa"/>
            <w:vMerge/>
            <w:tcBorders>
              <w:top w:val="nil"/>
              <w:left w:val="nil"/>
              <w:bottom w:val="single" w:sz="4" w:space="0" w:color="000000"/>
              <w:right w:val="nil"/>
            </w:tcBorders>
            <w:vAlign w:val="center"/>
            <w:hideMark/>
          </w:tcPr>
          <w:p w14:paraId="1B4DF76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9195422" w14:textId="610456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BBD5FC9" w14:textId="15E2D9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B8878B" w14:textId="77777777" w:rsidTr="002F067E">
        <w:trPr>
          <w:trHeight w:val="300"/>
          <w:jc w:val="center"/>
        </w:trPr>
        <w:tc>
          <w:tcPr>
            <w:tcW w:w="1701" w:type="dxa"/>
            <w:vMerge/>
            <w:tcBorders>
              <w:top w:val="nil"/>
              <w:left w:val="nil"/>
              <w:bottom w:val="single" w:sz="4" w:space="0" w:color="000000"/>
              <w:right w:val="nil"/>
            </w:tcBorders>
            <w:vAlign w:val="center"/>
            <w:hideMark/>
          </w:tcPr>
          <w:p w14:paraId="3529D91D"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17B05CE" w14:textId="21898D1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SNPA03:</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079A6244" w14:textId="3AC4387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2300FD61" w14:textId="77777777" w:rsidTr="002F067E">
        <w:trPr>
          <w:trHeight w:val="300"/>
          <w:jc w:val="center"/>
        </w:trPr>
        <w:tc>
          <w:tcPr>
            <w:tcW w:w="1701" w:type="dxa"/>
            <w:vMerge/>
            <w:tcBorders>
              <w:top w:val="nil"/>
              <w:left w:val="nil"/>
              <w:bottom w:val="single" w:sz="4" w:space="0" w:color="000000"/>
              <w:right w:val="nil"/>
            </w:tcBorders>
            <w:vAlign w:val="center"/>
            <w:hideMark/>
          </w:tcPr>
          <w:p w14:paraId="6A34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68B4954" w14:textId="60075D22"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SNPA04:</w:t>
            </w:r>
            <w:r w:rsidRPr="00533D01">
              <w:rPr>
                <w:rFonts w:ascii="Arial" w:eastAsia="Times New Roman" w:hAnsi="Arial" w:cs="Arial"/>
                <w:color w:val="000000"/>
                <w:lang w:eastAsia="es-MX"/>
              </w:rPr>
              <w:t> Representación del modelo aditivo de números fraccionarios</w:t>
            </w:r>
          </w:p>
        </w:tc>
        <w:tc>
          <w:tcPr>
            <w:tcW w:w="1559" w:type="dxa"/>
            <w:tcBorders>
              <w:top w:val="nil"/>
              <w:left w:val="nil"/>
              <w:bottom w:val="nil"/>
              <w:right w:val="nil"/>
            </w:tcBorders>
            <w:shd w:val="clear" w:color="auto" w:fill="auto"/>
            <w:noWrap/>
            <w:vAlign w:val="center"/>
          </w:tcPr>
          <w:p w14:paraId="2888CBD9" w14:textId="14B685BF"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0.52</w:t>
            </w:r>
          </w:p>
        </w:tc>
      </w:tr>
      <w:tr w:rsidR="00533D01" w:rsidRPr="00D268FF" w14:paraId="29E8E3E7" w14:textId="77777777" w:rsidTr="002F067E">
        <w:trPr>
          <w:trHeight w:val="300"/>
          <w:jc w:val="center"/>
        </w:trPr>
        <w:tc>
          <w:tcPr>
            <w:tcW w:w="1701" w:type="dxa"/>
            <w:vMerge/>
            <w:tcBorders>
              <w:top w:val="nil"/>
              <w:left w:val="nil"/>
              <w:bottom w:val="single" w:sz="4" w:space="0" w:color="000000"/>
              <w:right w:val="nil"/>
            </w:tcBorders>
            <w:vAlign w:val="center"/>
            <w:hideMark/>
          </w:tcPr>
          <w:p w14:paraId="780538E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B648E0B" w14:textId="553ABE59"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SNPA05:</w:t>
            </w:r>
            <w:r w:rsidRPr="00533D01">
              <w:rPr>
                <w:rFonts w:ascii="Arial" w:eastAsia="Times New Roman" w:hAnsi="Arial" w:cs="Arial"/>
                <w:color w:val="000000"/>
                <w:lang w:eastAsia="es-MX"/>
              </w:rPr>
              <w:t> Amplificación de fracciones (Equivalencia de fracciones por amplificación)</w:t>
            </w:r>
          </w:p>
        </w:tc>
        <w:tc>
          <w:tcPr>
            <w:tcW w:w="1559" w:type="dxa"/>
            <w:tcBorders>
              <w:top w:val="nil"/>
              <w:left w:val="nil"/>
              <w:bottom w:val="nil"/>
              <w:right w:val="nil"/>
            </w:tcBorders>
            <w:shd w:val="clear" w:color="auto" w:fill="auto"/>
            <w:noWrap/>
            <w:vAlign w:val="center"/>
          </w:tcPr>
          <w:p w14:paraId="5BAA28B7" w14:textId="3935AE6E"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1A9A07EB" w14:textId="77777777" w:rsidTr="002F067E">
        <w:trPr>
          <w:trHeight w:val="300"/>
          <w:jc w:val="center"/>
        </w:trPr>
        <w:tc>
          <w:tcPr>
            <w:tcW w:w="1701" w:type="dxa"/>
            <w:vMerge/>
            <w:tcBorders>
              <w:top w:val="nil"/>
              <w:left w:val="nil"/>
              <w:bottom w:val="single" w:sz="4" w:space="0" w:color="000000"/>
              <w:right w:val="nil"/>
            </w:tcBorders>
            <w:vAlign w:val="center"/>
            <w:hideMark/>
          </w:tcPr>
          <w:p w14:paraId="667B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65635C5" w14:textId="63C5748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SNPA06:</w:t>
            </w:r>
            <w:r w:rsidRPr="00533D01">
              <w:rPr>
                <w:rFonts w:ascii="Arial" w:eastAsia="Times New Roman" w:hAnsi="Arial" w:cs="Arial"/>
                <w:color w:val="000000"/>
                <w:lang w:eastAsia="es-MX"/>
              </w:rPr>
              <w:t> Representación del modelo aritmético de la división</w:t>
            </w:r>
          </w:p>
        </w:tc>
        <w:tc>
          <w:tcPr>
            <w:tcW w:w="1559" w:type="dxa"/>
            <w:tcBorders>
              <w:top w:val="nil"/>
              <w:left w:val="nil"/>
              <w:bottom w:val="nil"/>
              <w:right w:val="nil"/>
            </w:tcBorders>
            <w:shd w:val="clear" w:color="auto" w:fill="auto"/>
            <w:noWrap/>
            <w:vAlign w:val="center"/>
          </w:tcPr>
          <w:p w14:paraId="24598D9A" w14:textId="5B7174B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8E3BC5" w14:textId="77777777" w:rsidTr="002F067E">
        <w:trPr>
          <w:trHeight w:val="300"/>
          <w:jc w:val="center"/>
        </w:trPr>
        <w:tc>
          <w:tcPr>
            <w:tcW w:w="1701" w:type="dxa"/>
            <w:vMerge/>
            <w:tcBorders>
              <w:top w:val="nil"/>
              <w:left w:val="nil"/>
              <w:bottom w:val="single" w:sz="4" w:space="0" w:color="000000"/>
              <w:right w:val="nil"/>
            </w:tcBorders>
            <w:vAlign w:val="center"/>
            <w:hideMark/>
          </w:tcPr>
          <w:p w14:paraId="222E73F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B23FABC" w14:textId="771C087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SNPA07:</w:t>
            </w:r>
            <w:r w:rsidRPr="00533D01">
              <w:rPr>
                <w:rFonts w:ascii="Arial" w:eastAsia="Times New Roman" w:hAnsi="Arial" w:cs="Arial"/>
                <w:color w:val="000000"/>
                <w:lang w:eastAsia="es-MX"/>
              </w:rPr>
              <w:t> Representación de números fraccionarios</w:t>
            </w:r>
          </w:p>
        </w:tc>
        <w:tc>
          <w:tcPr>
            <w:tcW w:w="1559" w:type="dxa"/>
            <w:tcBorders>
              <w:top w:val="nil"/>
              <w:left w:val="nil"/>
              <w:bottom w:val="nil"/>
              <w:right w:val="nil"/>
            </w:tcBorders>
            <w:shd w:val="clear" w:color="auto" w:fill="auto"/>
            <w:noWrap/>
            <w:vAlign w:val="center"/>
          </w:tcPr>
          <w:p w14:paraId="5E56F1FC" w14:textId="2A97B0F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5715EC21" w14:textId="77777777" w:rsidTr="002F067E">
        <w:trPr>
          <w:trHeight w:val="300"/>
          <w:jc w:val="center"/>
        </w:trPr>
        <w:tc>
          <w:tcPr>
            <w:tcW w:w="1701" w:type="dxa"/>
            <w:vMerge/>
            <w:tcBorders>
              <w:top w:val="nil"/>
              <w:left w:val="nil"/>
              <w:bottom w:val="single" w:sz="4" w:space="0" w:color="000000"/>
              <w:right w:val="nil"/>
            </w:tcBorders>
            <w:vAlign w:val="center"/>
            <w:hideMark/>
          </w:tcPr>
          <w:p w14:paraId="1397CB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16BE23D" w14:textId="381E19F8"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SNPA08:</w:t>
            </w:r>
            <w:r w:rsidRPr="00533D01">
              <w:rPr>
                <w:rFonts w:ascii="Arial" w:eastAsia="Times New Roman" w:hAnsi="Arial" w:cs="Arial"/>
                <w:color w:val="000000"/>
                <w:lang w:eastAsia="es-MX"/>
              </w:rPr>
              <w:t> Inferencia del patrón que rige una secuencia de números naturales</w:t>
            </w:r>
          </w:p>
        </w:tc>
        <w:tc>
          <w:tcPr>
            <w:tcW w:w="1559" w:type="dxa"/>
            <w:tcBorders>
              <w:top w:val="nil"/>
              <w:left w:val="nil"/>
              <w:bottom w:val="nil"/>
              <w:right w:val="nil"/>
            </w:tcBorders>
            <w:shd w:val="clear" w:color="auto" w:fill="auto"/>
            <w:noWrap/>
            <w:vAlign w:val="center"/>
          </w:tcPr>
          <w:p w14:paraId="62D31693" w14:textId="186D43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50D515A7" w14:textId="77777777" w:rsidTr="002F067E">
        <w:trPr>
          <w:trHeight w:val="300"/>
          <w:jc w:val="center"/>
        </w:trPr>
        <w:tc>
          <w:tcPr>
            <w:tcW w:w="1701" w:type="dxa"/>
            <w:vMerge/>
            <w:tcBorders>
              <w:top w:val="nil"/>
              <w:left w:val="nil"/>
              <w:bottom w:val="single" w:sz="4" w:space="0" w:color="000000"/>
              <w:right w:val="nil"/>
            </w:tcBorders>
            <w:vAlign w:val="center"/>
            <w:hideMark/>
          </w:tcPr>
          <w:p w14:paraId="7F1088F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862BFC0" w14:textId="558B958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SNPA09:</w:t>
            </w:r>
            <w:r w:rsidRPr="00533D01">
              <w:rPr>
                <w:rFonts w:ascii="Arial" w:eastAsia="Times New Roman" w:hAnsi="Arial" w:cs="Arial"/>
                <w:color w:val="000000"/>
                <w:lang w:eastAsia="es-MX"/>
              </w:rPr>
              <w:t> Conversión de texto cardinal a números naturales y viceversa</w:t>
            </w:r>
          </w:p>
        </w:tc>
        <w:tc>
          <w:tcPr>
            <w:tcW w:w="1559" w:type="dxa"/>
            <w:tcBorders>
              <w:top w:val="nil"/>
              <w:left w:val="nil"/>
              <w:bottom w:val="nil"/>
              <w:right w:val="nil"/>
            </w:tcBorders>
            <w:shd w:val="clear" w:color="auto" w:fill="auto"/>
            <w:noWrap/>
            <w:vAlign w:val="center"/>
          </w:tcPr>
          <w:p w14:paraId="3F62EAC3" w14:textId="32C3A02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6C87228C" w14:textId="77777777" w:rsidTr="002F067E">
        <w:trPr>
          <w:trHeight w:val="300"/>
          <w:jc w:val="center"/>
        </w:trPr>
        <w:tc>
          <w:tcPr>
            <w:tcW w:w="1701" w:type="dxa"/>
            <w:vMerge/>
            <w:tcBorders>
              <w:top w:val="nil"/>
              <w:left w:val="nil"/>
              <w:bottom w:val="single" w:sz="4" w:space="0" w:color="000000"/>
              <w:right w:val="nil"/>
            </w:tcBorders>
            <w:vAlign w:val="center"/>
            <w:hideMark/>
          </w:tcPr>
          <w:p w14:paraId="19AC873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CBA013" w14:textId="3E8DD5C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SNPA10:</w:t>
            </w:r>
            <w:r w:rsidRPr="00533D01">
              <w:rPr>
                <w:rFonts w:ascii="Arial" w:eastAsia="Times New Roman" w:hAnsi="Arial" w:cs="Arial"/>
                <w:color w:val="000000"/>
                <w:lang w:eastAsia="es-MX"/>
              </w:rPr>
              <w:t> Operación de valores posicionales con números naturales o decimales</w:t>
            </w:r>
          </w:p>
        </w:tc>
        <w:tc>
          <w:tcPr>
            <w:tcW w:w="1559" w:type="dxa"/>
            <w:tcBorders>
              <w:top w:val="nil"/>
              <w:left w:val="nil"/>
              <w:bottom w:val="nil"/>
              <w:right w:val="nil"/>
            </w:tcBorders>
            <w:shd w:val="clear" w:color="auto" w:fill="auto"/>
            <w:noWrap/>
            <w:vAlign w:val="center"/>
          </w:tcPr>
          <w:p w14:paraId="40C8A5A3" w14:textId="15E3CE6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7AFBAB1D" w14:textId="77777777" w:rsidTr="002F067E">
        <w:trPr>
          <w:trHeight w:val="300"/>
          <w:jc w:val="center"/>
        </w:trPr>
        <w:tc>
          <w:tcPr>
            <w:tcW w:w="1701" w:type="dxa"/>
            <w:vMerge/>
            <w:tcBorders>
              <w:top w:val="nil"/>
              <w:left w:val="nil"/>
              <w:bottom w:val="single" w:sz="4" w:space="0" w:color="000000"/>
              <w:right w:val="nil"/>
            </w:tcBorders>
            <w:vAlign w:val="center"/>
            <w:hideMark/>
          </w:tcPr>
          <w:p w14:paraId="174547E1"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7E32F52" w14:textId="750F3F0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SNPA11: </w:t>
            </w:r>
            <w:r w:rsidRPr="00533D01">
              <w:rPr>
                <w:rFonts w:ascii="Arial" w:eastAsia="Times New Roman" w:hAnsi="Arial" w:cs="Arial"/>
                <w:bCs/>
                <w:color w:val="000000"/>
                <w:lang w:eastAsia="es-MX"/>
              </w:rPr>
              <w:t>Representación del modelo multiplicativo de números fraccionarios por naturales.</w:t>
            </w:r>
          </w:p>
        </w:tc>
        <w:tc>
          <w:tcPr>
            <w:tcW w:w="1559" w:type="dxa"/>
            <w:tcBorders>
              <w:top w:val="nil"/>
              <w:left w:val="nil"/>
              <w:bottom w:val="nil"/>
              <w:right w:val="nil"/>
            </w:tcBorders>
            <w:shd w:val="clear" w:color="auto" w:fill="auto"/>
            <w:noWrap/>
            <w:vAlign w:val="center"/>
          </w:tcPr>
          <w:p w14:paraId="419B398D" w14:textId="5F726E9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02DF58F" w14:textId="77777777" w:rsidTr="002F067E">
        <w:trPr>
          <w:trHeight w:val="300"/>
          <w:jc w:val="center"/>
        </w:trPr>
        <w:tc>
          <w:tcPr>
            <w:tcW w:w="1701" w:type="dxa"/>
            <w:vMerge/>
            <w:tcBorders>
              <w:top w:val="nil"/>
              <w:left w:val="nil"/>
              <w:bottom w:val="single" w:sz="4" w:space="0" w:color="000000"/>
              <w:right w:val="nil"/>
            </w:tcBorders>
            <w:vAlign w:val="center"/>
            <w:hideMark/>
          </w:tcPr>
          <w:p w14:paraId="23E0700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4364CA6" w14:textId="2461101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SNPA12: </w:t>
            </w:r>
            <w:r w:rsidRPr="00533D01">
              <w:rPr>
                <w:rFonts w:ascii="Arial" w:eastAsia="Times New Roman" w:hAnsi="Arial" w:cs="Arial"/>
                <w:bCs/>
                <w:color w:val="000000"/>
                <w:lang w:eastAsia="es-MX"/>
              </w:rPr>
              <w:t>Conversión de una regla verbal de progresión geométrica de ascendente a una sucesión numérica</w:t>
            </w:r>
          </w:p>
        </w:tc>
        <w:tc>
          <w:tcPr>
            <w:tcW w:w="1559" w:type="dxa"/>
            <w:tcBorders>
              <w:top w:val="nil"/>
              <w:left w:val="nil"/>
              <w:bottom w:val="nil"/>
              <w:right w:val="nil"/>
            </w:tcBorders>
            <w:shd w:val="clear" w:color="auto" w:fill="auto"/>
            <w:noWrap/>
            <w:vAlign w:val="center"/>
          </w:tcPr>
          <w:p w14:paraId="62277E87" w14:textId="440A0FB1"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0DC06E92" w14:textId="77777777" w:rsidTr="002F067E">
        <w:trPr>
          <w:trHeight w:val="300"/>
          <w:jc w:val="center"/>
        </w:trPr>
        <w:tc>
          <w:tcPr>
            <w:tcW w:w="1701" w:type="dxa"/>
            <w:vMerge/>
            <w:tcBorders>
              <w:top w:val="nil"/>
              <w:left w:val="nil"/>
              <w:bottom w:val="single" w:sz="4" w:space="0" w:color="000000"/>
              <w:right w:val="nil"/>
            </w:tcBorders>
            <w:vAlign w:val="center"/>
            <w:hideMark/>
          </w:tcPr>
          <w:p w14:paraId="1E3233B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06F78366" w14:textId="5E5C90D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SNPA13:</w:t>
            </w:r>
            <w:r w:rsidRPr="00533D01">
              <w:rPr>
                <w:rFonts w:ascii="Arial" w:eastAsia="Times New Roman" w:hAnsi="Arial" w:cs="Arial"/>
                <w:bCs/>
                <w:color w:val="000000"/>
                <w:lang w:eastAsia="es-MX"/>
              </w:rPr>
              <w:t xml:space="preserve"> Deducción del patrón de una sucesión con progresión especial</w:t>
            </w:r>
          </w:p>
        </w:tc>
        <w:tc>
          <w:tcPr>
            <w:tcW w:w="1559" w:type="dxa"/>
            <w:tcBorders>
              <w:top w:val="nil"/>
              <w:left w:val="nil"/>
              <w:bottom w:val="single" w:sz="4" w:space="0" w:color="auto"/>
              <w:right w:val="nil"/>
            </w:tcBorders>
            <w:shd w:val="clear" w:color="auto" w:fill="auto"/>
            <w:noWrap/>
            <w:vAlign w:val="center"/>
          </w:tcPr>
          <w:p w14:paraId="60789A33" w14:textId="5108DBE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3351AC96"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723304DC" w14:textId="795E1A4F"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w:t>
            </w:r>
            <w:r w:rsidRPr="00533D01">
              <w:rPr>
                <w:rFonts w:ascii="Arial" w:hAnsi="Arial" w:cs="Arial"/>
              </w:rPr>
              <w:br/>
              <w:t>Manejo de la Información</w:t>
            </w:r>
          </w:p>
          <w:p w14:paraId="2A5E9AED" w14:textId="7883FD2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6A3F4E" w14:textId="602281EC"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hideMark/>
          </w:tcPr>
          <w:p w14:paraId="290B5892"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1CD93465" w14:textId="77777777" w:rsidTr="002F067E">
        <w:trPr>
          <w:trHeight w:val="300"/>
          <w:jc w:val="center"/>
        </w:trPr>
        <w:tc>
          <w:tcPr>
            <w:tcW w:w="1701" w:type="dxa"/>
            <w:vMerge/>
            <w:tcBorders>
              <w:top w:val="nil"/>
              <w:left w:val="nil"/>
              <w:bottom w:val="single" w:sz="4" w:space="0" w:color="000000"/>
              <w:right w:val="nil"/>
            </w:tcBorders>
            <w:vAlign w:val="center"/>
            <w:hideMark/>
          </w:tcPr>
          <w:p w14:paraId="5F56BE4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DCE5DB8" w14:textId="57DFF4AB"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MI02:</w:t>
            </w:r>
            <w:r w:rsidRPr="00533D01">
              <w:rPr>
                <w:rFonts w:ascii="Arial" w:eastAsia="Times New Roman" w:hAnsi="Arial" w:cs="Arial"/>
                <w:color w:val="000000"/>
                <w:lang w:eastAsia="es-MX"/>
              </w:rPr>
              <w:t> Comparación de la proporcionalidad de razones</w:t>
            </w:r>
          </w:p>
        </w:tc>
        <w:tc>
          <w:tcPr>
            <w:tcW w:w="1559" w:type="dxa"/>
            <w:tcBorders>
              <w:top w:val="nil"/>
              <w:left w:val="nil"/>
              <w:bottom w:val="nil"/>
              <w:right w:val="nil"/>
            </w:tcBorders>
            <w:shd w:val="clear" w:color="auto" w:fill="auto"/>
            <w:noWrap/>
            <w:vAlign w:val="center"/>
            <w:hideMark/>
          </w:tcPr>
          <w:p w14:paraId="10EE30F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1417B4EA" w14:textId="77777777" w:rsidTr="002F067E">
        <w:trPr>
          <w:trHeight w:val="300"/>
          <w:jc w:val="center"/>
        </w:trPr>
        <w:tc>
          <w:tcPr>
            <w:tcW w:w="1701" w:type="dxa"/>
            <w:vMerge/>
            <w:tcBorders>
              <w:top w:val="nil"/>
              <w:left w:val="nil"/>
              <w:bottom w:val="single" w:sz="4" w:space="0" w:color="000000"/>
              <w:right w:val="nil"/>
            </w:tcBorders>
            <w:vAlign w:val="center"/>
            <w:hideMark/>
          </w:tcPr>
          <w:p w14:paraId="53BBD72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83A433E" w14:textId="1024D7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MI03:</w:t>
            </w:r>
            <w:r w:rsidRPr="00533D01">
              <w:rPr>
                <w:rFonts w:ascii="Arial" w:eastAsia="Times New Roman" w:hAnsi="Arial" w:cs="Arial"/>
                <w:color w:val="000000"/>
                <w:lang w:eastAsia="es-MX"/>
              </w:rPr>
              <w:t> Representación de modelos aritméticos de la media (promedio)</w:t>
            </w:r>
          </w:p>
        </w:tc>
        <w:tc>
          <w:tcPr>
            <w:tcW w:w="1559" w:type="dxa"/>
            <w:tcBorders>
              <w:top w:val="nil"/>
              <w:left w:val="nil"/>
              <w:bottom w:val="nil"/>
              <w:right w:val="nil"/>
            </w:tcBorders>
            <w:shd w:val="clear" w:color="auto" w:fill="auto"/>
            <w:noWrap/>
            <w:vAlign w:val="center"/>
            <w:hideMark/>
          </w:tcPr>
          <w:p w14:paraId="1E328B53"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17FF010C" w14:textId="77777777" w:rsidTr="002F067E">
        <w:trPr>
          <w:trHeight w:val="300"/>
          <w:jc w:val="center"/>
        </w:trPr>
        <w:tc>
          <w:tcPr>
            <w:tcW w:w="1701" w:type="dxa"/>
            <w:vMerge/>
            <w:tcBorders>
              <w:top w:val="nil"/>
              <w:left w:val="nil"/>
              <w:bottom w:val="single" w:sz="4" w:space="0" w:color="000000"/>
              <w:right w:val="nil"/>
            </w:tcBorders>
            <w:vAlign w:val="center"/>
            <w:hideMark/>
          </w:tcPr>
          <w:p w14:paraId="6C842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5B0079C" w14:textId="5DDEF20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MI04:</w:t>
            </w:r>
            <w:r w:rsidRPr="00533D01">
              <w:rPr>
                <w:rFonts w:ascii="Arial" w:eastAsia="Times New Roman" w:hAnsi="Arial" w:cs="Arial"/>
                <w:color w:val="000000"/>
                <w:lang w:eastAsia="es-MX"/>
              </w:rPr>
              <w:t> Representación de modelos aritméticos de la mediana</w:t>
            </w:r>
          </w:p>
        </w:tc>
        <w:tc>
          <w:tcPr>
            <w:tcW w:w="1559" w:type="dxa"/>
            <w:tcBorders>
              <w:top w:val="nil"/>
              <w:left w:val="nil"/>
              <w:bottom w:val="nil"/>
              <w:right w:val="nil"/>
            </w:tcBorders>
            <w:shd w:val="clear" w:color="auto" w:fill="auto"/>
            <w:noWrap/>
            <w:vAlign w:val="center"/>
            <w:hideMark/>
          </w:tcPr>
          <w:p w14:paraId="6D20A24B"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0C0A2D55" w14:textId="77777777" w:rsidTr="002F067E">
        <w:trPr>
          <w:trHeight w:val="300"/>
          <w:jc w:val="center"/>
        </w:trPr>
        <w:tc>
          <w:tcPr>
            <w:tcW w:w="1701" w:type="dxa"/>
            <w:vMerge/>
            <w:tcBorders>
              <w:top w:val="nil"/>
              <w:left w:val="nil"/>
              <w:bottom w:val="single" w:sz="4" w:space="0" w:color="000000"/>
              <w:right w:val="nil"/>
            </w:tcBorders>
            <w:vAlign w:val="center"/>
            <w:hideMark/>
          </w:tcPr>
          <w:p w14:paraId="2CD7EF1E"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2FD2FDB" w14:textId="4514025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hideMark/>
          </w:tcPr>
          <w:p w14:paraId="7621DC3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6AA94DC4" w14:textId="77777777" w:rsidTr="002F067E">
        <w:trPr>
          <w:trHeight w:val="300"/>
          <w:jc w:val="center"/>
        </w:trPr>
        <w:tc>
          <w:tcPr>
            <w:tcW w:w="1701" w:type="dxa"/>
            <w:vMerge/>
            <w:tcBorders>
              <w:top w:val="nil"/>
              <w:left w:val="nil"/>
              <w:bottom w:val="single" w:sz="4" w:space="0" w:color="000000"/>
              <w:right w:val="nil"/>
            </w:tcBorders>
            <w:vAlign w:val="center"/>
            <w:hideMark/>
          </w:tcPr>
          <w:p w14:paraId="7D79D96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6959E0E" w14:textId="46EEE38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MI06:</w:t>
            </w:r>
            <w:r w:rsidRPr="00533D01">
              <w:rPr>
                <w:rFonts w:ascii="Arial" w:eastAsia="Times New Roman" w:hAnsi="Arial" w:cs="Arial"/>
                <w:color w:val="000000"/>
                <w:lang w:eastAsia="es-MX"/>
              </w:rPr>
              <w:t> Representación de datos numéricos en gráficas de barras</w:t>
            </w:r>
          </w:p>
        </w:tc>
        <w:tc>
          <w:tcPr>
            <w:tcW w:w="1559" w:type="dxa"/>
            <w:tcBorders>
              <w:top w:val="nil"/>
              <w:left w:val="nil"/>
              <w:bottom w:val="nil"/>
              <w:right w:val="nil"/>
            </w:tcBorders>
            <w:shd w:val="clear" w:color="auto" w:fill="auto"/>
            <w:noWrap/>
            <w:vAlign w:val="center"/>
            <w:hideMark/>
          </w:tcPr>
          <w:p w14:paraId="74DD58EC"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4049B4A3" w14:textId="77777777" w:rsidTr="002F067E">
        <w:trPr>
          <w:trHeight w:val="300"/>
          <w:jc w:val="center"/>
        </w:trPr>
        <w:tc>
          <w:tcPr>
            <w:tcW w:w="1701" w:type="dxa"/>
            <w:vMerge/>
            <w:tcBorders>
              <w:top w:val="nil"/>
              <w:left w:val="nil"/>
              <w:bottom w:val="single" w:sz="4" w:space="0" w:color="000000"/>
              <w:right w:val="nil"/>
            </w:tcBorders>
            <w:vAlign w:val="center"/>
            <w:hideMark/>
          </w:tcPr>
          <w:p w14:paraId="7C19581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355DFF8" w14:textId="77D4AE1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MI07:</w:t>
            </w:r>
            <w:r w:rsidRPr="00533D01">
              <w:rPr>
                <w:rFonts w:ascii="Arial" w:eastAsia="Times New Roman" w:hAnsi="Arial" w:cs="Arial"/>
                <w:color w:val="000000"/>
                <w:lang w:eastAsia="es-MX"/>
              </w:rPr>
              <w:t> Representación del modelo de regla de tres simple</w:t>
            </w:r>
          </w:p>
        </w:tc>
        <w:tc>
          <w:tcPr>
            <w:tcW w:w="1559" w:type="dxa"/>
            <w:tcBorders>
              <w:top w:val="nil"/>
              <w:left w:val="nil"/>
              <w:bottom w:val="nil"/>
              <w:right w:val="nil"/>
            </w:tcBorders>
            <w:shd w:val="clear" w:color="auto" w:fill="auto"/>
            <w:noWrap/>
            <w:vAlign w:val="center"/>
            <w:hideMark/>
          </w:tcPr>
          <w:p w14:paraId="407E171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17B2F6E" w14:textId="77777777" w:rsidTr="002F067E">
        <w:trPr>
          <w:trHeight w:val="300"/>
          <w:jc w:val="center"/>
        </w:trPr>
        <w:tc>
          <w:tcPr>
            <w:tcW w:w="1701" w:type="dxa"/>
            <w:vMerge/>
            <w:tcBorders>
              <w:top w:val="nil"/>
              <w:left w:val="nil"/>
              <w:bottom w:val="single" w:sz="4" w:space="0" w:color="000000"/>
              <w:right w:val="nil"/>
            </w:tcBorders>
            <w:vAlign w:val="center"/>
            <w:hideMark/>
          </w:tcPr>
          <w:p w14:paraId="66A3A9C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FB52BF5" w14:textId="7C6F6AD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MI08:</w:t>
            </w:r>
            <w:r w:rsidRPr="00533D01">
              <w:rPr>
                <w:rFonts w:ascii="Arial" w:eastAsia="Times New Roman" w:hAnsi="Arial" w:cs="Arial"/>
                <w:color w:val="000000"/>
                <w:lang w:eastAsia="es-MX"/>
              </w:rPr>
              <w:t> Comprensión de la relación entre porcentajes y fracciones</w:t>
            </w:r>
          </w:p>
        </w:tc>
        <w:tc>
          <w:tcPr>
            <w:tcW w:w="1559" w:type="dxa"/>
            <w:tcBorders>
              <w:top w:val="nil"/>
              <w:left w:val="nil"/>
              <w:bottom w:val="nil"/>
              <w:right w:val="nil"/>
            </w:tcBorders>
            <w:shd w:val="clear" w:color="auto" w:fill="auto"/>
            <w:noWrap/>
            <w:vAlign w:val="center"/>
            <w:hideMark/>
          </w:tcPr>
          <w:p w14:paraId="546428B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0.66</w:t>
            </w:r>
          </w:p>
        </w:tc>
      </w:tr>
      <w:tr w:rsidR="00533D01" w:rsidRPr="00D268FF" w14:paraId="101C0BDD" w14:textId="77777777" w:rsidTr="002F067E">
        <w:trPr>
          <w:trHeight w:val="300"/>
          <w:jc w:val="center"/>
        </w:trPr>
        <w:tc>
          <w:tcPr>
            <w:tcW w:w="1701" w:type="dxa"/>
            <w:vMerge/>
            <w:tcBorders>
              <w:top w:val="nil"/>
              <w:left w:val="nil"/>
              <w:bottom w:val="single" w:sz="4" w:space="0" w:color="000000"/>
              <w:right w:val="nil"/>
            </w:tcBorders>
            <w:vAlign w:val="center"/>
            <w:hideMark/>
          </w:tcPr>
          <w:p w14:paraId="0DD749D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739278F" w14:textId="4C6CD84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MI09:</w:t>
            </w:r>
            <w:r w:rsidRPr="00533D01">
              <w:rPr>
                <w:rFonts w:ascii="Arial" w:eastAsia="Times New Roman" w:hAnsi="Arial" w:cs="Arial"/>
                <w:color w:val="000000"/>
                <w:lang w:eastAsia="es-MX"/>
              </w:rPr>
              <w:t> Comparación de razones con cantidades discretas</w:t>
            </w:r>
          </w:p>
        </w:tc>
        <w:tc>
          <w:tcPr>
            <w:tcW w:w="1559" w:type="dxa"/>
            <w:tcBorders>
              <w:top w:val="nil"/>
              <w:left w:val="nil"/>
              <w:bottom w:val="nil"/>
              <w:right w:val="nil"/>
            </w:tcBorders>
            <w:shd w:val="clear" w:color="auto" w:fill="auto"/>
            <w:noWrap/>
            <w:vAlign w:val="center"/>
            <w:hideMark/>
          </w:tcPr>
          <w:p w14:paraId="06AF59F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0.49</w:t>
            </w:r>
          </w:p>
        </w:tc>
      </w:tr>
      <w:tr w:rsidR="00533D01" w:rsidRPr="00D268FF" w14:paraId="19290FFC" w14:textId="77777777" w:rsidTr="002F067E">
        <w:trPr>
          <w:trHeight w:val="300"/>
          <w:jc w:val="center"/>
        </w:trPr>
        <w:tc>
          <w:tcPr>
            <w:tcW w:w="1701" w:type="dxa"/>
            <w:vMerge/>
            <w:tcBorders>
              <w:top w:val="nil"/>
              <w:left w:val="nil"/>
              <w:bottom w:val="single" w:sz="4" w:space="0" w:color="000000"/>
              <w:right w:val="nil"/>
            </w:tcBorders>
            <w:vAlign w:val="center"/>
            <w:hideMark/>
          </w:tcPr>
          <w:p w14:paraId="1EFFE5A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A1A966E" w14:textId="5037D77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MI10:</w:t>
            </w:r>
            <w:r w:rsidRPr="00533D01">
              <w:rPr>
                <w:rFonts w:ascii="Arial" w:eastAsia="Times New Roman" w:hAnsi="Arial" w:cs="Arial"/>
                <w:color w:val="000000"/>
                <w:lang w:eastAsia="es-MX"/>
              </w:rPr>
              <w:t> Representación de un número fraccionario</w:t>
            </w:r>
          </w:p>
        </w:tc>
        <w:tc>
          <w:tcPr>
            <w:tcW w:w="1559" w:type="dxa"/>
            <w:tcBorders>
              <w:top w:val="nil"/>
              <w:left w:val="nil"/>
              <w:bottom w:val="single" w:sz="4" w:space="0" w:color="auto"/>
              <w:right w:val="nil"/>
            </w:tcBorders>
            <w:shd w:val="clear" w:color="auto" w:fill="auto"/>
            <w:noWrap/>
            <w:vAlign w:val="center"/>
            <w:hideMark/>
          </w:tcPr>
          <w:p w14:paraId="4909D47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40EDEFF3"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5756EAD9" w14:textId="018E428D"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III.</w:t>
            </w:r>
            <w:r w:rsidRPr="00533D01">
              <w:rPr>
                <w:rFonts w:ascii="Arial" w:hAnsi="Arial" w:cs="Arial"/>
              </w:rPr>
              <w:br/>
              <w:t>Forma, Espacio y Medida</w:t>
            </w:r>
          </w:p>
        </w:tc>
        <w:tc>
          <w:tcPr>
            <w:tcW w:w="6096" w:type="dxa"/>
            <w:tcBorders>
              <w:top w:val="nil"/>
              <w:left w:val="nil"/>
              <w:bottom w:val="nil"/>
              <w:right w:val="nil"/>
            </w:tcBorders>
            <w:shd w:val="clear" w:color="auto" w:fill="auto"/>
            <w:vAlign w:val="center"/>
            <w:hideMark/>
          </w:tcPr>
          <w:p w14:paraId="3C7C586E" w14:textId="4104E2A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09594663" w14:textId="6A250CB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0.60</w:t>
            </w:r>
          </w:p>
        </w:tc>
      </w:tr>
      <w:tr w:rsidR="00533D01" w:rsidRPr="00D268FF" w14:paraId="08F5BF0F" w14:textId="77777777" w:rsidTr="002F067E">
        <w:trPr>
          <w:trHeight w:val="300"/>
          <w:jc w:val="center"/>
        </w:trPr>
        <w:tc>
          <w:tcPr>
            <w:tcW w:w="1701" w:type="dxa"/>
            <w:vMerge/>
            <w:tcBorders>
              <w:top w:val="nil"/>
              <w:left w:val="nil"/>
              <w:bottom w:val="single" w:sz="4" w:space="0" w:color="000000"/>
              <w:right w:val="nil"/>
            </w:tcBorders>
            <w:vAlign w:val="center"/>
            <w:hideMark/>
          </w:tcPr>
          <w:p w14:paraId="031B08A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F27E488" w14:textId="01BD75AE"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8770488" w14:textId="2A64994D"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36F4DD65" w14:textId="77777777" w:rsidTr="002F067E">
        <w:trPr>
          <w:trHeight w:val="300"/>
          <w:jc w:val="center"/>
        </w:trPr>
        <w:tc>
          <w:tcPr>
            <w:tcW w:w="1701" w:type="dxa"/>
            <w:vMerge/>
            <w:tcBorders>
              <w:top w:val="nil"/>
              <w:left w:val="nil"/>
              <w:bottom w:val="single" w:sz="4" w:space="0" w:color="000000"/>
              <w:right w:val="nil"/>
            </w:tcBorders>
            <w:vAlign w:val="center"/>
            <w:hideMark/>
          </w:tcPr>
          <w:p w14:paraId="56AF5A6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02CAF03" w14:textId="408C8A9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FEM03:</w:t>
            </w:r>
            <w:r w:rsidRPr="00533D01">
              <w:rPr>
                <w:rFonts w:ascii="Arial" w:eastAsia="Times New Roman" w:hAnsi="Arial" w:cs="Arial"/>
                <w:color w:val="000000"/>
                <w:lang w:eastAsia="es-MX"/>
              </w:rPr>
              <w:t> Operación de valores posicionales con números naturales y decimales</w:t>
            </w:r>
          </w:p>
        </w:tc>
        <w:tc>
          <w:tcPr>
            <w:tcW w:w="1559" w:type="dxa"/>
            <w:tcBorders>
              <w:top w:val="nil"/>
              <w:left w:val="nil"/>
              <w:bottom w:val="nil"/>
              <w:right w:val="nil"/>
            </w:tcBorders>
            <w:shd w:val="clear" w:color="auto" w:fill="auto"/>
            <w:noWrap/>
            <w:vAlign w:val="center"/>
          </w:tcPr>
          <w:p w14:paraId="6D42CE65" w14:textId="42C881F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1508A40D" w14:textId="77777777" w:rsidTr="002F067E">
        <w:trPr>
          <w:trHeight w:val="300"/>
          <w:jc w:val="center"/>
        </w:trPr>
        <w:tc>
          <w:tcPr>
            <w:tcW w:w="1701" w:type="dxa"/>
            <w:vMerge/>
            <w:tcBorders>
              <w:top w:val="nil"/>
              <w:left w:val="nil"/>
              <w:bottom w:val="single" w:sz="4" w:space="0" w:color="000000"/>
              <w:right w:val="nil"/>
            </w:tcBorders>
            <w:vAlign w:val="center"/>
            <w:hideMark/>
          </w:tcPr>
          <w:p w14:paraId="6ADE4A5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CD63BCD" w14:textId="1138C470"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FEM04:</w:t>
            </w:r>
            <w:r w:rsidRPr="00533D01">
              <w:rPr>
                <w:rFonts w:ascii="Arial" w:eastAsia="Times New Roman" w:hAnsi="Arial" w:cs="Arial"/>
                <w:color w:val="000000"/>
                <w:lang w:eastAsia="es-MX"/>
              </w:rPr>
              <w:t> Ubicación de una coordenada en el primer cuadrante del plano cartesiano</w:t>
            </w:r>
          </w:p>
        </w:tc>
        <w:tc>
          <w:tcPr>
            <w:tcW w:w="1559" w:type="dxa"/>
            <w:tcBorders>
              <w:top w:val="nil"/>
              <w:left w:val="nil"/>
              <w:bottom w:val="nil"/>
              <w:right w:val="nil"/>
            </w:tcBorders>
            <w:shd w:val="clear" w:color="auto" w:fill="auto"/>
            <w:noWrap/>
            <w:vAlign w:val="center"/>
          </w:tcPr>
          <w:p w14:paraId="71C105CE" w14:textId="212F5A05"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2045C207" w14:textId="77777777" w:rsidTr="002F067E">
        <w:trPr>
          <w:trHeight w:val="300"/>
          <w:jc w:val="center"/>
        </w:trPr>
        <w:tc>
          <w:tcPr>
            <w:tcW w:w="1701" w:type="dxa"/>
            <w:vMerge/>
            <w:tcBorders>
              <w:top w:val="nil"/>
              <w:left w:val="nil"/>
              <w:bottom w:val="single" w:sz="4" w:space="0" w:color="000000"/>
              <w:right w:val="nil"/>
            </w:tcBorders>
            <w:vAlign w:val="center"/>
            <w:hideMark/>
          </w:tcPr>
          <w:p w14:paraId="078A561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114D817" w14:textId="02BB874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77B2C53E" w14:textId="309D31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0.67</w:t>
            </w:r>
          </w:p>
        </w:tc>
      </w:tr>
      <w:tr w:rsidR="00533D01" w:rsidRPr="00D268FF" w14:paraId="7783F7FB" w14:textId="77777777" w:rsidTr="002F067E">
        <w:trPr>
          <w:trHeight w:val="300"/>
          <w:jc w:val="center"/>
        </w:trPr>
        <w:tc>
          <w:tcPr>
            <w:tcW w:w="1701" w:type="dxa"/>
            <w:vMerge/>
            <w:tcBorders>
              <w:top w:val="nil"/>
              <w:left w:val="nil"/>
              <w:bottom w:val="single" w:sz="4" w:space="0" w:color="000000"/>
              <w:right w:val="nil"/>
            </w:tcBorders>
            <w:vAlign w:val="center"/>
            <w:hideMark/>
          </w:tcPr>
          <w:p w14:paraId="2F314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154836B" w14:textId="5B52A76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FEM06:</w:t>
            </w:r>
            <w:r w:rsidRPr="00533D01">
              <w:rPr>
                <w:rFonts w:ascii="Arial" w:eastAsia="Times New Roman" w:hAnsi="Arial" w:cs="Arial"/>
                <w:color w:val="000000"/>
                <w:lang w:eastAsia="es-MX"/>
              </w:rPr>
              <w:t> Definición de tecnicismos del lenguaje formal de la geometría</w:t>
            </w:r>
          </w:p>
        </w:tc>
        <w:tc>
          <w:tcPr>
            <w:tcW w:w="1559" w:type="dxa"/>
            <w:tcBorders>
              <w:top w:val="nil"/>
              <w:left w:val="nil"/>
              <w:bottom w:val="nil"/>
              <w:right w:val="nil"/>
            </w:tcBorders>
            <w:shd w:val="clear" w:color="auto" w:fill="auto"/>
            <w:noWrap/>
            <w:vAlign w:val="center"/>
          </w:tcPr>
          <w:p w14:paraId="724260AE" w14:textId="19EA0F1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5ED769A2" w14:textId="77777777" w:rsidTr="002F067E">
        <w:trPr>
          <w:trHeight w:val="300"/>
          <w:jc w:val="center"/>
        </w:trPr>
        <w:tc>
          <w:tcPr>
            <w:tcW w:w="1701" w:type="dxa"/>
            <w:vMerge/>
            <w:tcBorders>
              <w:top w:val="nil"/>
              <w:left w:val="nil"/>
              <w:bottom w:val="single" w:sz="4" w:space="0" w:color="000000"/>
              <w:right w:val="nil"/>
            </w:tcBorders>
            <w:vAlign w:val="center"/>
            <w:hideMark/>
          </w:tcPr>
          <w:p w14:paraId="1CCD534B" w14:textId="06899FF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C012882" w14:textId="1EDE69F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FEM07:</w:t>
            </w:r>
            <w:r w:rsidRPr="00533D01">
              <w:rPr>
                <w:rFonts w:ascii="Arial" w:eastAsia="Times New Roman" w:hAnsi="Arial" w:cs="Arial"/>
                <w:color w:val="000000"/>
                <w:lang w:eastAsia="es-MX"/>
              </w:rPr>
              <w:t> Representación viso-espacial de figuras geométricas</w:t>
            </w:r>
          </w:p>
        </w:tc>
        <w:tc>
          <w:tcPr>
            <w:tcW w:w="1559" w:type="dxa"/>
            <w:tcBorders>
              <w:top w:val="nil"/>
              <w:left w:val="nil"/>
              <w:bottom w:val="nil"/>
              <w:right w:val="nil"/>
            </w:tcBorders>
            <w:shd w:val="clear" w:color="auto" w:fill="auto"/>
            <w:noWrap/>
            <w:vAlign w:val="center"/>
          </w:tcPr>
          <w:p w14:paraId="237BC8E9" w14:textId="4351293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2C79CBE9" w14:textId="77777777" w:rsidTr="002F067E">
        <w:trPr>
          <w:trHeight w:val="300"/>
          <w:jc w:val="center"/>
        </w:trPr>
        <w:tc>
          <w:tcPr>
            <w:tcW w:w="1701" w:type="dxa"/>
            <w:vMerge/>
            <w:tcBorders>
              <w:top w:val="nil"/>
              <w:left w:val="nil"/>
              <w:bottom w:val="single" w:sz="4" w:space="0" w:color="000000"/>
              <w:right w:val="nil"/>
            </w:tcBorders>
            <w:vAlign w:val="center"/>
            <w:hideMark/>
          </w:tcPr>
          <w:p w14:paraId="08FC67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6208E63" w14:textId="211555B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FEM08:</w:t>
            </w:r>
            <w:r w:rsidRPr="00533D01">
              <w:rPr>
                <w:rFonts w:ascii="Arial" w:eastAsia="Times New Roman" w:hAnsi="Arial" w:cs="Arial"/>
                <w:color w:val="000000"/>
                <w:lang w:eastAsia="es-MX"/>
              </w:rPr>
              <w:t> Identificación de las características geométricas de los cuadriláteros</w:t>
            </w:r>
          </w:p>
        </w:tc>
        <w:tc>
          <w:tcPr>
            <w:tcW w:w="1559" w:type="dxa"/>
            <w:tcBorders>
              <w:top w:val="nil"/>
              <w:left w:val="nil"/>
              <w:bottom w:val="nil"/>
              <w:right w:val="nil"/>
            </w:tcBorders>
            <w:shd w:val="clear" w:color="auto" w:fill="auto"/>
            <w:noWrap/>
            <w:vAlign w:val="center"/>
          </w:tcPr>
          <w:p w14:paraId="3A035251" w14:textId="1BA5F5C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74608217" w14:textId="77777777" w:rsidTr="002F067E">
        <w:trPr>
          <w:trHeight w:val="300"/>
          <w:jc w:val="center"/>
        </w:trPr>
        <w:tc>
          <w:tcPr>
            <w:tcW w:w="1701" w:type="dxa"/>
            <w:vMerge/>
            <w:tcBorders>
              <w:top w:val="nil"/>
              <w:left w:val="nil"/>
              <w:bottom w:val="single" w:sz="4" w:space="0" w:color="000000"/>
              <w:right w:val="nil"/>
            </w:tcBorders>
            <w:vAlign w:val="center"/>
            <w:hideMark/>
          </w:tcPr>
          <w:p w14:paraId="5790855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E58DA7C" w14:textId="245AF3C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FEM09:</w:t>
            </w:r>
            <w:r w:rsidRPr="00533D01">
              <w:rPr>
                <w:rFonts w:ascii="Arial" w:eastAsia="Times New Roman" w:hAnsi="Arial" w:cs="Arial"/>
                <w:color w:val="000000"/>
                <w:lang w:eastAsia="es-MX"/>
              </w:rPr>
              <w:t> Identificación gráfica de tipos de líneas rectas (paralelas, perpendiculares y secantes)</w:t>
            </w:r>
          </w:p>
        </w:tc>
        <w:tc>
          <w:tcPr>
            <w:tcW w:w="1559" w:type="dxa"/>
            <w:tcBorders>
              <w:top w:val="nil"/>
              <w:left w:val="nil"/>
              <w:bottom w:val="nil"/>
              <w:right w:val="nil"/>
            </w:tcBorders>
            <w:shd w:val="clear" w:color="auto" w:fill="auto"/>
            <w:noWrap/>
            <w:vAlign w:val="center"/>
          </w:tcPr>
          <w:p w14:paraId="11C2AC81" w14:textId="48D17C06"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C0527F1" w14:textId="77777777" w:rsidTr="002F067E">
        <w:trPr>
          <w:trHeight w:val="300"/>
          <w:jc w:val="center"/>
        </w:trPr>
        <w:tc>
          <w:tcPr>
            <w:tcW w:w="1701" w:type="dxa"/>
            <w:vMerge/>
            <w:tcBorders>
              <w:top w:val="nil"/>
              <w:left w:val="nil"/>
              <w:bottom w:val="single" w:sz="4" w:space="0" w:color="000000"/>
              <w:right w:val="nil"/>
            </w:tcBorders>
            <w:vAlign w:val="center"/>
            <w:hideMark/>
          </w:tcPr>
          <w:p w14:paraId="0A12461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A17F3E3" w14:textId="7625562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FEM10:</w:t>
            </w:r>
            <w:r w:rsidRPr="00533D01">
              <w:rPr>
                <w:rFonts w:ascii="Arial" w:eastAsia="Times New Roman" w:hAnsi="Arial" w:cs="Arial"/>
                <w:color w:val="000000"/>
                <w:lang w:eastAsia="es-MX"/>
              </w:rPr>
              <w:t> Representación del modelo aritmético para calcular el perímetro de una figura geométrica (triángulo o cuadrilátero)</w:t>
            </w:r>
          </w:p>
        </w:tc>
        <w:tc>
          <w:tcPr>
            <w:tcW w:w="1559" w:type="dxa"/>
            <w:tcBorders>
              <w:top w:val="nil"/>
              <w:left w:val="nil"/>
              <w:bottom w:val="nil"/>
              <w:right w:val="nil"/>
            </w:tcBorders>
            <w:shd w:val="clear" w:color="auto" w:fill="auto"/>
            <w:noWrap/>
            <w:vAlign w:val="center"/>
          </w:tcPr>
          <w:p w14:paraId="03F43E42" w14:textId="278FD1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27D3ADEF" w14:textId="77777777" w:rsidTr="002F067E">
        <w:trPr>
          <w:trHeight w:val="300"/>
          <w:jc w:val="center"/>
        </w:trPr>
        <w:tc>
          <w:tcPr>
            <w:tcW w:w="1701" w:type="dxa"/>
            <w:vMerge/>
            <w:tcBorders>
              <w:top w:val="nil"/>
              <w:left w:val="nil"/>
              <w:bottom w:val="single" w:sz="4" w:space="0" w:color="000000"/>
              <w:right w:val="nil"/>
            </w:tcBorders>
            <w:vAlign w:val="center"/>
            <w:hideMark/>
          </w:tcPr>
          <w:p w14:paraId="7CDA2AB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8A539A5" w14:textId="2126F3E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FEM11:</w:t>
            </w:r>
            <w:r w:rsidRPr="00533D01">
              <w:rPr>
                <w:rFonts w:ascii="Arial" w:eastAsia="Times New Roman" w:hAnsi="Arial" w:cs="Arial"/>
                <w:color w:val="000000"/>
                <w:lang w:eastAsia="es-MX"/>
              </w:rPr>
              <w:t> Representación del modelo aritmético para calcular el área de cuadriláteros o triángulos</w:t>
            </w:r>
          </w:p>
        </w:tc>
        <w:tc>
          <w:tcPr>
            <w:tcW w:w="1559" w:type="dxa"/>
            <w:tcBorders>
              <w:top w:val="nil"/>
              <w:left w:val="nil"/>
              <w:bottom w:val="nil"/>
              <w:right w:val="nil"/>
            </w:tcBorders>
            <w:shd w:val="clear" w:color="auto" w:fill="auto"/>
            <w:noWrap/>
            <w:vAlign w:val="center"/>
          </w:tcPr>
          <w:p w14:paraId="55A14B54" w14:textId="536A43C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72A9D8B8" w14:textId="77777777" w:rsidTr="002F067E">
        <w:trPr>
          <w:trHeight w:val="300"/>
          <w:jc w:val="center"/>
        </w:trPr>
        <w:tc>
          <w:tcPr>
            <w:tcW w:w="1701" w:type="dxa"/>
            <w:vMerge/>
            <w:tcBorders>
              <w:top w:val="nil"/>
              <w:left w:val="nil"/>
              <w:bottom w:val="single" w:sz="4" w:space="0" w:color="000000"/>
              <w:right w:val="nil"/>
            </w:tcBorders>
            <w:vAlign w:val="center"/>
            <w:hideMark/>
          </w:tcPr>
          <w:p w14:paraId="7EC46A2F"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02A8E66" w14:textId="15CA1DD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FEM12:</w:t>
            </w:r>
            <w:r w:rsidRPr="00533D01">
              <w:rPr>
                <w:rFonts w:ascii="Arial" w:eastAsia="Times New Roman" w:hAnsi="Arial" w:cs="Arial"/>
                <w:color w:val="000000"/>
                <w:lang w:eastAsia="es-MX"/>
              </w:rPr>
              <w:t> Deducción de fórmulas para calcular el área mediante descomposición de figuras geométricas</w:t>
            </w:r>
          </w:p>
        </w:tc>
        <w:tc>
          <w:tcPr>
            <w:tcW w:w="1559" w:type="dxa"/>
            <w:tcBorders>
              <w:top w:val="nil"/>
              <w:left w:val="nil"/>
              <w:bottom w:val="single" w:sz="4" w:space="0" w:color="auto"/>
              <w:right w:val="nil"/>
            </w:tcBorders>
            <w:shd w:val="clear" w:color="auto" w:fill="auto"/>
            <w:noWrap/>
            <w:vAlign w:val="center"/>
          </w:tcPr>
          <w:p w14:paraId="0BA5CCAE" w14:textId="2EB7739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bl>
    <w:p w14:paraId="78EBFCCE" w14:textId="77777777" w:rsidR="00B25E7F" w:rsidRPr="00D268FF" w:rsidRDefault="00B25E7F" w:rsidP="00B25E7F">
      <w:pPr>
        <w:pStyle w:val="parrafos0"/>
        <w:spacing w:after="160" w:line="360" w:lineRule="auto"/>
      </w:pPr>
      <w:bookmarkStart w:id="58" w:name="_Toc507056963"/>
    </w:p>
    <w:p w14:paraId="104E75AE" w14:textId="30D23779" w:rsidR="00B25E7F" w:rsidRPr="00D268FF" w:rsidRDefault="007D5339" w:rsidP="00AC48B6">
      <w:pPr>
        <w:pStyle w:val="parrafos0"/>
        <w:spacing w:after="160" w:line="360" w:lineRule="auto"/>
        <w:ind w:firstLine="0"/>
      </w:pPr>
      <w:r>
        <w:t xml:space="preserve">En cuanto a la estimación de los parámetros de adivinación y desliz, </w:t>
      </w:r>
      <w:r w:rsidR="00B25E7F" w:rsidRPr="00D268FF">
        <w:t xml:space="preserve">el eje </w:t>
      </w:r>
      <w:r w:rsidR="00B25E7F" w:rsidRPr="00D268FF">
        <w:rPr>
          <w:i/>
        </w:rPr>
        <w:t>Espacio, forma y medida</w:t>
      </w:r>
      <w:r w:rsidR="00B25E7F" w:rsidRPr="00D268FF">
        <w:t xml:space="preserve">, </w:t>
      </w:r>
      <w:r>
        <w:t>presenta valores de</w:t>
      </w:r>
      <w:r w:rsidR="00B25E7F" w:rsidRPr="00D268FF">
        <w:t xml:space="preserve"> adivinación </w:t>
      </w:r>
      <w:r>
        <w:t>de entre</w:t>
      </w:r>
      <w:r w:rsidR="00B25E7F" w:rsidRPr="00D268FF">
        <w:t xml:space="preserve"> 0.08 a 0.61</w:t>
      </w:r>
      <w:r>
        <w:t xml:space="preserve">, con un </w:t>
      </w:r>
      <w:r w:rsidR="00B25E7F" w:rsidRPr="00D268FF">
        <w:t>promedio de 0.33.</w:t>
      </w:r>
      <w:r>
        <w:t xml:space="preserve"> Tres de los </w:t>
      </w:r>
      <w:r w:rsidRPr="007D5339">
        <w:rPr>
          <w:highlight w:val="yellow"/>
        </w:rPr>
        <w:t>N</w:t>
      </w:r>
      <w:r>
        <w:t xml:space="preserve"> ítems que componen este eje presentan valores </w:t>
      </w:r>
      <w:r w:rsidRPr="00D268FF">
        <w:t>muy altos de adivinac</w:t>
      </w:r>
      <w:r>
        <w:t>ión, indicando que aún los examinados que no dominan las operaciones requeridas tienen una probabilidad mayor a 0.50 de “atinarle” a la respuesta correcta. Por su parte, el parámetro desliz</w:t>
      </w:r>
      <w:r w:rsidR="00B25E7F" w:rsidRPr="00D268FF">
        <w:t xml:space="preserve"> presenta valores entre 0.01 y 0.79 con un valor promedio de 0.25. </w:t>
      </w:r>
      <w:r>
        <w:t>Nuevamente, tres ítems presentaron v</w:t>
      </w:r>
      <w:r w:rsidR="00B25E7F" w:rsidRPr="00D268FF">
        <w:t xml:space="preserve">alores muy altos </w:t>
      </w:r>
      <w:r>
        <w:t>de</w:t>
      </w:r>
      <w:r w:rsidR="00B25E7F" w:rsidRPr="00D268FF">
        <w:t xml:space="preserve"> desliz, indicando que</w:t>
      </w:r>
      <w:r>
        <w:t xml:space="preserve"> aún los estudiantes que dominan las operaciones requeridas</w:t>
      </w:r>
      <w:r w:rsidR="00B25E7F" w:rsidRPr="00D268FF">
        <w:t xml:space="preserve">, </w:t>
      </w:r>
      <w:r>
        <w:t>tienen</w:t>
      </w:r>
      <w:r w:rsidR="00B25E7F" w:rsidRPr="00D268FF">
        <w:t xml:space="preserve"> una baja probabilidad de responder correctamente el ítem.</w:t>
      </w:r>
    </w:p>
    <w:p w14:paraId="4512989E" w14:textId="1E6FF75D" w:rsidR="00B25E7F" w:rsidRPr="00D268FF" w:rsidRDefault="007D5339" w:rsidP="00B25E7F">
      <w:pPr>
        <w:pStyle w:val="Titulotablas"/>
        <w:spacing w:after="160" w:line="360" w:lineRule="auto"/>
        <w:jc w:val="both"/>
        <w:rPr>
          <w:rFonts w:cs="Arial"/>
          <w:b/>
          <w:lang w:val="es-ES"/>
        </w:rPr>
      </w:pPr>
      <w:bookmarkStart w:id="59" w:name="_Toc507056964"/>
      <w:bookmarkEnd w:id="58"/>
      <w:r>
        <w:rPr>
          <w:rFonts w:eastAsiaTheme="minorHAnsi" w:cs="Arial"/>
          <w:lang w:val="es-MX" w:eastAsia="es-MX"/>
        </w:rPr>
        <w:t>En cuanto a</w:t>
      </w:r>
      <w:r w:rsidR="00B25E7F" w:rsidRPr="00D268FF">
        <w:rPr>
          <w:rFonts w:eastAsiaTheme="minorHAnsi" w:cs="Arial"/>
          <w:lang w:val="es-MX" w:eastAsia="es-MX"/>
        </w:rPr>
        <w:t xml:space="preserve">l eje </w:t>
      </w:r>
      <w:r w:rsidR="00B25E7F" w:rsidRPr="00D268FF">
        <w:rPr>
          <w:rFonts w:cs="Arial"/>
          <w:i/>
          <w:lang w:val="es-ES"/>
        </w:rPr>
        <w:t>Manejo de información</w:t>
      </w:r>
      <w:r w:rsidR="001621E6">
        <w:rPr>
          <w:rFonts w:eastAsiaTheme="minorHAnsi" w:cs="Arial"/>
          <w:lang w:val="es-MX" w:eastAsia="es-MX"/>
        </w:rPr>
        <w:t xml:space="preserve">, los parámetros de </w:t>
      </w:r>
      <w:r w:rsidR="00B25E7F" w:rsidRPr="00D268FF">
        <w:rPr>
          <w:rFonts w:eastAsiaTheme="minorHAnsi" w:cs="Arial"/>
          <w:lang w:val="es-MX" w:eastAsia="es-MX"/>
        </w:rPr>
        <w:t>adivinación</w:t>
      </w:r>
      <w:r w:rsidR="001621E6">
        <w:rPr>
          <w:rFonts w:eastAsiaTheme="minorHAnsi" w:cs="Arial"/>
          <w:lang w:val="es-MX" w:eastAsia="es-MX"/>
        </w:rPr>
        <w:t xml:space="preserve"> computados presentan valores en el rango de</w:t>
      </w:r>
      <w:r w:rsidR="00B25E7F" w:rsidRPr="00D268FF">
        <w:rPr>
          <w:rFonts w:eastAsiaTheme="minorHAnsi" w:cs="Arial"/>
          <w:lang w:val="es-MX" w:eastAsia="es-MX"/>
        </w:rPr>
        <w:t xml:space="preserve"> 0.18 </w:t>
      </w:r>
      <w:r w:rsidR="001621E6">
        <w:rPr>
          <w:rFonts w:eastAsiaTheme="minorHAnsi" w:cs="Arial"/>
          <w:lang w:val="es-MX" w:eastAsia="es-MX"/>
        </w:rPr>
        <w:t>a</w:t>
      </w:r>
      <w:r w:rsidR="00B25E7F" w:rsidRPr="00D268FF">
        <w:rPr>
          <w:rFonts w:eastAsiaTheme="minorHAnsi" w:cs="Arial"/>
          <w:lang w:val="es-MX" w:eastAsia="es-MX"/>
        </w:rPr>
        <w:t xml:space="preserve"> 0.45 con un valor promedio </w:t>
      </w:r>
      <w:r w:rsidR="001621E6">
        <w:rPr>
          <w:rFonts w:eastAsiaTheme="minorHAnsi" w:cs="Arial"/>
          <w:lang w:val="es-MX" w:eastAsia="es-MX"/>
        </w:rPr>
        <w:t xml:space="preserve">de 0.30. Los parámetros de desliz computado presentan valores </w:t>
      </w:r>
      <w:r w:rsidR="00B25E7F" w:rsidRPr="00D268FF">
        <w:rPr>
          <w:rFonts w:eastAsiaTheme="minorHAnsi" w:cs="Arial"/>
          <w:lang w:val="es-MX" w:eastAsia="es-MX"/>
        </w:rPr>
        <w:t>entre cero</w:t>
      </w:r>
      <w:r w:rsidR="00B25E7F" w:rsidRPr="00D268FF">
        <w:rPr>
          <w:rFonts w:cs="Arial"/>
          <w:lang w:val="es-MX" w:eastAsia="es-MX"/>
        </w:rPr>
        <w:t xml:space="preserve"> y 0.48 con un valor promedio de 0.22. </w:t>
      </w:r>
    </w:p>
    <w:p w14:paraId="4E60FE84" w14:textId="5706BC94" w:rsidR="00B25E7F" w:rsidRPr="00D268FF" w:rsidRDefault="00B25E7F" w:rsidP="00B25E7F">
      <w:pPr>
        <w:pStyle w:val="Titulotablas"/>
        <w:spacing w:after="160" w:line="360" w:lineRule="auto"/>
        <w:jc w:val="both"/>
        <w:rPr>
          <w:rFonts w:cs="Arial"/>
          <w:lang w:val="es-MX"/>
        </w:rPr>
      </w:pPr>
      <w:bookmarkStart w:id="60" w:name="_Toc507056965"/>
      <w:bookmarkEnd w:id="59"/>
      <w:r w:rsidRPr="00D268FF">
        <w:rPr>
          <w:rFonts w:cs="Arial"/>
          <w:lang w:val="es-MX"/>
        </w:rPr>
        <w:t xml:space="preserve">Finalmente, el eje </w:t>
      </w:r>
      <w:r w:rsidRPr="00D268FF">
        <w:rPr>
          <w:rFonts w:cs="Arial"/>
          <w:i/>
          <w:lang w:val="es-ES"/>
        </w:rPr>
        <w:t>Sentido numérico y pensamiento algebraico</w:t>
      </w:r>
      <w:r w:rsidRPr="00D268FF">
        <w:rPr>
          <w:rFonts w:cs="Arial"/>
          <w:lang w:val="es-ES"/>
        </w:rPr>
        <w:t xml:space="preserve">, </w:t>
      </w:r>
      <w:r w:rsidR="001621E6">
        <w:rPr>
          <w:rFonts w:cs="Arial"/>
          <w:lang w:val="es-ES"/>
        </w:rPr>
        <w:t>presenta valores de adivinación que oscilan entre</w:t>
      </w:r>
      <w:r w:rsidRPr="00D268FF">
        <w:rPr>
          <w:rFonts w:cs="Arial"/>
          <w:lang w:val="es-ES"/>
        </w:rPr>
        <w:t xml:space="preserve"> 0.13 </w:t>
      </w:r>
      <w:r w:rsidR="001621E6">
        <w:rPr>
          <w:rFonts w:cs="Arial"/>
          <w:lang w:val="es-ES"/>
        </w:rPr>
        <w:t>y 0.56 con un promedio de 0.28 y valores D</w:t>
      </w:r>
      <w:r w:rsidRPr="00D268FF">
        <w:rPr>
          <w:rFonts w:cs="Arial"/>
          <w:lang w:val="es-ES"/>
        </w:rPr>
        <w:t>el parámetro desl</w:t>
      </w:r>
      <w:r w:rsidR="001621E6">
        <w:rPr>
          <w:rFonts w:cs="Arial"/>
          <w:lang w:val="es-ES"/>
        </w:rPr>
        <w:t>i</w:t>
      </w:r>
      <w:r w:rsidRPr="00D268FF">
        <w:rPr>
          <w:rFonts w:cs="Arial"/>
          <w:lang w:val="es-ES"/>
        </w:rPr>
        <w:t>z entre cero y 0.53 con un promedio de 0.25.</w:t>
      </w:r>
    </w:p>
    <w:bookmarkEnd w:id="60"/>
    <w:p w14:paraId="36F0F6AE" w14:textId="5BFBCC37" w:rsid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Devolución de resultados</w:t>
      </w:r>
    </w:p>
    <w:p w14:paraId="65D65071" w14:textId="69D8DF8E" w:rsidR="005A177F" w:rsidRP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Diseño de estrategias de mejora</w:t>
      </w:r>
    </w:p>
    <w:p w14:paraId="3CB0A2B3" w14:textId="060BFCAF" w:rsidR="00B25E7F" w:rsidRPr="005A177F" w:rsidRDefault="005A177F" w:rsidP="005A177F">
      <w:pPr>
        <w:spacing w:line="360" w:lineRule="auto"/>
        <w:jc w:val="both"/>
        <w:rPr>
          <w:rFonts w:ascii="Arial" w:hAnsi="Arial" w:cs="Arial"/>
          <w:b/>
          <w:sz w:val="24"/>
          <w:szCs w:val="24"/>
        </w:rPr>
      </w:pPr>
      <w:r>
        <w:rPr>
          <w:rFonts w:ascii="Arial" w:hAnsi="Arial" w:cs="Arial"/>
          <w:b/>
          <w:sz w:val="24"/>
          <w:szCs w:val="24"/>
        </w:rPr>
        <w:t xml:space="preserve">Discusión </w:t>
      </w:r>
    </w:p>
    <w:p w14:paraId="5F5E7029" w14:textId="71FB6FD2"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Conclusiones</w:t>
      </w:r>
    </w:p>
    <w:p w14:paraId="4501CB82" w14:textId="563E5D5E" w:rsidR="00B25E7F" w:rsidRDefault="005A177F" w:rsidP="00B25E7F">
      <w:pPr>
        <w:spacing w:line="360" w:lineRule="auto"/>
        <w:jc w:val="both"/>
        <w:rPr>
          <w:rFonts w:ascii="Arial" w:hAnsi="Arial" w:cs="Arial"/>
          <w:b/>
          <w:sz w:val="24"/>
          <w:szCs w:val="24"/>
        </w:rPr>
      </w:pPr>
      <w:r>
        <w:rPr>
          <w:rFonts w:ascii="Arial" w:hAnsi="Arial" w:cs="Arial"/>
          <w:b/>
          <w:sz w:val="24"/>
          <w:szCs w:val="24"/>
        </w:rPr>
        <w:t>Referencias</w:t>
      </w:r>
    </w:p>
    <w:p w14:paraId="70A0072C"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Bejar, I. (2002). Item generation: From conception to implementation. In S. H. Irvine and P. C. Kyllonen (Eds.), </w:t>
      </w:r>
      <w:r w:rsidRPr="008F5488">
        <w:rPr>
          <w:i/>
          <w:lang w:val="en-US"/>
        </w:rPr>
        <w:t>Item heneration for test development</w:t>
      </w:r>
      <w:r w:rsidRPr="008F5488">
        <w:rPr>
          <w:lang w:val="en-US"/>
        </w:rPr>
        <w:t>, pp. 199-218. Mahwah: Lawrence Erbaum Associates.</w:t>
      </w:r>
    </w:p>
    <w:p w14:paraId="46402582" w14:textId="77777777" w:rsidR="00A6645B" w:rsidRPr="003A0088" w:rsidRDefault="00A6645B" w:rsidP="00A6645B">
      <w:pPr>
        <w:pStyle w:val="Referencias"/>
        <w:numPr>
          <w:ilvl w:val="0"/>
          <w:numId w:val="46"/>
        </w:numPr>
        <w:spacing w:before="0" w:after="0" w:line="360" w:lineRule="auto"/>
        <w:rPr>
          <w:lang w:val="en-US"/>
        </w:rPr>
      </w:pPr>
      <w:r w:rsidRPr="008F5488">
        <w:rPr>
          <w:lang w:val="en-US"/>
        </w:rPr>
        <w:lastRenderedPageBreak/>
        <w:t xml:space="preserve">Bejar, I. (2010). Item Generation. Implications for a Validity Argument. In Gierl, Mark J.; Haladyna, Thomas M. (eds.) </w:t>
      </w:r>
      <w:r w:rsidRPr="008F5488">
        <w:rPr>
          <w:i/>
          <w:lang w:val="en-US"/>
        </w:rPr>
        <w:t>Automatic Item Generation: Theory and Practice</w:t>
      </w:r>
      <w:r w:rsidRPr="008F5488">
        <w:rPr>
          <w:lang w:val="en-US"/>
        </w:rPr>
        <w:t xml:space="preserve">, pp. 40-56. </w:t>
      </w:r>
      <w:r w:rsidRPr="003A0088">
        <w:rPr>
          <w:lang w:val="en-US"/>
        </w:rPr>
        <w:t>New York: Routledge.</w:t>
      </w:r>
    </w:p>
    <w:p w14:paraId="25EBD641" w14:textId="77777777" w:rsidR="00A6645B" w:rsidRPr="008F5488" w:rsidRDefault="00A6645B" w:rsidP="00A6645B">
      <w:pPr>
        <w:pStyle w:val="Referencias"/>
        <w:numPr>
          <w:ilvl w:val="0"/>
          <w:numId w:val="46"/>
        </w:numPr>
        <w:spacing w:before="0" w:after="0" w:line="360" w:lineRule="auto"/>
      </w:pPr>
      <w:r w:rsidRPr="008F5488">
        <w:rPr>
          <w:lang w:val="en-US"/>
        </w:rPr>
        <w:t xml:space="preserve">Brown, J. &amp; Burton, R. (1978). Diagnostic models for procedural bugs in basic mathematical skills. </w:t>
      </w:r>
      <w:r w:rsidRPr="008F5488">
        <w:rPr>
          <w:i/>
        </w:rPr>
        <w:t>Cognitive Science</w:t>
      </w:r>
      <w:r w:rsidRPr="008F5488">
        <w:t>, 2, 155-192.</w:t>
      </w:r>
    </w:p>
    <w:p w14:paraId="63872FE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Chen, Y. &amp; Macdonald, G. (2011). Validating Cognitive Sources of Mathematics Item Difficulty: Application of the LLTM to Fraction Conceptual Items. </w:t>
      </w:r>
      <w:r w:rsidRPr="008F5488">
        <w:rPr>
          <w:i/>
          <w:lang w:val="en-US"/>
        </w:rPr>
        <w:t>Psychological Assessment</w:t>
      </w:r>
      <w:r w:rsidRPr="008F5488">
        <w:rPr>
          <w:lang w:val="en-US"/>
        </w:rPr>
        <w:t xml:space="preserve">, </w:t>
      </w:r>
      <w:r w:rsidRPr="008F5488">
        <w:rPr>
          <w:i/>
          <w:lang w:val="en-US"/>
        </w:rPr>
        <w:t>7</w:t>
      </w:r>
      <w:r w:rsidRPr="008F5488">
        <w:rPr>
          <w:lang w:val="en-US"/>
        </w:rPr>
        <w:t>, 74–93.</w:t>
      </w:r>
    </w:p>
    <w:p w14:paraId="5445F59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Chudowsky, N., &amp; Pellegrino, J. W. (2003). </w:t>
      </w:r>
      <w:r w:rsidRPr="008F5488">
        <w:rPr>
          <w:rFonts w:ascii="Arial" w:hAnsi="Arial" w:cs="Arial"/>
          <w:color w:val="222222"/>
          <w:sz w:val="24"/>
          <w:szCs w:val="24"/>
          <w:shd w:val="clear" w:color="auto" w:fill="FFFFFF"/>
          <w:lang w:val="en-US"/>
        </w:rPr>
        <w:t>Large-scale assessments that support learning: What will it take?. </w:t>
      </w:r>
      <w:r w:rsidRPr="008F5488">
        <w:rPr>
          <w:rFonts w:ascii="Arial" w:hAnsi="Arial" w:cs="Arial"/>
          <w:i/>
          <w:iCs/>
          <w:color w:val="222222"/>
          <w:sz w:val="24"/>
          <w:szCs w:val="24"/>
          <w:shd w:val="clear" w:color="auto" w:fill="FFFFFF"/>
          <w:lang w:val="en-US"/>
        </w:rPr>
        <w:t>Theory into practice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42</w:t>
      </w:r>
      <w:r w:rsidRPr="008F5488">
        <w:rPr>
          <w:rFonts w:ascii="Arial" w:hAnsi="Arial" w:cs="Arial"/>
          <w:color w:val="222222"/>
          <w:sz w:val="24"/>
          <w:szCs w:val="24"/>
          <w:shd w:val="clear" w:color="auto" w:fill="FFFFFF"/>
          <w:lang w:val="en-US"/>
        </w:rPr>
        <w:t>(1), 75-83.</w:t>
      </w:r>
    </w:p>
    <w:p w14:paraId="1AEC0DB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Cohen, Y. (2019). The Handbook of Cognition and Assessment; Frameworks, Methodologies, and Applications.</w:t>
      </w:r>
    </w:p>
    <w:p w14:paraId="6CD79147"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De La Torre, J. (2009). DINA model and parameter estimation: A didactic. </w:t>
      </w:r>
      <w:r w:rsidRPr="008F5488">
        <w:rPr>
          <w:rFonts w:ascii="Arial" w:hAnsi="Arial" w:cs="Arial"/>
          <w:i/>
          <w:iCs/>
          <w:color w:val="222222"/>
          <w:sz w:val="24"/>
          <w:szCs w:val="24"/>
          <w:shd w:val="clear" w:color="auto" w:fill="FFFFFF"/>
          <w:lang w:val="en-US"/>
        </w:rPr>
        <w:t>Journal of educational and behavioral statistics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34</w:t>
      </w:r>
      <w:r w:rsidRPr="008F5488">
        <w:rPr>
          <w:rFonts w:ascii="Arial" w:hAnsi="Arial" w:cs="Arial"/>
          <w:color w:val="222222"/>
          <w:sz w:val="24"/>
          <w:szCs w:val="24"/>
          <w:shd w:val="clear" w:color="auto" w:fill="FFFFFF"/>
          <w:lang w:val="en-US"/>
        </w:rPr>
        <w:t>(1), 115-130</w:t>
      </w:r>
    </w:p>
    <w:p w14:paraId="24ED4289"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De La Torre, J. (2011). The generalized DINA model framework. </w:t>
      </w:r>
      <w:r w:rsidRPr="008F5488">
        <w:rPr>
          <w:rFonts w:ascii="Arial" w:hAnsi="Arial" w:cs="Arial"/>
          <w:i/>
          <w:iCs/>
          <w:color w:val="222222"/>
          <w:sz w:val="24"/>
          <w:szCs w:val="24"/>
          <w:shd w:val="clear" w:color="auto" w:fill="FFFFFF"/>
          <w:lang w:val="en-US"/>
        </w:rPr>
        <w:t>Psychometrika</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76</w:t>
      </w:r>
      <w:r w:rsidRPr="008F5488">
        <w:rPr>
          <w:rFonts w:ascii="Arial" w:hAnsi="Arial" w:cs="Arial"/>
          <w:color w:val="222222"/>
          <w:sz w:val="24"/>
          <w:szCs w:val="24"/>
          <w:shd w:val="clear" w:color="auto" w:fill="FFFFFF"/>
          <w:lang w:val="en-US"/>
        </w:rPr>
        <w:t>(2), 179-199.</w:t>
      </w:r>
    </w:p>
    <w:p w14:paraId="3D1E516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Douglas, J., de la Torre, J., Chang, H., Henson, R., &amp; Templin, J. (2006, April). </w:t>
      </w:r>
      <w:r w:rsidRPr="008F5488">
        <w:rPr>
          <w:rFonts w:ascii="Arial" w:hAnsi="Arial" w:cs="Arial"/>
          <w:color w:val="222222"/>
          <w:sz w:val="24"/>
          <w:szCs w:val="24"/>
          <w:shd w:val="clear" w:color="auto" w:fill="FFFFFF"/>
          <w:lang w:val="en-US"/>
        </w:rPr>
        <w:t>Skills diagnosis with latent variable models. In </w:t>
      </w:r>
      <w:r w:rsidRPr="008F5488">
        <w:rPr>
          <w:rFonts w:ascii="Arial" w:hAnsi="Arial" w:cs="Arial"/>
          <w:i/>
          <w:iCs/>
          <w:color w:val="222222"/>
          <w:sz w:val="24"/>
          <w:szCs w:val="24"/>
          <w:shd w:val="clear" w:color="auto" w:fill="FFFFFF"/>
          <w:lang w:val="en-US"/>
        </w:rPr>
        <w:t>annual meeting of the National Council on Measurement in Education, San Francisco, CA</w:t>
      </w:r>
      <w:r w:rsidRPr="008F5488">
        <w:rPr>
          <w:rFonts w:ascii="Arial" w:hAnsi="Arial" w:cs="Arial"/>
          <w:color w:val="222222"/>
          <w:sz w:val="24"/>
          <w:szCs w:val="24"/>
          <w:shd w:val="clear" w:color="auto" w:fill="FFFFFF"/>
          <w:lang w:val="en-US"/>
        </w:rPr>
        <w:t>.</w:t>
      </w:r>
    </w:p>
    <w:p w14:paraId="4F2652EE"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Embretson, S. (1994). Applications of cognitive design systems to test development. In </w:t>
      </w:r>
      <w:r w:rsidRPr="008F5488">
        <w:rPr>
          <w:rFonts w:ascii="Arial" w:hAnsi="Arial" w:cs="Arial"/>
          <w:i/>
          <w:iCs/>
          <w:color w:val="222222"/>
          <w:sz w:val="24"/>
          <w:szCs w:val="24"/>
          <w:shd w:val="clear" w:color="auto" w:fill="FFFFFF"/>
          <w:lang w:val="en-US"/>
        </w:rPr>
        <w:t>Cognitive assessment</w:t>
      </w:r>
      <w:r w:rsidRPr="008F5488">
        <w:rPr>
          <w:rFonts w:ascii="Arial" w:hAnsi="Arial" w:cs="Arial"/>
          <w:color w:val="222222"/>
          <w:sz w:val="24"/>
          <w:szCs w:val="24"/>
          <w:shd w:val="clear" w:color="auto" w:fill="FFFFFF"/>
          <w:lang w:val="en-US"/>
        </w:rPr>
        <w:t> (pp. 107-135). Springer, Boston, MA.</w:t>
      </w:r>
    </w:p>
    <w:p w14:paraId="0C48653B"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&amp; Simon, H. (1984). </w:t>
      </w:r>
      <w:r w:rsidRPr="008F5488">
        <w:rPr>
          <w:i/>
          <w:lang w:val="en-US"/>
        </w:rPr>
        <w:t>Protocol analisys: verbal reports as data</w:t>
      </w:r>
      <w:r w:rsidRPr="008F5488">
        <w:rPr>
          <w:lang w:val="en-US"/>
        </w:rPr>
        <w:t>. Cambridge: MIT Press.</w:t>
      </w:r>
    </w:p>
    <w:p w14:paraId="50604A12"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 &amp; Simon, H. A. (1993). </w:t>
      </w:r>
      <w:r w:rsidRPr="008F5488">
        <w:rPr>
          <w:i/>
          <w:lang w:val="en-US"/>
        </w:rPr>
        <w:t>Protocol Analysis: Verbal Reports as Data</w:t>
      </w:r>
      <w:r w:rsidRPr="008F5488">
        <w:rPr>
          <w:lang w:val="en-US"/>
        </w:rPr>
        <w:t>. Cambridge, MA: MIT.</w:t>
      </w:r>
    </w:p>
    <w:p w14:paraId="190672E0"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8F5488">
        <w:rPr>
          <w:rFonts w:ascii="Arial" w:hAnsi="Arial" w:cs="Arial"/>
          <w:i/>
          <w:iCs/>
          <w:color w:val="222222"/>
          <w:sz w:val="24"/>
          <w:szCs w:val="24"/>
          <w:shd w:val="clear" w:color="auto" w:fill="FFFFFF"/>
          <w:lang w:val="en-US"/>
        </w:rPr>
        <w:t>The Handbook of Cognition and Assessment</w:t>
      </w:r>
      <w:r w:rsidRPr="008F5488">
        <w:rPr>
          <w:rFonts w:ascii="Arial" w:hAnsi="Arial" w:cs="Arial"/>
          <w:color w:val="222222"/>
          <w:sz w:val="24"/>
          <w:szCs w:val="24"/>
          <w:shd w:val="clear" w:color="auto" w:fill="FFFFFF"/>
          <w:lang w:val="en-US"/>
        </w:rPr>
        <w:t>, 41-74.</w:t>
      </w:r>
    </w:p>
    <w:p w14:paraId="2771C92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Fredericksen, J. (1980). Component skills in Reading: measurements of individual diferences thought chronometric analisys. In R. E. Snow, P-A. Federico &amp; W. E. </w:t>
      </w:r>
      <w:r w:rsidRPr="008F5488">
        <w:rPr>
          <w:lang w:val="en-US"/>
        </w:rPr>
        <w:lastRenderedPageBreak/>
        <w:t xml:space="preserve">Montage (Eds.), </w:t>
      </w:r>
      <w:r w:rsidRPr="008F5488">
        <w:rPr>
          <w:i/>
          <w:lang w:val="en-US"/>
        </w:rPr>
        <w:t>Aptitude, learning, and instructions: Cognitive process analyses of aptitude</w:t>
      </w:r>
      <w:r w:rsidRPr="008F5488">
        <w:rPr>
          <w:lang w:val="en-US"/>
        </w:rPr>
        <w:t>, Vol. 1, (pp. 105-138). Hillsdale: Lawrence Erlbaum.</w:t>
      </w:r>
    </w:p>
    <w:p w14:paraId="533EA57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Gierl, M., Leighton, J., Changjiang, W., Jiawen, Z., Rebecca, G. &amp; Tan, A. (2009). </w:t>
      </w:r>
      <w:r w:rsidRPr="008F5488">
        <w:rPr>
          <w:i/>
          <w:lang w:val="en-US"/>
        </w:rPr>
        <w:t>Validating Cognitive Models of Task Performance in Algebra on the SAT. Research Report 2009-3</w:t>
      </w:r>
      <w:r w:rsidRPr="008F5488">
        <w:rPr>
          <w:lang w:val="en-US"/>
        </w:rPr>
        <w:t>. College Board, Research Report, 2009(3). New York.</w:t>
      </w:r>
    </w:p>
    <w:p w14:paraId="255EF7A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George, A. C., Robitzsch, A., Kiefer, T., Groß, J., &amp; Ünlü, A. (2016). The R package CDM for cognitive diagnosis models. </w:t>
      </w:r>
      <w:r w:rsidRPr="008F5488">
        <w:rPr>
          <w:rFonts w:ascii="Arial" w:hAnsi="Arial" w:cs="Arial"/>
          <w:i/>
          <w:iCs/>
          <w:color w:val="222222"/>
          <w:sz w:val="24"/>
          <w:szCs w:val="24"/>
          <w:shd w:val="clear" w:color="auto" w:fill="FFFFFF"/>
          <w:lang w:val="en-US"/>
        </w:rPr>
        <w:t>Journal of Statistical Software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74</w:t>
      </w:r>
      <w:r w:rsidRPr="008F5488">
        <w:rPr>
          <w:rFonts w:ascii="Arial" w:hAnsi="Arial" w:cs="Arial"/>
          <w:color w:val="222222"/>
          <w:sz w:val="24"/>
          <w:szCs w:val="24"/>
          <w:shd w:val="clear" w:color="auto" w:fill="FFFFFF"/>
          <w:lang w:val="en-US"/>
        </w:rPr>
        <w:t>(2), 1-24.</w:t>
      </w:r>
    </w:p>
    <w:p w14:paraId="474FED07"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lang w:val="en-US"/>
        </w:rPr>
        <w:t>Gorin, J. &amp; Embretson, S. (2013). Using Cognitive Psychology to generate Items and Predict Item Characteristics. In Gierl, M. y Halady</w:t>
      </w:r>
      <w:r w:rsidRPr="008F5488">
        <w:rPr>
          <w:rFonts w:ascii="Arial" w:hAnsi="Arial" w:cs="Arial"/>
          <w:sz w:val="24"/>
          <w:szCs w:val="24"/>
          <w:highlight w:val="yellow"/>
          <w:lang w:val="en-US"/>
        </w:rPr>
        <w:t>n</w:t>
      </w:r>
      <w:r w:rsidRPr="008F5488">
        <w:rPr>
          <w:rFonts w:ascii="Arial" w:hAnsi="Arial" w:cs="Arial"/>
          <w:sz w:val="24"/>
          <w:szCs w:val="24"/>
          <w:lang w:val="en-US"/>
        </w:rPr>
        <w:t xml:space="preserve">a, T. (edit.). </w:t>
      </w:r>
      <w:r w:rsidRPr="008F5488">
        <w:rPr>
          <w:rFonts w:ascii="Arial" w:hAnsi="Arial" w:cs="Arial"/>
          <w:i/>
          <w:sz w:val="24"/>
          <w:szCs w:val="24"/>
          <w:lang w:val="en-US"/>
        </w:rPr>
        <w:t>Automatic Item Generation: Theory and Practice,</w:t>
      </w:r>
      <w:r w:rsidRPr="008F5488">
        <w:rPr>
          <w:rFonts w:ascii="Arial" w:hAnsi="Arial" w:cs="Arial"/>
          <w:sz w:val="24"/>
          <w:szCs w:val="24"/>
          <w:lang w:val="en-US"/>
        </w:rPr>
        <w:t xml:space="preserve"> pp. 40-56. New York: Taylor and Francis Group.</w:t>
      </w:r>
    </w:p>
    <w:p w14:paraId="60450F31"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Haladyna, T. Downing, S. M. &amp; Rodríguez, M. C. (2002). A review of multiple-choice item writing guidelines for classroom assessment. </w:t>
      </w:r>
      <w:r w:rsidRPr="008F5488">
        <w:rPr>
          <w:i/>
          <w:lang w:val="en-US"/>
        </w:rPr>
        <w:t>Applied Measurement in Education</w:t>
      </w:r>
      <w:r w:rsidRPr="008F5488">
        <w:rPr>
          <w:lang w:val="en-US"/>
        </w:rPr>
        <w:t xml:space="preserve">, </w:t>
      </w:r>
      <w:r w:rsidRPr="008F5488">
        <w:rPr>
          <w:i/>
          <w:lang w:val="en-US"/>
        </w:rPr>
        <w:t>15</w:t>
      </w:r>
      <w:r w:rsidRPr="008F5488">
        <w:rPr>
          <w:lang w:val="en-US"/>
        </w:rPr>
        <w:t>(3), 309–334.</w:t>
      </w:r>
    </w:p>
    <w:p w14:paraId="5464A8FC"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Style w:val="Refdecomentario"/>
          <w:rFonts w:ascii="Arial" w:hAnsi="Arial" w:cs="Arial"/>
          <w:sz w:val="24"/>
          <w:szCs w:val="24"/>
        </w:rPr>
        <w:annotationRef/>
      </w:r>
      <w:r w:rsidRPr="008F5488">
        <w:rPr>
          <w:rFonts w:ascii="Arial" w:hAnsi="Arial" w:cs="Arial"/>
          <w:color w:val="222222"/>
          <w:sz w:val="24"/>
          <w:szCs w:val="24"/>
          <w:shd w:val="clear" w:color="auto" w:fill="FFFFFF"/>
          <w:lang w:val="en-US"/>
        </w:rPr>
        <w:t>Hartz, S. M. (2002). </w:t>
      </w:r>
      <w:r w:rsidRPr="008F5488">
        <w:rPr>
          <w:rFonts w:ascii="Arial" w:hAnsi="Arial" w:cs="Arial"/>
          <w:i/>
          <w:iCs/>
          <w:color w:val="222222"/>
          <w:sz w:val="24"/>
          <w:szCs w:val="24"/>
          <w:shd w:val="clear" w:color="auto" w:fill="FFFFFF"/>
          <w:lang w:val="en-US"/>
        </w:rPr>
        <w:t>A Bayesian framework for the unified model for assessing cognitive abilities: Blending theory with practicality</w:t>
      </w:r>
      <w:r w:rsidRPr="008F5488">
        <w:rPr>
          <w:rFonts w:ascii="Arial" w:hAnsi="Arial" w:cs="Arial"/>
          <w:color w:val="222222"/>
          <w:sz w:val="24"/>
          <w:szCs w:val="24"/>
          <w:shd w:val="clear" w:color="auto" w:fill="FFFFFF"/>
          <w:lang w:val="en-US"/>
        </w:rPr>
        <w:t>(Doctoral dissertation, ProQuest Information &amp; Learning).</w:t>
      </w:r>
    </w:p>
    <w:p w14:paraId="34B3B1C0"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Henson, R. A., Templin, J. L., &amp; Willse, J. T. (2009). Defining a family of cognitive diagnosis models using log-linear models with latent variables. </w:t>
      </w:r>
      <w:r w:rsidRPr="008F5488">
        <w:rPr>
          <w:rFonts w:ascii="Arial" w:hAnsi="Arial" w:cs="Arial"/>
          <w:i/>
          <w:iCs/>
          <w:color w:val="222222"/>
          <w:sz w:val="24"/>
          <w:szCs w:val="24"/>
          <w:shd w:val="clear" w:color="auto" w:fill="FFFFFF"/>
        </w:rPr>
        <w:t>Psychometrika</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74</w:t>
      </w:r>
      <w:r w:rsidRPr="008F5488">
        <w:rPr>
          <w:rFonts w:ascii="Arial" w:hAnsi="Arial" w:cs="Arial"/>
          <w:color w:val="222222"/>
          <w:sz w:val="24"/>
          <w:szCs w:val="24"/>
          <w:shd w:val="clear" w:color="auto" w:fill="FFFFFF"/>
        </w:rPr>
        <w:t>(2), 191.</w:t>
      </w:r>
    </w:p>
    <w:p w14:paraId="6CB6E34C"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INEE. (2015). Plan Nacional para la Evaluación de los aprendizajes (PLANEA). Resultados nacionales</w:t>
      </w:r>
    </w:p>
    <w:p w14:paraId="3F3ABE90"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2015. Recuperado de http://www.inee.edu.mx/images/stories/2015/planea/inal/fascículosinales/</w:t>
      </w:r>
    </w:p>
    <w:p w14:paraId="4BAD8024"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resultadosPlanea-3011.pdf</w:t>
      </w:r>
    </w:p>
    <w:p w14:paraId="5A19B925"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A6645B">
        <w:rPr>
          <w:rFonts w:ascii="Arial" w:hAnsi="Arial" w:cs="Arial"/>
          <w:color w:val="222222"/>
          <w:sz w:val="24"/>
          <w:szCs w:val="24"/>
          <w:shd w:val="clear" w:color="auto" w:fill="FFFFFF"/>
          <w:lang w:val="en-US"/>
        </w:rPr>
        <w:t xml:space="preserve">Ihaka, R., &amp; Gentleman, R. (1996). </w:t>
      </w:r>
      <w:r w:rsidRPr="008F5488">
        <w:rPr>
          <w:rFonts w:ascii="Arial" w:hAnsi="Arial" w:cs="Arial"/>
          <w:color w:val="222222"/>
          <w:sz w:val="24"/>
          <w:szCs w:val="24"/>
          <w:shd w:val="clear" w:color="auto" w:fill="FFFFFF"/>
          <w:lang w:val="en-US"/>
        </w:rPr>
        <w:t>R: a language for data analysis and graphics. </w:t>
      </w:r>
      <w:r w:rsidRPr="008F5488">
        <w:rPr>
          <w:rFonts w:ascii="Arial" w:hAnsi="Arial" w:cs="Arial"/>
          <w:i/>
          <w:iCs/>
          <w:color w:val="222222"/>
          <w:sz w:val="24"/>
          <w:szCs w:val="24"/>
          <w:shd w:val="clear" w:color="auto" w:fill="FFFFFF"/>
        </w:rPr>
        <w:t>Journal of computational and graphical statistics</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5</w:t>
      </w:r>
      <w:r w:rsidRPr="008F5488">
        <w:rPr>
          <w:rFonts w:ascii="Arial" w:hAnsi="Arial" w:cs="Arial"/>
          <w:color w:val="222222"/>
          <w:sz w:val="24"/>
          <w:szCs w:val="24"/>
          <w:shd w:val="clear" w:color="auto" w:fill="FFFFFF"/>
        </w:rPr>
        <w:t>(3), 299-314.</w:t>
      </w:r>
    </w:p>
    <w:p w14:paraId="27E0B901"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INEE (2017). Informe de resultados PLANEA 2015. El aprendizaje de los alumnos de sexto de primaria y tercero de secundaria en México. Lenguaje y Comunicación y Matemáticas. México: autor.</w:t>
      </w:r>
    </w:p>
    <w:p w14:paraId="732618CD"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Johnstone, C. (2003). Improving validity of large-scale tests: Universal design and student performance (Technical Report 37). Minneapolis: National Center on Educational Outcomes.</w:t>
      </w:r>
    </w:p>
    <w:p w14:paraId="17926E94"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Junker, B. W., &amp; Sijtsma, K. (2001). Cognitive assessment models with few assumptions, and connections with nonparametric item response theory. </w:t>
      </w:r>
      <w:r w:rsidRPr="008F5488">
        <w:rPr>
          <w:rFonts w:ascii="Arial" w:hAnsi="Arial" w:cs="Arial"/>
          <w:i/>
          <w:iCs/>
          <w:color w:val="222222"/>
          <w:sz w:val="24"/>
          <w:szCs w:val="24"/>
          <w:shd w:val="clear" w:color="auto" w:fill="FFFFFF"/>
          <w:lang w:val="en-US"/>
        </w:rPr>
        <w:t>Applied Psychological Measurement</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25</w:t>
      </w:r>
      <w:r w:rsidRPr="008F5488">
        <w:rPr>
          <w:rFonts w:ascii="Arial" w:hAnsi="Arial" w:cs="Arial"/>
          <w:color w:val="222222"/>
          <w:sz w:val="24"/>
          <w:szCs w:val="24"/>
          <w:shd w:val="clear" w:color="auto" w:fill="FFFFFF"/>
          <w:lang w:val="en-US"/>
        </w:rPr>
        <w:t>(3), 258-272.</w:t>
      </w:r>
    </w:p>
    <w:p w14:paraId="67A8F23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Leighton, J. &amp; Gierl, M. (2007). Defining and evaluating models of cognition used in educational measurement to make inferences about examinees’ thinking processes. </w:t>
      </w:r>
      <w:r w:rsidRPr="008F5488">
        <w:rPr>
          <w:i/>
          <w:lang w:val="en-US"/>
        </w:rPr>
        <w:t>Educational Measurement: Issues and Practice, 26</w:t>
      </w:r>
      <w:r w:rsidRPr="008F5488">
        <w:rPr>
          <w:lang w:val="en-US"/>
        </w:rPr>
        <w:t xml:space="preserve">(2), 3-16.  </w:t>
      </w:r>
    </w:p>
    <w:p w14:paraId="576108A3"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40953B31" w14:textId="77777777" w:rsidR="00A6645B" w:rsidRPr="008F5488" w:rsidRDefault="00A6645B" w:rsidP="00A6645B">
      <w:pPr>
        <w:pStyle w:val="Referencias"/>
        <w:numPr>
          <w:ilvl w:val="0"/>
          <w:numId w:val="46"/>
        </w:numPr>
        <w:spacing w:before="0" w:after="0" w:line="360" w:lineRule="auto"/>
      </w:pPr>
      <w:r w:rsidRPr="008F5488">
        <w:rPr>
          <w:lang w:val="en-US"/>
        </w:rPr>
        <w:t xml:space="preserve">Ma, L. Çetin, E. y Green, K. (2009, April). </w:t>
      </w:r>
      <w:r w:rsidRPr="008F5488">
        <w:rPr>
          <w:i/>
          <w:lang w:val="en-US"/>
        </w:rPr>
        <w:t xml:space="preserve">Cognitive assessment in Mathematics with the Least Squares Distance Method. </w:t>
      </w:r>
      <w:r w:rsidRPr="008F5488">
        <w:t>Artículo presentado en el Congreso anual de la AERA 2009. San Diego.</w:t>
      </w:r>
    </w:p>
    <w:p w14:paraId="380CA8CF"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Maris, E. (1999). Estimating multiple classification latent class models. </w:t>
      </w:r>
      <w:r w:rsidRPr="008F5488">
        <w:rPr>
          <w:rFonts w:ascii="Arial" w:hAnsi="Arial" w:cs="Arial"/>
          <w:i/>
          <w:iCs/>
          <w:color w:val="222222"/>
          <w:sz w:val="24"/>
          <w:szCs w:val="24"/>
          <w:shd w:val="clear" w:color="auto" w:fill="FFFFFF"/>
          <w:lang w:val="en-US"/>
        </w:rPr>
        <w:t>Psychometrika</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64</w:t>
      </w:r>
      <w:r w:rsidRPr="008F5488">
        <w:rPr>
          <w:rFonts w:ascii="Arial" w:hAnsi="Arial" w:cs="Arial"/>
          <w:color w:val="222222"/>
          <w:sz w:val="24"/>
          <w:szCs w:val="24"/>
          <w:shd w:val="clear" w:color="auto" w:fill="FFFFFF"/>
          <w:lang w:val="en-US"/>
        </w:rPr>
        <w:t>(2), 187-212.</w:t>
      </w:r>
    </w:p>
    <w:p w14:paraId="58B4D727"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rPr>
      </w:pPr>
      <w:r w:rsidRPr="008F5488">
        <w:rPr>
          <w:rFonts w:ascii="Arial" w:hAnsi="Arial" w:cs="Arial"/>
          <w:color w:val="222222"/>
          <w:sz w:val="24"/>
          <w:szCs w:val="24"/>
          <w:shd w:val="clear" w:color="auto" w:fill="FFFFFF"/>
        </w:rPr>
        <w:t>Martínez Rizo, F. (2015). Las pruebas ENLACE y Excale. Un estudio de validación. </w:t>
      </w:r>
      <w:r w:rsidRPr="008F5488">
        <w:rPr>
          <w:rFonts w:ascii="Arial" w:hAnsi="Arial" w:cs="Arial"/>
          <w:i/>
          <w:iCs/>
          <w:color w:val="222222"/>
          <w:sz w:val="24"/>
          <w:szCs w:val="24"/>
          <w:shd w:val="clear" w:color="auto" w:fill="FFFFFF"/>
        </w:rPr>
        <w:t>Cuadernos de Investigación, Ciudad de México: Instituto Nacional para la Evaluación de la Educación</w:t>
      </w:r>
      <w:r w:rsidRPr="008F5488">
        <w:rPr>
          <w:rFonts w:ascii="Arial" w:hAnsi="Arial" w:cs="Arial"/>
          <w:color w:val="222222"/>
          <w:sz w:val="24"/>
          <w:szCs w:val="24"/>
          <w:shd w:val="clear" w:color="auto" w:fill="FFFFFF"/>
        </w:rPr>
        <w:t>.</w:t>
      </w:r>
    </w:p>
    <w:p w14:paraId="2CAED7B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Messick, S. (1989). Validity. En R. L. Linn (Ed.), </w:t>
      </w:r>
      <w:r w:rsidRPr="008F5488">
        <w:rPr>
          <w:i/>
          <w:lang w:val="en-US"/>
        </w:rPr>
        <w:t>Educational measurement</w:t>
      </w:r>
      <w:r w:rsidRPr="008F5488">
        <w:rPr>
          <w:lang w:val="en-US"/>
        </w:rPr>
        <w:t xml:space="preserve"> (3a. ed.), pp. 13-103. New York: Macmillan Publishing Co.</w:t>
      </w:r>
    </w:p>
    <w:p w14:paraId="4A96A4E8" w14:textId="77777777" w:rsidR="00A6645B" w:rsidRPr="008F5488" w:rsidRDefault="00A6645B" w:rsidP="00A6645B">
      <w:pPr>
        <w:pStyle w:val="Referencias"/>
        <w:numPr>
          <w:ilvl w:val="0"/>
          <w:numId w:val="46"/>
        </w:numPr>
        <w:spacing w:before="0" w:after="0" w:line="360" w:lineRule="auto"/>
      </w:pPr>
      <w:r w:rsidRPr="008F5488">
        <w:t xml:space="preserve">Pérez-Morán, J. C. (2014). </w:t>
      </w:r>
      <w:r w:rsidRPr="008F5488">
        <w:rPr>
          <w:i/>
        </w:rPr>
        <w:t>Análisis del aspecto sustantivo de la validez de constructo de una prueba de habilidades cuantitativas</w:t>
      </w:r>
      <w:r w:rsidRPr="008F5488">
        <w:t xml:space="preserve"> (tesis doctoral). Universidad Autónoma de Baja California, Baja California, México.</w:t>
      </w:r>
    </w:p>
    <w:p w14:paraId="104123D0" w14:textId="77777777" w:rsidR="00A6645B" w:rsidRPr="008F5488" w:rsidRDefault="00A6645B" w:rsidP="00A6645B">
      <w:pPr>
        <w:pStyle w:val="Referencias"/>
        <w:numPr>
          <w:ilvl w:val="0"/>
          <w:numId w:val="46"/>
        </w:numPr>
        <w:spacing w:before="0" w:after="0" w:line="360" w:lineRule="auto"/>
      </w:pPr>
      <w:r w:rsidRPr="008F5488">
        <w:t>Pérez-Morán, J. C., Contreras, S., Hernández, E. M., Olivares, C., Chan, P., y Díaz, K. M. (2014). Análisis de las evidencias de validez basadas en el proceso de respuesta de las pruebas de ENLACE MS de Habilidad lectora y Matemáticas. Reporte técnico. México: INEE</w:t>
      </w:r>
    </w:p>
    <w:p w14:paraId="2E0799A3" w14:textId="77777777" w:rsidR="00A6645B" w:rsidRPr="008F5488" w:rsidRDefault="00A6645B" w:rsidP="00A6645B">
      <w:pPr>
        <w:pStyle w:val="Referencias"/>
        <w:numPr>
          <w:ilvl w:val="0"/>
          <w:numId w:val="46"/>
        </w:numPr>
        <w:spacing w:before="0" w:after="0" w:line="360" w:lineRule="auto"/>
      </w:pPr>
      <w:r w:rsidRPr="008F5488">
        <w:lastRenderedPageBreak/>
        <w:t xml:space="preserve">Pérez-Morán, J. C.; Larrazolo, N.; Backhoff, E.; y Guaner, R. (2015). Análisis de la estructura cognitiva del área de habilidades cuantitativas del EXHCOBA mediante el modelo LLTM de Fisher. Revista Internacional de Educación y Aprendizaje, 3(1), 25-38. </w:t>
      </w:r>
      <w:hyperlink r:id="rId13" w:history="1">
        <w:r w:rsidRPr="008F5488">
          <w:rPr>
            <w:rStyle w:val="Hipervnculo"/>
          </w:rPr>
          <w:t>http://coleccionderevistasdeeducacionyaprendizaje.cgpublisher.com/product/pub.329/prod.5</w:t>
        </w:r>
      </w:hyperlink>
      <w:r w:rsidRPr="008F5488">
        <w:t xml:space="preserve"> ISSN 2255-453X</w:t>
      </w:r>
    </w:p>
    <w:p w14:paraId="749DC918"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Posner, M. I. (1978). </w:t>
      </w:r>
      <w:r w:rsidRPr="008F5488">
        <w:rPr>
          <w:i/>
          <w:lang w:val="en-US"/>
        </w:rPr>
        <w:t>Chronometric exploration of mind.</w:t>
      </w:r>
      <w:r w:rsidRPr="008F5488">
        <w:rPr>
          <w:lang w:val="en-US"/>
        </w:rPr>
        <w:t xml:space="preserve"> New York: Jhon Wiley.</w:t>
      </w:r>
    </w:p>
    <w:p w14:paraId="6438977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bCs/>
          <w:sz w:val="24"/>
          <w:szCs w:val="24"/>
          <w:lang w:val="en-US"/>
        </w:rPr>
        <w:t>Posner</w:t>
      </w:r>
      <w:r w:rsidRPr="008F5488">
        <w:rPr>
          <w:rFonts w:ascii="Arial" w:hAnsi="Arial" w:cs="Arial"/>
          <w:sz w:val="24"/>
          <w:szCs w:val="24"/>
          <w:lang w:val="en-US"/>
        </w:rPr>
        <w:t>, M. I., &amp; </w:t>
      </w:r>
      <w:r w:rsidRPr="008F5488">
        <w:rPr>
          <w:rFonts w:ascii="Arial" w:hAnsi="Arial" w:cs="Arial"/>
          <w:bCs/>
          <w:sz w:val="24"/>
          <w:szCs w:val="24"/>
          <w:lang w:val="en-US"/>
        </w:rPr>
        <w:t>Rogers</w:t>
      </w:r>
      <w:r w:rsidRPr="008F5488">
        <w:rPr>
          <w:rFonts w:ascii="Arial" w:hAnsi="Arial" w:cs="Arial"/>
          <w:sz w:val="24"/>
          <w:szCs w:val="24"/>
          <w:lang w:val="en-US"/>
        </w:rPr>
        <w:t>, M. G. K. (</w:t>
      </w:r>
      <w:r w:rsidRPr="008F5488">
        <w:rPr>
          <w:rFonts w:ascii="Arial" w:hAnsi="Arial" w:cs="Arial"/>
          <w:bCs/>
          <w:sz w:val="24"/>
          <w:szCs w:val="24"/>
          <w:lang w:val="en-US"/>
        </w:rPr>
        <w:t>1978</w:t>
      </w:r>
      <w:r w:rsidRPr="008F5488">
        <w:rPr>
          <w:rFonts w:ascii="Arial" w:hAnsi="Arial" w:cs="Arial"/>
          <w:sz w:val="24"/>
          <w:szCs w:val="24"/>
          <w:lang w:val="en-US"/>
        </w:rPr>
        <w:t xml:space="preserve">). Chronometric analysis of abstraction and recognition. In W. K. Estes (Ed.) (1978). </w:t>
      </w:r>
      <w:r w:rsidRPr="008F5488">
        <w:rPr>
          <w:rFonts w:ascii="Arial" w:hAnsi="Arial" w:cs="Arial"/>
          <w:i/>
          <w:sz w:val="24"/>
          <w:szCs w:val="24"/>
          <w:lang w:val="en-US"/>
        </w:rPr>
        <w:t>Handbook of learning and cognitive processes</w:t>
      </w:r>
      <w:r w:rsidRPr="008F5488">
        <w:rPr>
          <w:rFonts w:ascii="Arial" w:hAnsi="Arial" w:cs="Arial"/>
          <w:sz w:val="24"/>
          <w:szCs w:val="24"/>
          <w:lang w:val="en-US"/>
        </w:rPr>
        <w:t xml:space="preserve"> (vol. 6). Hillsdale, N. J.: Lawrecence Erlbaum Associates.</w:t>
      </w:r>
    </w:p>
    <w:p w14:paraId="6A18039A"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Raiche, G., Magis, D., &amp; Raiche, M. G. (2010). Package ‘nFactors’. </w:t>
      </w:r>
      <w:r w:rsidRPr="008F5488">
        <w:rPr>
          <w:rFonts w:ascii="Arial" w:hAnsi="Arial" w:cs="Arial"/>
          <w:i/>
          <w:iCs/>
          <w:color w:val="222222"/>
          <w:sz w:val="24"/>
          <w:szCs w:val="24"/>
          <w:shd w:val="clear" w:color="auto" w:fill="FFFFFF"/>
          <w:lang w:val="en-US"/>
        </w:rPr>
        <w:t>Parallel Analysis and Non Graphical Solutions to the Cattell Scree Test. Available at CRAN repository: http://cran. r-project. org/web/packages/n Factors/n Factors. pdf</w:t>
      </w:r>
      <w:r w:rsidRPr="008F5488">
        <w:rPr>
          <w:rFonts w:ascii="Arial" w:hAnsi="Arial" w:cs="Arial"/>
          <w:color w:val="222222"/>
          <w:sz w:val="24"/>
          <w:szCs w:val="24"/>
          <w:shd w:val="clear" w:color="auto" w:fill="FFFFFF"/>
          <w:lang w:val="en-US"/>
        </w:rPr>
        <w:t>.</w:t>
      </w:r>
    </w:p>
    <w:p w14:paraId="364F1472"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Revelle, W. (2011). An overview of the psych package. </w:t>
      </w:r>
      <w:r w:rsidRPr="008F5488">
        <w:rPr>
          <w:rFonts w:ascii="Arial" w:hAnsi="Arial" w:cs="Arial"/>
          <w:i/>
          <w:iCs/>
          <w:color w:val="222222"/>
          <w:sz w:val="24"/>
          <w:szCs w:val="24"/>
          <w:shd w:val="clear" w:color="auto" w:fill="FFFFFF"/>
          <w:lang w:val="en-US"/>
        </w:rPr>
        <w:t xml:space="preserve">Department of Psychology Northwestern University. </w:t>
      </w:r>
      <w:r w:rsidRPr="008F5488">
        <w:rPr>
          <w:rFonts w:ascii="Arial" w:hAnsi="Arial" w:cs="Arial"/>
          <w:i/>
          <w:iCs/>
          <w:color w:val="222222"/>
          <w:sz w:val="24"/>
          <w:szCs w:val="24"/>
          <w:shd w:val="clear" w:color="auto" w:fill="FFFFFF"/>
        </w:rPr>
        <w:t>Accessed on March</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3</w:t>
      </w:r>
      <w:r w:rsidRPr="008F5488">
        <w:rPr>
          <w:rFonts w:ascii="Arial" w:hAnsi="Arial" w:cs="Arial"/>
          <w:color w:val="222222"/>
          <w:sz w:val="24"/>
          <w:szCs w:val="24"/>
          <w:shd w:val="clear" w:color="auto" w:fill="FFFFFF"/>
        </w:rPr>
        <w:t>, 2012.</w:t>
      </w:r>
    </w:p>
    <w:p w14:paraId="12D029AA"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Revuelta, J. y Ponsoda, V. (1998). Un test adaptativo informatizado de análisis lógico basado en la generación automática de ítems. </w:t>
      </w:r>
      <w:r w:rsidRPr="008F5488">
        <w:rPr>
          <w:rFonts w:ascii="Arial" w:hAnsi="Arial" w:cs="Arial"/>
          <w:i/>
          <w:sz w:val="24"/>
          <w:szCs w:val="24"/>
        </w:rPr>
        <w:t>Psicothema, 10</w:t>
      </w:r>
      <w:r w:rsidRPr="008F5488">
        <w:rPr>
          <w:rFonts w:ascii="Arial" w:hAnsi="Arial" w:cs="Arial"/>
          <w:sz w:val="24"/>
          <w:szCs w:val="24"/>
        </w:rPr>
        <w:t>, 753-760.</w:t>
      </w:r>
    </w:p>
    <w:p w14:paraId="56DB26D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Romero, S., Ponsoda, V., y Ximenez, C. (2008). Análisis de un test de aritmética mediante el modelo logístico lineal de rasgo latente 1. </w:t>
      </w:r>
      <w:r w:rsidRPr="008F5488">
        <w:rPr>
          <w:rFonts w:ascii="Arial" w:hAnsi="Arial" w:cs="Arial"/>
          <w:i/>
          <w:sz w:val="24"/>
          <w:szCs w:val="24"/>
          <w:lang w:val="en-US"/>
        </w:rPr>
        <w:t>Revista Latinoamericana de Psicología, 40</w:t>
      </w:r>
      <w:r w:rsidRPr="008F5488">
        <w:rPr>
          <w:rFonts w:ascii="Arial" w:hAnsi="Arial" w:cs="Arial"/>
          <w:sz w:val="24"/>
          <w:szCs w:val="24"/>
          <w:lang w:val="en-US"/>
        </w:rPr>
        <w:t>, 85–95.</w:t>
      </w:r>
    </w:p>
    <w:p w14:paraId="306DD5E8"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Rupp, A. A., Templin, J., &amp; Henson, R. A. (2010). Diagnostic assessment: Theory, methods, and applications. </w:t>
      </w:r>
      <w:r w:rsidRPr="008F5488">
        <w:rPr>
          <w:rFonts w:ascii="Arial" w:hAnsi="Arial" w:cs="Arial"/>
          <w:i/>
          <w:iCs/>
          <w:color w:val="222222"/>
          <w:sz w:val="24"/>
          <w:szCs w:val="24"/>
          <w:shd w:val="clear" w:color="auto" w:fill="FFFFFF"/>
          <w:lang w:val="en-US"/>
        </w:rPr>
        <w:t>New York: Guilford</w:t>
      </w:r>
      <w:r w:rsidRPr="008F5488">
        <w:rPr>
          <w:rFonts w:ascii="Arial" w:hAnsi="Arial" w:cs="Arial"/>
          <w:color w:val="222222"/>
          <w:sz w:val="24"/>
          <w:szCs w:val="24"/>
          <w:shd w:val="clear" w:color="auto" w:fill="FFFFFF"/>
          <w:lang w:val="en-US"/>
        </w:rPr>
        <w:t>.</w:t>
      </w:r>
    </w:p>
    <w:p w14:paraId="00B3E9E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rPr>
        <w:t xml:space="preserve">Secretaría de Educación Pública (2011). Programas de estudios 2011. Guía para el maestro. Educación Básica. Primaria. Sexto grado. México. </w:t>
      </w:r>
      <w:r w:rsidRPr="008F5488">
        <w:rPr>
          <w:rFonts w:ascii="Arial" w:hAnsi="Arial" w:cs="Arial"/>
          <w:sz w:val="24"/>
          <w:szCs w:val="24"/>
          <w:lang w:val="en-US"/>
        </w:rPr>
        <w:t xml:space="preserve">SEP. URL: </w:t>
      </w:r>
      <w:hyperlink r:id="rId14" w:history="1">
        <w:r w:rsidRPr="008F5488">
          <w:rPr>
            <w:rStyle w:val="Hipervnculo"/>
            <w:rFonts w:ascii="Arial" w:hAnsi="Arial" w:cs="Arial"/>
            <w:sz w:val="24"/>
            <w:szCs w:val="24"/>
            <w:lang w:val="en-US"/>
          </w:rPr>
          <w:t>http://edu.jalisco.gob.mx/cepse/sites/edu.jalisco.gob.mx.cepse/files/sep_2011_programas_de_estudio_2011.guia_para_el_maestrosexto_grado.pdf</w:t>
        </w:r>
      </w:hyperlink>
    </w:p>
    <w:p w14:paraId="11219E89"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Shepard, L. A. (2000). The role of assessment in a learning culture. </w:t>
      </w:r>
      <w:r w:rsidRPr="008F5488">
        <w:rPr>
          <w:rFonts w:ascii="Arial" w:hAnsi="Arial" w:cs="Arial"/>
          <w:i/>
          <w:iCs/>
          <w:color w:val="222222"/>
          <w:sz w:val="24"/>
          <w:szCs w:val="24"/>
          <w:shd w:val="clear" w:color="auto" w:fill="FFFFFF"/>
          <w:lang w:val="en-US"/>
        </w:rPr>
        <w:t>Educational researcher</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29</w:t>
      </w:r>
      <w:r w:rsidRPr="008F5488">
        <w:rPr>
          <w:rFonts w:ascii="Arial" w:hAnsi="Arial" w:cs="Arial"/>
          <w:color w:val="222222"/>
          <w:sz w:val="24"/>
          <w:szCs w:val="24"/>
          <w:shd w:val="clear" w:color="auto" w:fill="FFFFFF"/>
          <w:lang w:val="en-US"/>
        </w:rPr>
        <w:t>(7), 4-14.</w:t>
      </w:r>
    </w:p>
    <w:p w14:paraId="51CBB028"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Snow, R. &amp; Lohman, D. (1989). Implications of cognitive psychology for educational measurement. In R. L. Linn (Ed.), </w:t>
      </w:r>
      <w:r w:rsidRPr="008F5488">
        <w:rPr>
          <w:i/>
          <w:lang w:val="en-US"/>
        </w:rPr>
        <w:t>Educational measurement</w:t>
      </w:r>
      <w:r w:rsidRPr="008F5488">
        <w:rPr>
          <w:lang w:val="en-US"/>
        </w:rPr>
        <w:t xml:space="preserve"> (3a. ed.), pp. 263-331. New York: Macmillan Publishing Co.</w:t>
      </w:r>
    </w:p>
    <w:p w14:paraId="0E31D15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 xml:space="preserve">Sternberg, R. (1977). </w:t>
      </w:r>
      <w:r w:rsidRPr="008F5488">
        <w:rPr>
          <w:i/>
          <w:lang w:val="en-US"/>
        </w:rPr>
        <w:t>Intelligence, information processing, and analogical reasoning: The componential analysis of human abilities</w:t>
      </w:r>
      <w:r w:rsidRPr="008F5488">
        <w:rPr>
          <w:lang w:val="en-US"/>
        </w:rPr>
        <w:t>. Oxford: Lawrence Erlbaum.</w:t>
      </w:r>
    </w:p>
    <w:p w14:paraId="283836C5" w14:textId="77777777" w:rsidR="00A6645B" w:rsidRPr="008F5488" w:rsidRDefault="00A6645B" w:rsidP="00A6645B">
      <w:pPr>
        <w:pStyle w:val="Referencias"/>
        <w:numPr>
          <w:ilvl w:val="0"/>
          <w:numId w:val="46"/>
        </w:numPr>
        <w:spacing w:before="0" w:after="0" w:line="360" w:lineRule="auto"/>
      </w:pPr>
      <w:r w:rsidRPr="008F5488">
        <w:rPr>
          <w:rStyle w:val="Refdecomentario"/>
          <w:sz w:val="24"/>
          <w:szCs w:val="24"/>
        </w:rPr>
        <w:annotationRef/>
      </w:r>
      <w:r w:rsidRPr="008F5488">
        <w:rPr>
          <w:lang w:val="en-US"/>
        </w:rPr>
        <w:t xml:space="preserve">TechSmith. (2008). CAMTASIA STUDIO V. 5.0.1. </w:t>
      </w:r>
      <w:r w:rsidRPr="000B0C6C">
        <w:rPr>
          <w:lang w:val="en-US"/>
        </w:rPr>
        <w:t xml:space="preserve">Michigan: Author. </w:t>
      </w:r>
      <w:r w:rsidRPr="008F5488">
        <w:t>Descargado en http://www.techsmith.com/download/camtasia/</w:t>
      </w:r>
    </w:p>
    <w:p w14:paraId="0F99E056"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L., &amp; Henson, R. A. (2006). Measurement of psychological disorders using cognitive diagnosis models. </w:t>
      </w:r>
      <w:r w:rsidRPr="008F5488">
        <w:rPr>
          <w:rFonts w:ascii="Arial" w:hAnsi="Arial" w:cs="Arial"/>
          <w:i/>
          <w:iCs/>
          <w:color w:val="222222"/>
          <w:sz w:val="24"/>
          <w:szCs w:val="24"/>
          <w:shd w:val="clear" w:color="auto" w:fill="FFFFFF"/>
          <w:lang w:val="en-US"/>
        </w:rPr>
        <w:t>Psychological methods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11</w:t>
      </w:r>
      <w:r w:rsidRPr="008F5488">
        <w:rPr>
          <w:rFonts w:ascii="Arial" w:hAnsi="Arial" w:cs="Arial"/>
          <w:color w:val="222222"/>
          <w:sz w:val="24"/>
          <w:szCs w:val="24"/>
          <w:shd w:val="clear" w:color="auto" w:fill="FFFFFF"/>
          <w:lang w:val="en-US"/>
        </w:rPr>
        <w:t>(3), 287.</w:t>
      </w:r>
    </w:p>
    <w:p w14:paraId="1D4002A2"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8F5488">
        <w:rPr>
          <w:rFonts w:ascii="Arial" w:hAnsi="Arial" w:cs="Arial"/>
          <w:i/>
          <w:iCs/>
          <w:color w:val="222222"/>
          <w:sz w:val="24"/>
          <w:szCs w:val="24"/>
          <w:shd w:val="clear" w:color="auto" w:fill="FFFFFF"/>
          <w:lang w:val="en-US"/>
        </w:rPr>
        <w:t>Symposium conducted at the meeting of the American Educational Research Association, San Diego, CA</w:t>
      </w:r>
      <w:r w:rsidRPr="008F5488">
        <w:rPr>
          <w:rFonts w:ascii="Arial" w:hAnsi="Arial" w:cs="Arial"/>
          <w:color w:val="222222"/>
          <w:sz w:val="24"/>
          <w:szCs w:val="24"/>
          <w:shd w:val="clear" w:color="auto" w:fill="FFFFFF"/>
          <w:lang w:val="en-US"/>
        </w:rPr>
        <w:t>.</w:t>
      </w:r>
    </w:p>
    <w:p w14:paraId="3BB1CDF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Thompson, S., Johnstone, C. &amp; Thurlow, M. (2002). </w:t>
      </w:r>
      <w:r w:rsidRPr="008F5488">
        <w:rPr>
          <w:i/>
          <w:lang w:val="en-US"/>
        </w:rPr>
        <w:t>Universal design applied to large scale assessments (Synthesis Report 44).</w:t>
      </w:r>
      <w:r w:rsidRPr="008F5488">
        <w:rPr>
          <w:lang w:val="en-US"/>
        </w:rPr>
        <w:t xml:space="preserve"> Minneapolis, MN: National Center on Educational Outcomes.</w:t>
      </w:r>
    </w:p>
    <w:p w14:paraId="2F36DFF6"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Van der Linden, W. J. (Ed.). </w:t>
      </w:r>
      <w:r w:rsidRPr="008F5488">
        <w:rPr>
          <w:rFonts w:ascii="Arial" w:hAnsi="Arial" w:cs="Arial"/>
          <w:color w:val="222222"/>
          <w:sz w:val="24"/>
          <w:szCs w:val="24"/>
          <w:shd w:val="clear" w:color="auto" w:fill="FFFFFF"/>
          <w:lang w:val="en-US"/>
        </w:rPr>
        <w:t>(2017). </w:t>
      </w:r>
      <w:r w:rsidRPr="008F5488">
        <w:rPr>
          <w:rFonts w:ascii="Arial" w:hAnsi="Arial" w:cs="Arial"/>
          <w:i/>
          <w:iCs/>
          <w:color w:val="222222"/>
          <w:sz w:val="24"/>
          <w:szCs w:val="24"/>
          <w:shd w:val="clear" w:color="auto" w:fill="FFFFFF"/>
          <w:lang w:val="en-US"/>
        </w:rPr>
        <w:t>Handbook of Item Response Theory, Volume Three: Applications</w:t>
      </w:r>
      <w:r w:rsidRPr="008F5488">
        <w:rPr>
          <w:rFonts w:ascii="Arial" w:hAnsi="Arial" w:cs="Arial"/>
          <w:color w:val="222222"/>
          <w:sz w:val="24"/>
          <w:szCs w:val="24"/>
          <w:shd w:val="clear" w:color="auto" w:fill="FFFFFF"/>
          <w:lang w:val="en-US"/>
        </w:rPr>
        <w:t>. CRC Press.</w:t>
      </w:r>
    </w:p>
    <w:p w14:paraId="673A9D6F"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von Davier, M. (2005). A general diagnostic model applied to language testing data. </w:t>
      </w:r>
      <w:r w:rsidRPr="008F5488">
        <w:rPr>
          <w:rFonts w:ascii="Arial" w:hAnsi="Arial" w:cs="Arial"/>
          <w:i/>
          <w:iCs/>
          <w:color w:val="222222"/>
          <w:sz w:val="24"/>
          <w:szCs w:val="24"/>
          <w:shd w:val="clear" w:color="auto" w:fill="FFFFFF"/>
          <w:lang w:val="en-US"/>
        </w:rPr>
        <w:t>ETS Research Report Series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2005</w:t>
      </w:r>
      <w:r w:rsidRPr="008F5488">
        <w:rPr>
          <w:rFonts w:ascii="Arial" w:hAnsi="Arial" w:cs="Arial"/>
          <w:color w:val="222222"/>
          <w:sz w:val="24"/>
          <w:szCs w:val="24"/>
          <w:shd w:val="clear" w:color="auto" w:fill="FFFFFF"/>
          <w:lang w:val="en-US"/>
        </w:rPr>
        <w:t>(2), i-35.</w:t>
      </w:r>
    </w:p>
    <w:p w14:paraId="4EB6869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Willse, J. T., &amp; Shu, Z. (2014). CTT: Classical test theory functions. </w:t>
      </w:r>
      <w:r w:rsidRPr="008F5488">
        <w:rPr>
          <w:rFonts w:ascii="Arial" w:hAnsi="Arial" w:cs="Arial"/>
          <w:i/>
          <w:iCs/>
          <w:color w:val="222222"/>
          <w:sz w:val="24"/>
          <w:szCs w:val="24"/>
          <w:shd w:val="clear" w:color="auto" w:fill="FFFFFF"/>
        </w:rPr>
        <w:t>R package version</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2</w:t>
      </w:r>
      <w:r w:rsidRPr="008F5488">
        <w:rPr>
          <w:rFonts w:ascii="Arial" w:hAnsi="Arial" w:cs="Arial"/>
          <w:color w:val="222222"/>
          <w:sz w:val="24"/>
          <w:szCs w:val="24"/>
          <w:shd w:val="clear" w:color="auto" w:fill="FFFFFF"/>
        </w:rPr>
        <w:t>.</w:t>
      </w:r>
    </w:p>
    <w:p w14:paraId="4B560B79" w14:textId="77777777" w:rsidR="00A6645B" w:rsidRPr="008F5488" w:rsidRDefault="00A6645B" w:rsidP="00A6645B">
      <w:pPr>
        <w:pStyle w:val="Referencias"/>
        <w:numPr>
          <w:ilvl w:val="0"/>
          <w:numId w:val="46"/>
        </w:numPr>
        <w:spacing w:before="0" w:after="0" w:line="360" w:lineRule="auto"/>
      </w:pPr>
      <w:r w:rsidRPr="008F5488">
        <w:rPr>
          <w:lang w:val="en-US"/>
        </w:rPr>
        <w:t xml:space="preserve">Yang, X. &amp; Embretson, S. (2007). Construct Validity and Cognitivy Diagnostic Assesment. In Leighton, J. y Griel, M. (Edit.). </w:t>
      </w:r>
      <w:r w:rsidRPr="008F5488">
        <w:rPr>
          <w:i/>
          <w:lang w:val="en-US"/>
        </w:rPr>
        <w:t>Cognitive diagnostic assessment for education: Theory and applications</w:t>
      </w:r>
      <w:r w:rsidRPr="008F5488">
        <w:rPr>
          <w:lang w:val="en-US"/>
        </w:rPr>
        <w:t xml:space="preserve">, pp. 85-118. </w:t>
      </w:r>
      <w:r w:rsidRPr="008F5488">
        <w:t>Cambridge: Cambrige University Press.</w:t>
      </w:r>
    </w:p>
    <w:p w14:paraId="698363FE" w14:textId="2214B980" w:rsidR="00A6645B" w:rsidRPr="00A6645B" w:rsidRDefault="00A6645B" w:rsidP="00B25E7F">
      <w:pPr>
        <w:spacing w:line="360" w:lineRule="auto"/>
        <w:jc w:val="both"/>
        <w:rPr>
          <w:rFonts w:ascii="Arial" w:hAnsi="Arial" w:cs="Arial"/>
          <w:sz w:val="24"/>
          <w:szCs w:val="24"/>
        </w:rPr>
      </w:pPr>
    </w:p>
    <w:sectPr w:rsidR="00A6645B" w:rsidRPr="00A6645B" w:rsidSect="007E2D38">
      <w:headerReference w:type="even" r:id="rId15"/>
      <w:headerReference w:type="default" r:id="rId16"/>
      <w:headerReference w:type="first" r:id="rId17"/>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0B0C6C" w:rsidRDefault="000B0C6C">
      <w:pPr>
        <w:pStyle w:val="Textocomentario"/>
      </w:pPr>
      <w:r>
        <w:rPr>
          <w:rStyle w:val="Refdecomentario"/>
        </w:rPr>
        <w:annotationRef/>
      </w:r>
      <w:r>
        <w:t>Los comentarios insertados por mí (</w:t>
      </w:r>
      <w:proofErr w:type="spellStart"/>
      <w:r>
        <w:t>Fel</w:t>
      </w:r>
      <w:proofErr w:type="spellEnd"/>
      <w:r>
        <w:t xml:space="preserve">) pueden aparecer bajo el nombre de Alejandro o Sandra, porque son los nombres con que se encuentran registradas la computadora que uso en el </w:t>
      </w:r>
      <w:proofErr w:type="spellStart"/>
      <w:r>
        <w:t>lab</w:t>
      </w:r>
      <w:proofErr w:type="spellEnd"/>
      <w:r>
        <w:t xml:space="preserve"> y la computadora de mi mamá, respectivamente </w:t>
      </w:r>
      <w:r>
        <w:sym w:font="Wingdings" w:char="F04A"/>
      </w:r>
    </w:p>
  </w:comment>
  <w:comment w:id="1" w:author="Adriana" w:date="2019-06-10T11:58:00Z" w:initials="A">
    <w:p w14:paraId="06276BB2" w14:textId="4F32DB88" w:rsidR="000B0C6C" w:rsidRPr="007F3FAF" w:rsidRDefault="000B0C6C">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Adriana" w:date="2019-06-17T18:34:00Z" w:initials="A">
    <w:p w14:paraId="3AE53F43" w14:textId="77777777" w:rsidR="000B0C6C" w:rsidRPr="00211257" w:rsidRDefault="000B0C6C" w:rsidP="00D66CDD">
      <w:pPr>
        <w:pStyle w:val="Textocomentario"/>
        <w:spacing w:after="0" w:line="360" w:lineRule="auto"/>
        <w:rPr>
          <w:rFonts w:ascii="Arial" w:hAnsi="Arial" w:cs="Arial"/>
          <w:color w:val="222222"/>
          <w:shd w:val="clear" w:color="auto" w:fill="FFFFFF"/>
          <w:lang w:val="en-US"/>
        </w:rPr>
      </w:pPr>
      <w:r>
        <w:rPr>
          <w:rStyle w:val="Refdecomentario"/>
        </w:rPr>
        <w:annotationRef/>
      </w:r>
      <w:r>
        <w:rPr>
          <w:rFonts w:ascii="Arial" w:hAnsi="Arial" w:cs="Arial"/>
          <w:color w:val="222222"/>
          <w:shd w:val="clear" w:color="auto" w:fill="FFFFFF"/>
        </w:rPr>
        <w:t xml:space="preserve">De La Torre, J. (2009). DINA </w:t>
      </w:r>
      <w:proofErr w:type="spellStart"/>
      <w:r>
        <w:rPr>
          <w:rFonts w:ascii="Arial" w:hAnsi="Arial" w:cs="Arial"/>
          <w:color w:val="222222"/>
          <w:shd w:val="clear" w:color="auto" w:fill="FFFFFF"/>
        </w:rPr>
        <w:t>model</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parameter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estimation</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didactic</w:t>
      </w:r>
      <w:proofErr w:type="spellEnd"/>
      <w:r>
        <w:rPr>
          <w:rFonts w:ascii="Arial" w:hAnsi="Arial" w:cs="Arial"/>
          <w:color w:val="222222"/>
          <w:shd w:val="clear" w:color="auto" w:fill="FFFFFF"/>
        </w:rPr>
        <w:t>. </w:t>
      </w:r>
      <w:r w:rsidRPr="00211257">
        <w:rPr>
          <w:rFonts w:ascii="Arial" w:hAnsi="Arial" w:cs="Arial"/>
          <w:i/>
          <w:iCs/>
          <w:color w:val="222222"/>
          <w:shd w:val="clear" w:color="auto" w:fill="FFFFFF"/>
          <w:lang w:val="en-US"/>
        </w:rPr>
        <w:t>Journal of educational and behavioral statistics</w:t>
      </w:r>
      <w:r w:rsidRPr="00211257">
        <w:rPr>
          <w:rFonts w:ascii="Arial" w:hAnsi="Arial" w:cs="Arial"/>
          <w:color w:val="222222"/>
          <w:shd w:val="clear" w:color="auto" w:fill="FFFFFF"/>
          <w:lang w:val="en-US"/>
        </w:rPr>
        <w:t>, </w:t>
      </w:r>
      <w:r w:rsidRPr="00211257">
        <w:rPr>
          <w:rFonts w:ascii="Arial" w:hAnsi="Arial" w:cs="Arial"/>
          <w:i/>
          <w:iCs/>
          <w:color w:val="222222"/>
          <w:shd w:val="clear" w:color="auto" w:fill="FFFFFF"/>
          <w:lang w:val="en-US"/>
        </w:rPr>
        <w:t>34</w:t>
      </w:r>
      <w:r w:rsidRPr="00211257">
        <w:rPr>
          <w:rFonts w:ascii="Arial" w:hAnsi="Arial" w:cs="Arial"/>
          <w:color w:val="222222"/>
          <w:shd w:val="clear" w:color="auto" w:fill="FFFFFF"/>
          <w:lang w:val="en-US"/>
        </w:rPr>
        <w:t>(1), 115-130.</w:t>
      </w:r>
    </w:p>
    <w:p w14:paraId="07B8B8A6" w14:textId="77777777" w:rsidR="000B0C6C" w:rsidRPr="00211257" w:rsidRDefault="000B0C6C" w:rsidP="00D66CDD">
      <w:pPr>
        <w:pStyle w:val="Textocomentario"/>
        <w:spacing w:after="0" w:line="360" w:lineRule="auto"/>
        <w:rPr>
          <w:rFonts w:ascii="Arial" w:hAnsi="Arial" w:cs="Arial"/>
          <w:sz w:val="24"/>
          <w:szCs w:val="24"/>
          <w:lang w:val="en-US"/>
        </w:rPr>
      </w:pPr>
    </w:p>
    <w:p w14:paraId="54905A79" w14:textId="77777777" w:rsidR="000B0C6C" w:rsidRPr="00211257" w:rsidRDefault="000B0C6C" w:rsidP="00D66CDD">
      <w:pPr>
        <w:autoSpaceDE w:val="0"/>
        <w:autoSpaceDN w:val="0"/>
        <w:adjustRightInd w:val="0"/>
        <w:spacing w:after="0" w:line="240" w:lineRule="auto"/>
        <w:rPr>
          <w:rFonts w:ascii="AdvTimes-b" w:hAnsi="AdvTimes-b" w:cs="AdvTimes-b"/>
          <w:sz w:val="28"/>
          <w:szCs w:val="28"/>
          <w:lang w:val="en-US"/>
        </w:rPr>
      </w:pPr>
      <w:r w:rsidRPr="00211257">
        <w:rPr>
          <w:rFonts w:ascii="AdvTimes-b" w:hAnsi="AdvTimes-b" w:cs="AdvTimes-b"/>
          <w:sz w:val="28"/>
          <w:szCs w:val="28"/>
          <w:lang w:val="en-US"/>
        </w:rPr>
        <w:t>DINA Model and Parameter Estimation: A Didactic</w:t>
      </w:r>
    </w:p>
    <w:p w14:paraId="40EBA734" w14:textId="77777777" w:rsidR="000B0C6C" w:rsidRPr="00211257" w:rsidRDefault="000B0C6C" w:rsidP="00D66CDD">
      <w:pPr>
        <w:pStyle w:val="Textocomentario"/>
        <w:rPr>
          <w:rFonts w:ascii="AdvTimes-b" w:hAnsi="AdvTimes-b" w:cs="AdvTimes-b"/>
          <w:lang w:val="en-US"/>
        </w:rPr>
      </w:pPr>
      <w:r w:rsidRPr="00211257">
        <w:rPr>
          <w:rFonts w:ascii="AdvTimes-b" w:hAnsi="AdvTimes-b" w:cs="AdvTimes-b"/>
          <w:lang w:val="en-US"/>
        </w:rPr>
        <w:t>Jimmy de la Torre.</w:t>
      </w:r>
    </w:p>
    <w:p w14:paraId="2B7A482A" w14:textId="77777777" w:rsidR="000B0C6C" w:rsidRPr="002A6B02" w:rsidRDefault="000B0C6C"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D2F37AC" w14:textId="77777777" w:rsidR="000B0C6C" w:rsidRPr="002A6B02" w:rsidRDefault="000B0C6C"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67776EBD" w14:textId="77777777" w:rsidR="000B0C6C" w:rsidRPr="002A6B02" w:rsidRDefault="000B0C6C"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053B07C9" w14:textId="6BE03DC5" w:rsidR="000B0C6C" w:rsidRDefault="000B0C6C" w:rsidP="00D66CDD">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0B0C6C" w:rsidRDefault="000B0C6C">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0B0C6C" w:rsidRDefault="000B0C6C">
      <w:pPr>
        <w:pStyle w:val="Textocomentario"/>
      </w:pPr>
    </w:p>
    <w:p w14:paraId="17031129" w14:textId="41A7037F" w:rsidR="000B0C6C" w:rsidRPr="002F067E" w:rsidRDefault="000B0C6C">
      <w:pPr>
        <w:pStyle w:val="Textocomentario"/>
        <w:rPr>
          <w:lang w:val="en-US"/>
        </w:rPr>
      </w:pPr>
      <w:r>
        <w:t xml:space="preserve">INEE (2017). Informe de resultados PLANEA 2015. El aprendizaje de los alumnos de sexto de primaria y tercero de secundaria en México. </w:t>
      </w:r>
      <w:proofErr w:type="spellStart"/>
      <w:r w:rsidRPr="002F067E">
        <w:rPr>
          <w:lang w:val="en-US"/>
        </w:rPr>
        <w:t>Lenguaje</w:t>
      </w:r>
      <w:proofErr w:type="spellEnd"/>
      <w:r w:rsidRPr="002F067E">
        <w:rPr>
          <w:lang w:val="en-US"/>
        </w:rPr>
        <w:t xml:space="preserve"> y </w:t>
      </w:r>
      <w:proofErr w:type="spellStart"/>
      <w:r w:rsidRPr="002F067E">
        <w:rPr>
          <w:lang w:val="en-US"/>
        </w:rPr>
        <w:t>Comunicación</w:t>
      </w:r>
      <w:proofErr w:type="spellEnd"/>
      <w:r w:rsidRPr="002F067E">
        <w:rPr>
          <w:lang w:val="en-US"/>
        </w:rPr>
        <w:t xml:space="preserve"> y </w:t>
      </w:r>
      <w:proofErr w:type="spellStart"/>
      <w:r w:rsidRPr="002F067E">
        <w:rPr>
          <w:lang w:val="en-US"/>
        </w:rPr>
        <w:t>Matemáticas</w:t>
      </w:r>
      <w:proofErr w:type="spellEnd"/>
      <w:r w:rsidRPr="002F067E">
        <w:rPr>
          <w:lang w:val="en-US"/>
        </w:rPr>
        <w:t xml:space="preserve">. México: </w:t>
      </w:r>
      <w:proofErr w:type="spellStart"/>
      <w:r w:rsidRPr="002F067E">
        <w:rPr>
          <w:lang w:val="en-US"/>
        </w:rPr>
        <w:t>autor</w:t>
      </w:r>
      <w:proofErr w:type="spellEnd"/>
      <w:r w:rsidRPr="002F067E">
        <w:rPr>
          <w:lang w:val="en-US"/>
        </w:rPr>
        <w:t>.</w:t>
      </w:r>
    </w:p>
  </w:comment>
  <w:comment w:id="4" w:author="Adriana" w:date="2019-06-17T18:35:00Z" w:initials="A">
    <w:p w14:paraId="690EE7BA" w14:textId="5D314412" w:rsidR="000B0C6C" w:rsidRPr="00D66CDD" w:rsidRDefault="000B0C6C">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5" w:author="Adriana" w:date="2019-06-17T18:35:00Z" w:initials="A">
    <w:p w14:paraId="125E6080" w14:textId="4558CD85" w:rsidR="000B0C6C" w:rsidRPr="00D66CDD" w:rsidRDefault="000B0C6C" w:rsidP="00D66CDD">
      <w:pPr>
        <w:pStyle w:val="Textocomentario"/>
        <w:spacing w:after="0" w:line="360" w:lineRule="auto"/>
        <w:rPr>
          <w:rFonts w:ascii="Arial" w:hAnsi="Arial" w:cs="Arial"/>
          <w:sz w:val="24"/>
          <w:szCs w:val="24"/>
          <w:lang w:val="en-US"/>
        </w:rPr>
      </w:pPr>
      <w:r>
        <w:rPr>
          <w:rStyle w:val="Refdecomentario"/>
        </w:rPr>
        <w:annotationRef/>
      </w: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comment>
  <w:comment w:id="6" w:author="Adriana" w:date="2019-06-17T18:35:00Z" w:initials="A">
    <w:p w14:paraId="1ABE19FA" w14:textId="7049557D" w:rsidR="000B0C6C" w:rsidRPr="00D66CDD" w:rsidRDefault="000B0C6C">
      <w:pPr>
        <w:pStyle w:val="Textocomentario"/>
        <w:rPr>
          <w:lang w:val="en-US"/>
        </w:rPr>
      </w:pPr>
      <w:r>
        <w:rPr>
          <w:rStyle w:val="Refdecomentario"/>
        </w:rPr>
        <w:annotationRef/>
      </w:r>
      <w:r>
        <w:rPr>
          <w:rFonts w:ascii="Arial" w:hAnsi="Arial" w:cs="Arial"/>
          <w:color w:val="222222"/>
          <w:shd w:val="clear" w:color="auto" w:fill="FFFFFF"/>
        </w:rPr>
        <w:t xml:space="preserve">Van der Linden, W. J. (Ed.). </w:t>
      </w:r>
      <w:r w:rsidRPr="00CE1129">
        <w:rPr>
          <w:rFonts w:ascii="Arial" w:hAnsi="Arial" w:cs="Arial"/>
          <w:color w:val="222222"/>
          <w:shd w:val="clear" w:color="auto" w:fill="FFFFFF"/>
          <w:lang w:val="en-US"/>
        </w:rPr>
        <w:t>(2017). </w:t>
      </w:r>
      <w:r w:rsidRPr="00CE1129">
        <w:rPr>
          <w:rFonts w:ascii="Arial" w:hAnsi="Arial" w:cs="Arial"/>
          <w:i/>
          <w:iCs/>
          <w:color w:val="222222"/>
          <w:shd w:val="clear" w:color="auto" w:fill="FFFFFF"/>
          <w:lang w:val="en-US"/>
        </w:rPr>
        <w:t>Handbook of Item Response Theory, Volume Three: Applications</w:t>
      </w:r>
      <w:r w:rsidRPr="00CE1129">
        <w:rPr>
          <w:rFonts w:ascii="Arial" w:hAnsi="Arial" w:cs="Arial"/>
          <w:color w:val="222222"/>
          <w:shd w:val="clear" w:color="auto" w:fill="FFFFFF"/>
          <w:lang w:val="en-US"/>
        </w:rPr>
        <w:t xml:space="preserve">. </w:t>
      </w:r>
      <w:r w:rsidRPr="002F067E">
        <w:rPr>
          <w:rFonts w:ascii="Arial" w:hAnsi="Arial" w:cs="Arial"/>
          <w:color w:val="222222"/>
          <w:shd w:val="clear" w:color="auto" w:fill="FFFFFF"/>
          <w:lang w:val="en-US"/>
        </w:rPr>
        <w:t>CRC Press.</w:t>
      </w:r>
    </w:p>
  </w:comment>
  <w:comment w:id="7" w:author="Adriana" w:date="2019-06-17T18:36:00Z" w:initials="A">
    <w:p w14:paraId="52F8EF9D" w14:textId="77777777" w:rsidR="000B0C6C" w:rsidRPr="00E455E1" w:rsidRDefault="000B0C6C" w:rsidP="00D66CDD">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330D3766" w14:textId="77777777" w:rsidR="000B0C6C" w:rsidRPr="00E455E1" w:rsidRDefault="000B0C6C" w:rsidP="00D66CDD">
      <w:pPr>
        <w:pStyle w:val="Textocomentario"/>
        <w:rPr>
          <w:rFonts w:ascii="Arial" w:hAnsi="Arial" w:cs="Arial"/>
          <w:color w:val="222222"/>
          <w:shd w:val="clear" w:color="auto" w:fill="FFFFFF"/>
          <w:lang w:val="en-US"/>
        </w:rPr>
      </w:pPr>
    </w:p>
    <w:p w14:paraId="1D1303F9" w14:textId="77777777" w:rsidR="000B0C6C" w:rsidRPr="00E455E1" w:rsidRDefault="000B0C6C" w:rsidP="00D66CDD">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7D8C189B" w14:textId="77777777" w:rsidR="000B0C6C" w:rsidRPr="00E455E1" w:rsidRDefault="000B0C6C" w:rsidP="00D66CDD">
      <w:pPr>
        <w:pStyle w:val="Textocomentario"/>
        <w:rPr>
          <w:rFonts w:ascii="Arial" w:hAnsi="Arial" w:cs="Arial"/>
          <w:color w:val="222222"/>
          <w:shd w:val="clear" w:color="auto" w:fill="FFFFFF"/>
          <w:lang w:val="en-US"/>
        </w:rPr>
      </w:pPr>
    </w:p>
    <w:p w14:paraId="61F886A0" w14:textId="418252FE" w:rsidR="000B0C6C" w:rsidRPr="00D66CDD" w:rsidRDefault="000B0C6C">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driana" w:date="2019-06-17T18:36:00Z" w:initials="A">
    <w:p w14:paraId="62AF8F6F" w14:textId="229AC1E4" w:rsidR="000B0C6C" w:rsidRPr="00D66CDD" w:rsidRDefault="000B0C6C">
      <w:pPr>
        <w:pStyle w:val="Textocomentario"/>
        <w:rPr>
          <w:lang w:val="en-US"/>
        </w:rPr>
      </w:pPr>
      <w:r>
        <w:rPr>
          <w:rStyle w:val="Refdecomentario"/>
        </w:rPr>
        <w:annotationRef/>
      </w:r>
      <w:proofErr w:type="spellStart"/>
      <w:r>
        <w:rPr>
          <w:rFonts w:ascii="Arial" w:hAnsi="Arial" w:cs="Arial"/>
          <w:color w:val="222222"/>
          <w:shd w:val="clear" w:color="auto" w:fill="FFFFFF"/>
        </w:rPr>
        <w:t>Chudowsky</w:t>
      </w:r>
      <w:proofErr w:type="spellEnd"/>
      <w:r>
        <w:rPr>
          <w:rFonts w:ascii="Arial" w:hAnsi="Arial" w:cs="Arial"/>
          <w:color w:val="222222"/>
          <w:shd w:val="clear" w:color="auto" w:fill="FFFFFF"/>
        </w:rPr>
        <w:t xml:space="preserve">, N., &amp; </w:t>
      </w:r>
      <w:proofErr w:type="spellStart"/>
      <w:r>
        <w:rPr>
          <w:rFonts w:ascii="Arial" w:hAnsi="Arial" w:cs="Arial"/>
          <w:color w:val="222222"/>
          <w:shd w:val="clear" w:color="auto" w:fill="FFFFFF"/>
        </w:rPr>
        <w:t>Pellegrino</w:t>
      </w:r>
      <w:proofErr w:type="spellEnd"/>
      <w:r>
        <w:rPr>
          <w:rFonts w:ascii="Arial" w:hAnsi="Arial" w:cs="Arial"/>
          <w:color w:val="222222"/>
          <w:shd w:val="clear" w:color="auto" w:fill="FFFFFF"/>
        </w:rPr>
        <w:t xml:space="preserve">,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driana" w:date="2019-06-17T18:36:00Z" w:initials="A">
    <w:p w14:paraId="4FC68DBC" w14:textId="77777777" w:rsidR="000B0C6C" w:rsidRPr="00E455E1" w:rsidRDefault="000B0C6C" w:rsidP="00D66CDD">
      <w:pPr>
        <w:pStyle w:val="Textocomentario"/>
        <w:rPr>
          <w:lang w:val="en-US"/>
        </w:rPr>
      </w:pPr>
      <w:r>
        <w:rPr>
          <w:rStyle w:val="Refdecomentario"/>
        </w:rPr>
        <w:annotationRef/>
      </w: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p w14:paraId="2ECB3A56" w14:textId="4589BA8D" w:rsidR="000B0C6C" w:rsidRPr="009C0807" w:rsidRDefault="000B0C6C">
      <w:pPr>
        <w:pStyle w:val="Textocomentario"/>
        <w:rPr>
          <w:lang w:val="en-US"/>
        </w:rPr>
      </w:pPr>
    </w:p>
  </w:comment>
  <w:comment w:id="10" w:author="Adriana" w:date="2019-06-17T18:38:00Z" w:initials="A">
    <w:p w14:paraId="0A303F8A" w14:textId="77777777" w:rsidR="000B0C6C" w:rsidRPr="00167315" w:rsidRDefault="000B0C6C" w:rsidP="009C0807">
      <w:pPr>
        <w:pStyle w:val="Textocomentario"/>
        <w:rPr>
          <w:lang w:val="en-US"/>
        </w:rPr>
      </w:pPr>
      <w:r>
        <w:rPr>
          <w:rStyle w:val="Refdecomentario"/>
        </w:rPr>
        <w:annotationRef/>
      </w: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p w14:paraId="1150E9F7" w14:textId="682C651F" w:rsidR="000B0C6C" w:rsidRPr="00685A2F" w:rsidRDefault="000B0C6C">
      <w:pPr>
        <w:pStyle w:val="Textocomentario"/>
        <w:rPr>
          <w:lang w:val="en-US"/>
        </w:rPr>
      </w:pPr>
    </w:p>
  </w:comment>
  <w:comment w:id="11" w:author="Adriana" w:date="2019-06-17T18:39:00Z" w:initials="A">
    <w:p w14:paraId="1034F571" w14:textId="76C85656" w:rsidR="000B0C6C" w:rsidRPr="00A74075" w:rsidRDefault="000B0C6C">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Junker, B. W., &amp; </w:t>
      </w:r>
      <w:proofErr w:type="spellStart"/>
      <w:r w:rsidRPr="00167315">
        <w:rPr>
          <w:rFonts w:ascii="Arial" w:hAnsi="Arial" w:cs="Arial"/>
          <w:color w:val="222222"/>
          <w:shd w:val="clear" w:color="auto" w:fill="FFFFFF"/>
          <w:lang w:val="en-US"/>
        </w:rPr>
        <w:t>Sijtsma</w:t>
      </w:r>
      <w:proofErr w:type="spellEnd"/>
      <w:r w:rsidRPr="00167315">
        <w:rPr>
          <w:rFonts w:ascii="Arial" w:hAnsi="Arial" w:cs="Arial"/>
          <w:color w:val="222222"/>
          <w:shd w:val="clear" w:color="auto" w:fill="FFFFFF"/>
          <w:lang w:val="en-US"/>
        </w:rPr>
        <w:t>,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driana" w:date="2019-06-17T18:48:00Z" w:initials="A">
    <w:p w14:paraId="367A0343" w14:textId="70BE342E" w:rsidR="000B0C6C" w:rsidRPr="00A74075" w:rsidRDefault="000B0C6C">
      <w:pPr>
        <w:pStyle w:val="Textocomentario"/>
        <w:rPr>
          <w:lang w:val="en-US"/>
        </w:rPr>
      </w:pPr>
      <w:r>
        <w:rPr>
          <w:rStyle w:val="Refdecomentario"/>
        </w:rPr>
        <w:annotationRef/>
      </w:r>
      <w:r w:rsidRPr="002F067E">
        <w:rPr>
          <w:rFonts w:ascii="Arial" w:hAnsi="Arial" w:cs="Arial"/>
          <w:color w:val="222222"/>
          <w:shd w:val="clear" w:color="auto" w:fill="FFFFFF"/>
          <w:lang w:val="en-US"/>
        </w:rPr>
        <w:t>De La Torre, J. (2011). The generalized DINA model framework. </w:t>
      </w:r>
      <w:proofErr w:type="spellStart"/>
      <w:r w:rsidRPr="002F067E">
        <w:rPr>
          <w:rFonts w:ascii="Arial" w:hAnsi="Arial" w:cs="Arial"/>
          <w:i/>
          <w:iCs/>
          <w:color w:val="222222"/>
          <w:shd w:val="clear" w:color="auto" w:fill="FFFFFF"/>
          <w:lang w:val="en-US"/>
        </w:rPr>
        <w:t>Psychometrika</w:t>
      </w:r>
      <w:proofErr w:type="spellEnd"/>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76</w:t>
      </w:r>
      <w:r w:rsidRPr="002F067E">
        <w:rPr>
          <w:rFonts w:ascii="Arial" w:hAnsi="Arial" w:cs="Arial"/>
          <w:color w:val="222222"/>
          <w:shd w:val="clear" w:color="auto" w:fill="FFFFFF"/>
          <w:lang w:val="en-US"/>
        </w:rPr>
        <w:t>(2), 179-199.</w:t>
      </w:r>
    </w:p>
  </w:comment>
  <w:comment w:id="13" w:author="Adriana" w:date="2019-06-17T18:49:00Z" w:initials="A">
    <w:p w14:paraId="51426FE6" w14:textId="2F42BC44" w:rsidR="000B0C6C" w:rsidRPr="00A74075" w:rsidRDefault="000B0C6C">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proofErr w:type="spellStart"/>
      <w:r w:rsidRPr="00E455E1">
        <w:rPr>
          <w:rFonts w:ascii="Arial" w:hAnsi="Arial" w:cs="Arial"/>
          <w:i/>
          <w:iCs/>
          <w:color w:val="222222"/>
          <w:shd w:val="clear" w:color="auto" w:fill="FFFFFF"/>
          <w:lang w:val="en-US"/>
        </w:rPr>
        <w:t>Psychometrika</w:t>
      </w:r>
      <w:proofErr w:type="spellEnd"/>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4" w:author="Adriana" w:date="2019-06-17T18:50:00Z" w:initials="A">
    <w:p w14:paraId="1F70221C" w14:textId="667FE31B" w:rsidR="000B0C6C" w:rsidRPr="00A74075" w:rsidRDefault="000B0C6C">
      <w:pPr>
        <w:pStyle w:val="Textocomentario"/>
        <w:rPr>
          <w:lang w:val="en-US"/>
        </w:rPr>
      </w:pPr>
      <w:r>
        <w:rPr>
          <w:rStyle w:val="Refdecomentario"/>
        </w:rPr>
        <w:annotationRef/>
      </w:r>
      <w:r w:rsidRPr="00A74075">
        <w:rPr>
          <w:rFonts w:ascii="Arial" w:hAnsi="Arial" w:cs="Arial"/>
          <w:color w:val="222222"/>
          <w:shd w:val="clear" w:color="auto" w:fill="FFFFFF"/>
          <w:lang w:val="en-US"/>
        </w:rPr>
        <w:t>Douglas, J., de la Torre, J., Chang, H., Henson, R., &amp; Templin, J. (2006, April). Skills diagnosis with latent variable models. In </w:t>
      </w:r>
      <w:r w:rsidRPr="00A74075">
        <w:rPr>
          <w:rFonts w:ascii="Arial" w:hAnsi="Arial" w:cs="Arial"/>
          <w:i/>
          <w:iCs/>
          <w:color w:val="222222"/>
          <w:shd w:val="clear" w:color="auto" w:fill="FFFFFF"/>
          <w:lang w:val="en-US"/>
        </w:rPr>
        <w:t>annual meeting of the National Council on Measurement in Education, San Francisco, CA</w:t>
      </w:r>
      <w:r w:rsidRPr="00A74075">
        <w:rPr>
          <w:rFonts w:ascii="Arial" w:hAnsi="Arial" w:cs="Arial"/>
          <w:color w:val="222222"/>
          <w:shd w:val="clear" w:color="auto" w:fill="FFFFFF"/>
          <w:lang w:val="en-US"/>
        </w:rPr>
        <w:t>.</w:t>
      </w:r>
    </w:p>
  </w:comment>
  <w:comment w:id="15" w:author="Adriana" w:date="2019-06-17T18:52:00Z" w:initials="A">
    <w:p w14:paraId="63DCD2EC" w14:textId="77777777" w:rsidR="000B0C6C" w:rsidRPr="00E455E1" w:rsidRDefault="000B0C6C" w:rsidP="00A74075">
      <w:pPr>
        <w:pStyle w:val="Textocomentario"/>
        <w:rPr>
          <w:lang w:val="en-US"/>
        </w:rPr>
      </w:pPr>
      <w:r>
        <w:rPr>
          <w:rStyle w:val="Refdecomentario"/>
        </w:rPr>
        <w:annotationRef/>
      </w:r>
      <w:proofErr w:type="spellStart"/>
      <w:r w:rsidRPr="00E455E1">
        <w:rPr>
          <w:rFonts w:ascii="Arial" w:hAnsi="Arial" w:cs="Arial"/>
          <w:color w:val="222222"/>
          <w:shd w:val="clear" w:color="auto" w:fill="FFFFFF"/>
          <w:lang w:val="en-US"/>
        </w:rPr>
        <w:t>Hartz</w:t>
      </w:r>
      <w:proofErr w:type="spellEnd"/>
      <w:r w:rsidRPr="00E455E1">
        <w:rPr>
          <w:rFonts w:ascii="Arial" w:hAnsi="Arial" w:cs="Arial"/>
          <w:color w:val="222222"/>
          <w:shd w:val="clear" w:color="auto" w:fill="FFFFFF"/>
          <w:lang w:val="en-US"/>
        </w:rPr>
        <w:t>, S. M. (2002). </w:t>
      </w:r>
      <w:r w:rsidRPr="00E455E1">
        <w:rPr>
          <w:rFonts w:ascii="Arial" w:hAnsi="Arial" w:cs="Arial"/>
          <w:i/>
          <w:iCs/>
          <w:color w:val="222222"/>
          <w:shd w:val="clear" w:color="auto" w:fill="FFFFFF"/>
          <w:lang w:val="en-US"/>
        </w:rPr>
        <w:t xml:space="preserve">A Bayesian framework for the unified model for assessing cognitive abilities: Blending theory with </w:t>
      </w:r>
      <w:proofErr w:type="gramStart"/>
      <w:r w:rsidRPr="00E455E1">
        <w:rPr>
          <w:rFonts w:ascii="Arial" w:hAnsi="Arial" w:cs="Arial"/>
          <w:i/>
          <w:iCs/>
          <w:color w:val="222222"/>
          <w:shd w:val="clear" w:color="auto" w:fill="FFFFFF"/>
          <w:lang w:val="en-US"/>
        </w:rPr>
        <w:t>practicality</w:t>
      </w:r>
      <w:r w:rsidRPr="00E455E1">
        <w:rPr>
          <w:rFonts w:ascii="Arial" w:hAnsi="Arial" w:cs="Arial"/>
          <w:color w:val="222222"/>
          <w:shd w:val="clear" w:color="auto" w:fill="FFFFFF"/>
          <w:lang w:val="en-US"/>
        </w:rPr>
        <w:t>(</w:t>
      </w:r>
      <w:proofErr w:type="gramEnd"/>
      <w:r w:rsidRPr="00E455E1">
        <w:rPr>
          <w:rFonts w:ascii="Arial" w:hAnsi="Arial" w:cs="Arial"/>
          <w:color w:val="222222"/>
          <w:shd w:val="clear" w:color="auto" w:fill="FFFFFF"/>
          <w:lang w:val="en-US"/>
        </w:rPr>
        <w:t xml:space="preserve">Doctoral dissertation, </w:t>
      </w:r>
      <w:proofErr w:type="spellStart"/>
      <w:r w:rsidRPr="00E455E1">
        <w:rPr>
          <w:rFonts w:ascii="Arial" w:hAnsi="Arial" w:cs="Arial"/>
          <w:color w:val="222222"/>
          <w:shd w:val="clear" w:color="auto" w:fill="FFFFFF"/>
          <w:lang w:val="en-US"/>
        </w:rPr>
        <w:t>ProQuest</w:t>
      </w:r>
      <w:proofErr w:type="spellEnd"/>
      <w:r w:rsidRPr="00E455E1">
        <w:rPr>
          <w:rFonts w:ascii="Arial" w:hAnsi="Arial" w:cs="Arial"/>
          <w:color w:val="222222"/>
          <w:shd w:val="clear" w:color="auto" w:fill="FFFFFF"/>
          <w:lang w:val="en-US"/>
        </w:rPr>
        <w:t xml:space="preserve"> Information &amp; Learning).</w:t>
      </w:r>
    </w:p>
    <w:p w14:paraId="5B087866" w14:textId="6EFFBC04" w:rsidR="000B0C6C" w:rsidRPr="00A74075" w:rsidRDefault="000B0C6C">
      <w:pPr>
        <w:pStyle w:val="Textocomentario"/>
        <w:rPr>
          <w:lang w:val="en-US"/>
        </w:rPr>
      </w:pPr>
    </w:p>
  </w:comment>
  <w:comment w:id="16" w:author="Adriana" w:date="2019-06-17T18:53:00Z" w:initials="A">
    <w:p w14:paraId="49946626" w14:textId="1DFA7BC6" w:rsidR="000B0C6C" w:rsidRPr="00A37537" w:rsidRDefault="000B0C6C">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Henson, R. A., Templin, J. L., &amp; </w:t>
      </w:r>
      <w:proofErr w:type="spellStart"/>
      <w:r w:rsidRPr="00167315">
        <w:rPr>
          <w:rFonts w:ascii="Arial" w:hAnsi="Arial" w:cs="Arial"/>
          <w:color w:val="222222"/>
          <w:shd w:val="clear" w:color="auto" w:fill="FFFFFF"/>
          <w:lang w:val="en-US"/>
        </w:rPr>
        <w:t>Willse</w:t>
      </w:r>
      <w:proofErr w:type="spellEnd"/>
      <w:r w:rsidRPr="00167315">
        <w:rPr>
          <w:rFonts w:ascii="Arial" w:hAnsi="Arial" w:cs="Arial"/>
          <w:color w:val="222222"/>
          <w:shd w:val="clear" w:color="auto" w:fill="FFFFFF"/>
          <w:lang w:val="en-US"/>
        </w:rPr>
        <w:t>, J. T. (2009). Defining a family of cognitive diagnosis models using log-linear models with latent variables. </w:t>
      </w:r>
      <w:proofErr w:type="spellStart"/>
      <w:r w:rsidRPr="002F067E">
        <w:rPr>
          <w:rFonts w:ascii="Arial" w:hAnsi="Arial" w:cs="Arial"/>
          <w:i/>
          <w:iCs/>
          <w:color w:val="222222"/>
          <w:shd w:val="clear" w:color="auto" w:fill="FFFFFF"/>
          <w:lang w:val="en-US"/>
        </w:rPr>
        <w:t>Psychometrika</w:t>
      </w:r>
      <w:proofErr w:type="spellEnd"/>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74</w:t>
      </w:r>
      <w:r w:rsidRPr="002F067E">
        <w:rPr>
          <w:rFonts w:ascii="Arial" w:hAnsi="Arial" w:cs="Arial"/>
          <w:color w:val="222222"/>
          <w:shd w:val="clear" w:color="auto" w:fill="FFFFFF"/>
          <w:lang w:val="en-US"/>
        </w:rPr>
        <w:t>(2), 191.</w:t>
      </w:r>
    </w:p>
  </w:comment>
  <w:comment w:id="17" w:author="Adriana" w:date="2019-06-17T18:55:00Z" w:initials="A">
    <w:p w14:paraId="7965A723" w14:textId="77AA60BF" w:rsidR="000B0C6C" w:rsidRDefault="000B0C6C">
      <w:pPr>
        <w:pStyle w:val="Textocomentario"/>
      </w:pPr>
      <w:r>
        <w:rPr>
          <w:rStyle w:val="Refdecomentario"/>
        </w:rPr>
        <w:annotationRef/>
      </w:r>
      <w:proofErr w:type="gramStart"/>
      <w:r w:rsidRPr="00A37537">
        <w:rPr>
          <w:rFonts w:ascii="Arial" w:hAnsi="Arial" w:cs="Arial"/>
          <w:color w:val="222222"/>
          <w:shd w:val="clear" w:color="auto" w:fill="FFFFFF"/>
          <w:lang w:val="en-US"/>
        </w:rPr>
        <w:t>von</w:t>
      </w:r>
      <w:proofErr w:type="gramEnd"/>
      <w:r w:rsidRPr="00A37537">
        <w:rPr>
          <w:rFonts w:ascii="Arial" w:hAnsi="Arial" w:cs="Arial"/>
          <w:color w:val="222222"/>
          <w:shd w:val="clear" w:color="auto" w:fill="FFFFFF"/>
          <w:lang w:val="en-US"/>
        </w:rPr>
        <w:t xml:space="preserve"> </w:t>
      </w:r>
      <w:proofErr w:type="spellStart"/>
      <w:r w:rsidRPr="00A37537">
        <w:rPr>
          <w:rFonts w:ascii="Arial" w:hAnsi="Arial" w:cs="Arial"/>
          <w:color w:val="222222"/>
          <w:shd w:val="clear" w:color="auto" w:fill="FFFFFF"/>
          <w:lang w:val="en-US"/>
        </w:rPr>
        <w:t>Davier</w:t>
      </w:r>
      <w:proofErr w:type="spellEnd"/>
      <w:r w:rsidRPr="00A37537">
        <w:rPr>
          <w:rFonts w:ascii="Arial" w:hAnsi="Arial" w:cs="Arial"/>
          <w:color w:val="222222"/>
          <w:shd w:val="clear" w:color="auto" w:fill="FFFFFF"/>
          <w:lang w:val="en-US"/>
        </w:rPr>
        <w:t>, M. (2005). A general diagnostic model applied to language testing data. </w:t>
      </w:r>
      <w:r>
        <w:rPr>
          <w:rFonts w:ascii="Arial" w:hAnsi="Arial" w:cs="Arial"/>
          <w:i/>
          <w:iCs/>
          <w:color w:val="222222"/>
          <w:shd w:val="clear" w:color="auto" w:fill="FFFFFF"/>
        </w:rPr>
        <w:t xml:space="preserve">ETS </w:t>
      </w:r>
      <w:proofErr w:type="spellStart"/>
      <w:r>
        <w:rPr>
          <w:rFonts w:ascii="Arial" w:hAnsi="Arial" w:cs="Arial"/>
          <w:i/>
          <w:iCs/>
          <w:color w:val="222222"/>
          <w:shd w:val="clear" w:color="auto" w:fill="FFFFFF"/>
        </w:rPr>
        <w:t>Research</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Report</w:t>
      </w:r>
      <w:proofErr w:type="spellEnd"/>
      <w:r>
        <w:rPr>
          <w:rFonts w:ascii="Arial" w:hAnsi="Arial" w:cs="Arial"/>
          <w:i/>
          <w:iCs/>
          <w:color w:val="222222"/>
          <w:shd w:val="clear" w:color="auto" w:fill="FFFFFF"/>
        </w:rPr>
        <w:t xml:space="preserve"> Series</w:t>
      </w:r>
      <w:r>
        <w:rPr>
          <w:rFonts w:ascii="Arial" w:hAnsi="Arial" w:cs="Arial"/>
          <w:color w:val="222222"/>
          <w:shd w:val="clear" w:color="auto" w:fill="FFFFFF"/>
        </w:rPr>
        <w:t>, </w:t>
      </w:r>
      <w:r>
        <w:rPr>
          <w:rFonts w:ascii="Arial" w:hAnsi="Arial" w:cs="Arial"/>
          <w:i/>
          <w:iCs/>
          <w:color w:val="222222"/>
          <w:shd w:val="clear" w:color="auto" w:fill="FFFFFF"/>
        </w:rPr>
        <w:t>2005</w:t>
      </w:r>
      <w:r>
        <w:rPr>
          <w:rFonts w:ascii="Arial" w:hAnsi="Arial" w:cs="Arial"/>
          <w:color w:val="222222"/>
          <w:shd w:val="clear" w:color="auto" w:fill="FFFFFF"/>
        </w:rPr>
        <w:t>(2), i-35.</w:t>
      </w:r>
    </w:p>
  </w:comment>
  <w:comment w:id="18" w:author="Adriana" w:date="2019-06-17T19:12:00Z" w:initials="A">
    <w:p w14:paraId="6AC23135" w14:textId="77777777" w:rsidR="000B0C6C" w:rsidRDefault="000B0C6C" w:rsidP="0097669E">
      <w:pPr>
        <w:autoSpaceDE w:val="0"/>
        <w:autoSpaceDN w:val="0"/>
        <w:adjustRightInd w:val="0"/>
        <w:spacing w:after="0" w:line="240" w:lineRule="auto"/>
        <w:rPr>
          <w:rFonts w:ascii="MinionPro-It" w:hAnsi="MinionPro-It" w:cs="MinionPro-It"/>
          <w:sz w:val="20"/>
          <w:szCs w:val="20"/>
        </w:rPr>
      </w:pPr>
      <w:r>
        <w:rPr>
          <w:rStyle w:val="Refdecomentario"/>
        </w:rPr>
        <w:annotationRef/>
      </w:r>
      <w:r>
        <w:rPr>
          <w:rFonts w:ascii="MinionPro-Regular" w:hAnsi="MinionPro-Regular" w:cs="MinionPro-Regular"/>
          <w:sz w:val="20"/>
          <w:szCs w:val="20"/>
        </w:rPr>
        <w:t xml:space="preserve">INEE. (2015). </w:t>
      </w:r>
      <w:r>
        <w:rPr>
          <w:rFonts w:ascii="MinionPro-It" w:hAnsi="MinionPro-It" w:cs="MinionPro-It"/>
          <w:sz w:val="20"/>
          <w:szCs w:val="20"/>
        </w:rPr>
        <w:t>Plan Nacional para la Evaluación de los aprendizajes (PLANEA). Resultados nacionales</w:t>
      </w:r>
    </w:p>
    <w:p w14:paraId="36E6A954" w14:textId="77777777" w:rsidR="000B0C6C" w:rsidRDefault="000B0C6C" w:rsidP="0097669E">
      <w:pPr>
        <w:autoSpaceDE w:val="0"/>
        <w:autoSpaceDN w:val="0"/>
        <w:adjustRightInd w:val="0"/>
        <w:spacing w:after="0" w:line="240" w:lineRule="auto"/>
        <w:rPr>
          <w:rFonts w:ascii="MinionPro-Regular" w:hAnsi="MinionPro-Regular" w:cs="MinionPro-Regular"/>
          <w:sz w:val="20"/>
          <w:szCs w:val="20"/>
        </w:rPr>
      </w:pPr>
      <w:r>
        <w:rPr>
          <w:rFonts w:ascii="MinionPro-It" w:hAnsi="MinionPro-It" w:cs="MinionPro-It"/>
          <w:sz w:val="20"/>
          <w:szCs w:val="20"/>
        </w:rPr>
        <w:t xml:space="preserve">2015. </w:t>
      </w:r>
      <w:r>
        <w:rPr>
          <w:rFonts w:ascii="MinionPro-Regular" w:hAnsi="MinionPro-Regular" w:cs="MinionPro-Regular"/>
          <w:sz w:val="20"/>
          <w:szCs w:val="20"/>
        </w:rPr>
        <w:t>Recuperado de http://www.inee.edu.mx/images/stories/2015/planea/inal/fascículosinales/</w:t>
      </w:r>
    </w:p>
    <w:p w14:paraId="17422CFD" w14:textId="49FAC4A5" w:rsidR="000B0C6C" w:rsidRPr="0094059A" w:rsidRDefault="000B0C6C" w:rsidP="0097669E">
      <w:pPr>
        <w:pStyle w:val="Textocomentario"/>
        <w:rPr>
          <w:lang w:val="en-US"/>
        </w:rPr>
      </w:pPr>
      <w:proofErr w:type="gramStart"/>
      <w:r w:rsidRPr="0094059A">
        <w:rPr>
          <w:rFonts w:ascii="MinionPro-Regular" w:hAnsi="MinionPro-Regular" w:cs="MinionPro-Regular"/>
          <w:lang w:val="en-US"/>
        </w:rPr>
        <w:t>resultadosPlanea-3011.pdf</w:t>
      </w:r>
      <w:proofErr w:type="gramEnd"/>
    </w:p>
  </w:comment>
  <w:comment w:id="19" w:author="Adriana" w:date="2019-06-17T19:37:00Z" w:initials="A">
    <w:p w14:paraId="58A3B096" w14:textId="77777777" w:rsidR="000B0C6C" w:rsidRPr="0094059A" w:rsidRDefault="000B0C6C" w:rsidP="006630C5">
      <w:pPr>
        <w:pStyle w:val="Referencias"/>
        <w:ind w:left="0" w:firstLine="0"/>
        <w:rPr>
          <w:lang w:val="en-US"/>
        </w:rPr>
      </w:pPr>
      <w:r>
        <w:rPr>
          <w:rStyle w:val="Refdecomentario"/>
        </w:rPr>
        <w:annotationRef/>
      </w:r>
      <w:r w:rsidRPr="005E4D7A">
        <w:rPr>
          <w:lang w:val="en-US"/>
        </w:rPr>
        <w:t xml:space="preserve">Brown, J. &amp; Burton, R. (1978). Diagnostic models for procedural bugs in basic mathematical skills. </w:t>
      </w:r>
      <w:r w:rsidRPr="0094059A">
        <w:rPr>
          <w:i/>
          <w:lang w:val="en-US"/>
        </w:rPr>
        <w:t>Cognitive Science</w:t>
      </w:r>
      <w:r w:rsidRPr="0094059A">
        <w:rPr>
          <w:lang w:val="en-US"/>
        </w:rPr>
        <w:t>, 2, 155-192.</w:t>
      </w:r>
    </w:p>
    <w:p w14:paraId="5578A920" w14:textId="10FD188E" w:rsidR="000B0C6C" w:rsidRPr="0094059A" w:rsidRDefault="000B0C6C">
      <w:pPr>
        <w:pStyle w:val="Textocomentario"/>
        <w:rPr>
          <w:lang w:val="en-US"/>
        </w:rPr>
      </w:pPr>
    </w:p>
  </w:comment>
  <w:comment w:id="20" w:author="Adriana" w:date="2019-06-17T19:37:00Z" w:initials="A">
    <w:p w14:paraId="12A91B3C" w14:textId="77777777" w:rsidR="000B0C6C" w:rsidRPr="005E4D7A" w:rsidRDefault="000B0C6C" w:rsidP="006630C5">
      <w:pPr>
        <w:pStyle w:val="Referencias"/>
        <w:ind w:left="0" w:firstLine="0"/>
        <w:rPr>
          <w:lang w:val="en-US"/>
        </w:rPr>
      </w:pPr>
      <w:r>
        <w:rPr>
          <w:rStyle w:val="Refdecomentario"/>
        </w:rPr>
        <w:annotationRef/>
      </w:r>
      <w:r w:rsidRPr="005E4D7A">
        <w:rPr>
          <w:lang w:val="en-US"/>
        </w:rPr>
        <w:t xml:space="preserve">Chen, Y. &amp; Macdonald, G. (2011). Validating Cognitive Sources of Mathematics Item Difficulty: Application of the LLTM to Fraction Conceptual Items. </w:t>
      </w:r>
      <w:r w:rsidRPr="0003611D">
        <w:rPr>
          <w:i/>
          <w:lang w:val="en-US"/>
        </w:rPr>
        <w:t>Psychological Assessment</w:t>
      </w:r>
      <w:r w:rsidRPr="005E4D7A">
        <w:rPr>
          <w:lang w:val="en-US"/>
        </w:rPr>
        <w:t xml:space="preserve">, </w:t>
      </w:r>
      <w:r w:rsidRPr="00BB02B1">
        <w:rPr>
          <w:i/>
          <w:lang w:val="en-US"/>
        </w:rPr>
        <w:t>7</w:t>
      </w:r>
      <w:r w:rsidRPr="005E4D7A">
        <w:rPr>
          <w:lang w:val="en-US"/>
        </w:rPr>
        <w:t>, 74–93.</w:t>
      </w:r>
    </w:p>
    <w:p w14:paraId="5F4B1987" w14:textId="6DDCD61D" w:rsidR="000B0C6C" w:rsidRPr="0094059A" w:rsidRDefault="000B0C6C">
      <w:pPr>
        <w:pStyle w:val="Textocomentario"/>
        <w:rPr>
          <w:lang w:val="en-US"/>
        </w:rPr>
      </w:pPr>
    </w:p>
  </w:comment>
  <w:comment w:id="21" w:author="Adriana" w:date="2019-06-17T19:38:00Z" w:initials="A">
    <w:p w14:paraId="63982486" w14:textId="77777777" w:rsidR="000B0C6C" w:rsidRPr="00197313" w:rsidRDefault="000B0C6C" w:rsidP="006630C5">
      <w:pPr>
        <w:pStyle w:val="Referencias"/>
        <w:ind w:left="0" w:firstLine="0"/>
        <w:rPr>
          <w:lang w:val="en-US"/>
        </w:rPr>
      </w:pPr>
      <w:r>
        <w:rPr>
          <w:rStyle w:val="Refdecomentario"/>
        </w:rPr>
        <w:annotationRef/>
      </w:r>
      <w:proofErr w:type="spellStart"/>
      <w:r w:rsidRPr="005E4D7A">
        <w:rPr>
          <w:lang w:val="en-US"/>
        </w:rPr>
        <w:t>Gierl</w:t>
      </w:r>
      <w:proofErr w:type="spellEnd"/>
      <w:r w:rsidRPr="005E4D7A">
        <w:rPr>
          <w:lang w:val="en-US"/>
        </w:rPr>
        <w:t xml:space="preserve">, M., Leighton, J., </w:t>
      </w:r>
      <w:proofErr w:type="spellStart"/>
      <w:r w:rsidRPr="005E4D7A">
        <w:rPr>
          <w:lang w:val="en-US"/>
        </w:rPr>
        <w:t>Changjiang</w:t>
      </w:r>
      <w:proofErr w:type="spellEnd"/>
      <w:r w:rsidRPr="005E4D7A">
        <w:rPr>
          <w:lang w:val="en-US"/>
        </w:rPr>
        <w:t xml:space="preserve">, W., </w:t>
      </w:r>
      <w:proofErr w:type="spellStart"/>
      <w:r w:rsidRPr="005E4D7A">
        <w:rPr>
          <w:lang w:val="en-US"/>
        </w:rPr>
        <w:t>Jiawen</w:t>
      </w:r>
      <w:proofErr w:type="spellEnd"/>
      <w:r w:rsidRPr="005E4D7A">
        <w:rPr>
          <w:lang w:val="en-US"/>
        </w:rPr>
        <w:t xml:space="preserve">, Z., Rebecca, G. &amp; Tan, A. (2009). </w:t>
      </w:r>
      <w:r w:rsidRPr="0003611D">
        <w:rPr>
          <w:i/>
          <w:lang w:val="en-US"/>
        </w:rPr>
        <w:t>Validating Cognitive Models of Task Performance in Algebra on the SAT. Research Report 2009-3</w:t>
      </w:r>
      <w:r w:rsidRPr="005E4D7A">
        <w:rPr>
          <w:lang w:val="en-US"/>
        </w:rPr>
        <w:t xml:space="preserve">. </w:t>
      </w:r>
      <w:r w:rsidRPr="00197313">
        <w:rPr>
          <w:lang w:val="en-US"/>
        </w:rPr>
        <w:t>College Board, Research Report, 2009(3). New York.</w:t>
      </w:r>
    </w:p>
    <w:p w14:paraId="18E24785" w14:textId="3BDE8B70" w:rsidR="000B0C6C" w:rsidRPr="0094059A" w:rsidRDefault="000B0C6C">
      <w:pPr>
        <w:pStyle w:val="Textocomentario"/>
        <w:rPr>
          <w:lang w:val="en-US"/>
        </w:rPr>
      </w:pPr>
    </w:p>
  </w:comment>
  <w:comment w:id="22" w:author="Adriana" w:date="2019-06-17T19:49:00Z" w:initials="A">
    <w:p w14:paraId="48C51E5B" w14:textId="21CFD65C" w:rsidR="000B0C6C" w:rsidRDefault="000B0C6C" w:rsidP="00F5249B">
      <w:pPr>
        <w:pStyle w:val="Referencias"/>
        <w:ind w:left="0" w:firstLine="0"/>
      </w:pPr>
      <w:r>
        <w:rPr>
          <w:rStyle w:val="Refdecomentario"/>
        </w:rPr>
        <w:annotationRef/>
      </w:r>
      <w:r w:rsidRPr="005E4D7A">
        <w:rPr>
          <w:lang w:val="en-US"/>
        </w:rPr>
        <w:t xml:space="preserve">Ma, L. </w:t>
      </w:r>
      <w:proofErr w:type="spellStart"/>
      <w:r w:rsidRPr="005E4D7A">
        <w:rPr>
          <w:lang w:val="en-US"/>
        </w:rPr>
        <w:t>Çetin</w:t>
      </w:r>
      <w:proofErr w:type="spellEnd"/>
      <w:r w:rsidRPr="005E4D7A">
        <w:rPr>
          <w:lang w:val="en-US"/>
        </w:rPr>
        <w:t xml:space="preserve">, E. y Green, K. (2009, April). </w:t>
      </w:r>
      <w:r w:rsidRPr="006179A4">
        <w:rPr>
          <w:i/>
          <w:lang w:val="en-US"/>
        </w:rPr>
        <w:t xml:space="preserve">Cognitive assessment in Mathematics with the Least Squares Distance Method. </w:t>
      </w:r>
      <w:r>
        <w:t>Artí</w:t>
      </w:r>
      <w:r w:rsidRPr="005E4D7A">
        <w:t xml:space="preserve">culo presentado en el Congreso anual de la </w:t>
      </w:r>
      <w:r w:rsidRPr="00CB2773">
        <w:t>AERA 2009. San Diego.</w:t>
      </w:r>
    </w:p>
  </w:comment>
  <w:comment w:id="23" w:author="Adriana" w:date="2019-06-17T19:50:00Z" w:initials="A">
    <w:p w14:paraId="6BE24686" w14:textId="77777777" w:rsidR="000B0C6C" w:rsidRDefault="000B0C6C" w:rsidP="00F5249B">
      <w:pPr>
        <w:pStyle w:val="Referencias"/>
      </w:pPr>
      <w:r>
        <w:rPr>
          <w:rStyle w:val="Refdecomentario"/>
        </w:rPr>
        <w:annotationRef/>
      </w:r>
      <w:r w:rsidRPr="005E4D7A">
        <w:t>Pérez-Morán</w:t>
      </w:r>
      <w:r>
        <w:t>, J. C.</w:t>
      </w:r>
      <w:r w:rsidRPr="005E4D7A">
        <w:t xml:space="preserve"> (2014)</w:t>
      </w:r>
      <w:r>
        <w:t xml:space="preserve">. </w:t>
      </w:r>
      <w:r w:rsidRPr="00B62686">
        <w:rPr>
          <w:i/>
        </w:rPr>
        <w:t>Análisis del aspecto sustantivo de la validez de constructo de una prueba de habilidades cuantitativas</w:t>
      </w:r>
      <w:r>
        <w:t xml:space="preserve"> (tesis doctoral). Universidad Autónoma de Baja California, Baja California, México.</w:t>
      </w:r>
    </w:p>
    <w:p w14:paraId="7EE21529" w14:textId="77777777" w:rsidR="000B0C6C" w:rsidRDefault="000B0C6C" w:rsidP="00F5249B">
      <w:pPr>
        <w:pStyle w:val="Referencias"/>
      </w:pPr>
    </w:p>
    <w:p w14:paraId="62B8746B" w14:textId="77777777" w:rsidR="000B0C6C" w:rsidRPr="005E4D7A" w:rsidRDefault="000B0C6C" w:rsidP="00F5249B">
      <w:pPr>
        <w:pStyle w:val="Referencias"/>
      </w:pPr>
      <w:r>
        <w:t>Pérez-Morán, J. C., Contreras, S., Hernández, E. M., Olivares, C., Chan, P., y Díaz, K. M. (2014). Análisis de las evidencias de validez basadas en el proceso de respuesta de las pruebas de ENLACE MS de Habilidad lectora y Matemáticas. Reporte técnico. México: INEE</w:t>
      </w:r>
    </w:p>
    <w:p w14:paraId="4252B6A9" w14:textId="77777777" w:rsidR="000B0C6C" w:rsidRDefault="000B0C6C" w:rsidP="00F5249B">
      <w:pPr>
        <w:pStyle w:val="Referencias"/>
      </w:pPr>
    </w:p>
    <w:p w14:paraId="595722E2" w14:textId="77777777" w:rsidR="000B0C6C" w:rsidRDefault="000B0C6C" w:rsidP="00F5249B">
      <w:pPr>
        <w:pStyle w:val="Referencias"/>
      </w:pPr>
      <w:r>
        <w:t xml:space="preserve">Pérez-Morán, J. C.; </w:t>
      </w:r>
      <w:proofErr w:type="spellStart"/>
      <w:r>
        <w:t>Larrazolo</w:t>
      </w:r>
      <w:proofErr w:type="spellEnd"/>
      <w:r>
        <w:t xml:space="preserve">, N.; </w:t>
      </w:r>
      <w:proofErr w:type="spellStart"/>
      <w:r>
        <w:t>Backhoff</w:t>
      </w:r>
      <w:proofErr w:type="spellEnd"/>
      <w:r>
        <w:t xml:space="preserve">, E.; y </w:t>
      </w:r>
      <w:proofErr w:type="spellStart"/>
      <w:r>
        <w:t>Guaner</w:t>
      </w:r>
      <w:proofErr w:type="spellEnd"/>
      <w:r>
        <w:t xml:space="preserve">, R. (2015). Análisis de la estructura cognitiva del área de habilidades cuantitativas del EXHCOBA mediante el modelo LLTM de Fisher. Revista Internacional de Educación y Aprendizaje, 3(1), 25-38. </w:t>
      </w:r>
      <w:hyperlink r:id="rId2" w:history="1">
        <w:r w:rsidRPr="002A5CCE">
          <w:rPr>
            <w:rStyle w:val="Hipervnculo"/>
          </w:rPr>
          <w:t>http://coleccionderevistasdeeducacionyaprendizaje.cgpublisher.com/product/pub.329/prod.5</w:t>
        </w:r>
      </w:hyperlink>
      <w:r>
        <w:t xml:space="preserve"> ISSN 2255-453X</w:t>
      </w:r>
    </w:p>
    <w:p w14:paraId="7DA7C372" w14:textId="2801E606" w:rsidR="000B0C6C" w:rsidRDefault="000B0C6C">
      <w:pPr>
        <w:pStyle w:val="Textocomentario"/>
      </w:pPr>
    </w:p>
  </w:comment>
  <w:comment w:id="24" w:author="Adriana" w:date="2019-06-17T19:51:00Z" w:initials="A">
    <w:p w14:paraId="4FCCB6CA" w14:textId="113E34CC" w:rsidR="000B0C6C" w:rsidRDefault="000B0C6C" w:rsidP="00F5249B">
      <w:pPr>
        <w:pStyle w:val="Referencias"/>
        <w:ind w:left="0" w:firstLine="0"/>
      </w:pPr>
      <w:r>
        <w:rPr>
          <w:rStyle w:val="Refdecomentario"/>
        </w:rPr>
        <w:annotationRef/>
      </w:r>
      <w:r w:rsidRPr="005E4D7A">
        <w:t xml:space="preserve">Revuelta, J. y Ponsoda, V. (1998). Un test adaptativo informatizado de análisis lógico basado en la generación automática de ítems. </w:t>
      </w:r>
      <w:proofErr w:type="spellStart"/>
      <w:r w:rsidRPr="00F70171">
        <w:rPr>
          <w:i/>
        </w:rPr>
        <w:t>Psicothema</w:t>
      </w:r>
      <w:proofErr w:type="spellEnd"/>
      <w:r w:rsidRPr="00F70171">
        <w:rPr>
          <w:i/>
        </w:rPr>
        <w:t>, 10</w:t>
      </w:r>
      <w:r w:rsidRPr="005E4D7A">
        <w:t>, 753-760.</w:t>
      </w:r>
    </w:p>
  </w:comment>
  <w:comment w:id="25" w:author="Adriana" w:date="2019-06-17T19:51:00Z" w:initials="A">
    <w:p w14:paraId="1A7C22B2" w14:textId="1C9925AE" w:rsidR="000B0C6C" w:rsidRPr="0094059A" w:rsidRDefault="000B0C6C" w:rsidP="00F5249B">
      <w:pPr>
        <w:pStyle w:val="Referencias"/>
        <w:ind w:left="0" w:firstLine="0"/>
      </w:pPr>
      <w:r>
        <w:rPr>
          <w:rStyle w:val="Refdecomentario"/>
        </w:rPr>
        <w:annotationRef/>
      </w:r>
      <w:r w:rsidRPr="005E4D7A">
        <w:t xml:space="preserve">Romero, S., Ponsoda, V., y </w:t>
      </w:r>
      <w:proofErr w:type="spellStart"/>
      <w:r w:rsidRPr="005E4D7A">
        <w:t>Ximenez</w:t>
      </w:r>
      <w:proofErr w:type="spellEnd"/>
      <w:r w:rsidRPr="005E4D7A">
        <w:t xml:space="preserve">, C. (2008). Análisis de un test de aritmética mediante el modelo logístico lineal de rasgo latente 1. </w:t>
      </w:r>
      <w:r w:rsidRPr="0094059A">
        <w:rPr>
          <w:i/>
        </w:rPr>
        <w:t>Revista Latinoamericana de Psicología, 40</w:t>
      </w:r>
      <w:r w:rsidRPr="0094059A">
        <w:t>, 85–95.</w:t>
      </w:r>
    </w:p>
  </w:comment>
  <w:comment w:id="26" w:author="Adriana" w:date="2019-06-17T20:39:00Z" w:initials="A">
    <w:p w14:paraId="22340F60" w14:textId="77777777" w:rsidR="000B0C6C" w:rsidRPr="005E4D7A" w:rsidRDefault="000B0C6C" w:rsidP="000B0C6C">
      <w:pPr>
        <w:pStyle w:val="Referencias"/>
        <w:ind w:left="0" w:firstLine="0"/>
        <w:rPr>
          <w:lang w:val="en-US"/>
        </w:rPr>
      </w:pPr>
      <w:r>
        <w:rPr>
          <w:rStyle w:val="Refdecomentario"/>
        </w:rPr>
        <w:annotationRef/>
      </w:r>
      <w:r w:rsidRPr="005E4D7A">
        <w:rPr>
          <w:lang w:val="en-US"/>
        </w:rPr>
        <w:t xml:space="preserve">Ericsson, K. &amp; Simon, H. (1984). </w:t>
      </w:r>
      <w:r w:rsidRPr="0003611D">
        <w:rPr>
          <w:i/>
          <w:lang w:val="en-US"/>
        </w:rPr>
        <w:t xml:space="preserve">Protocol </w:t>
      </w:r>
      <w:proofErr w:type="spellStart"/>
      <w:r w:rsidRPr="0003611D">
        <w:rPr>
          <w:i/>
          <w:lang w:val="en-US"/>
        </w:rPr>
        <w:t>analisys</w:t>
      </w:r>
      <w:proofErr w:type="spellEnd"/>
      <w:r w:rsidRPr="0003611D">
        <w:rPr>
          <w:i/>
          <w:lang w:val="en-US"/>
        </w:rPr>
        <w:t>: verbal reports as data</w:t>
      </w:r>
      <w:r w:rsidRPr="005E4D7A">
        <w:rPr>
          <w:lang w:val="en-US"/>
        </w:rPr>
        <w:t>. Cambridge: MIT Press.</w:t>
      </w:r>
    </w:p>
    <w:p w14:paraId="423EA407" w14:textId="77777777" w:rsidR="000B0C6C" w:rsidRDefault="000B0C6C" w:rsidP="000B0C6C">
      <w:pPr>
        <w:pStyle w:val="Referencias"/>
        <w:ind w:left="0" w:firstLine="0"/>
        <w:rPr>
          <w:lang w:val="en-US"/>
        </w:rPr>
      </w:pPr>
    </w:p>
    <w:p w14:paraId="78276553" w14:textId="77777777" w:rsidR="000B0C6C" w:rsidRPr="00BE7402" w:rsidRDefault="000B0C6C" w:rsidP="000B0C6C">
      <w:pPr>
        <w:pStyle w:val="Referencias"/>
        <w:ind w:left="0" w:firstLine="0"/>
        <w:rPr>
          <w:lang w:val="en-US"/>
        </w:rPr>
      </w:pPr>
      <w:r w:rsidRPr="005E4D7A">
        <w:rPr>
          <w:lang w:val="en-US"/>
        </w:rPr>
        <w:t xml:space="preserve">Ericsson, K. A., &amp; Simon, H. A. (1993). </w:t>
      </w:r>
      <w:r w:rsidRPr="0003611D">
        <w:rPr>
          <w:i/>
          <w:lang w:val="en-US"/>
        </w:rPr>
        <w:t>Protocol Analysis: Verbal Reports as Data</w:t>
      </w:r>
      <w:r w:rsidRPr="005E4D7A">
        <w:rPr>
          <w:lang w:val="en-US"/>
        </w:rPr>
        <w:t xml:space="preserve">. Cambridge, MA: MIT. </w:t>
      </w:r>
    </w:p>
  </w:comment>
  <w:comment w:id="27" w:author="Adriana" w:date="2019-06-17T20:09:00Z" w:initials="A">
    <w:p w14:paraId="1A67179E" w14:textId="77777777" w:rsidR="000B0C6C" w:rsidRPr="005E4D7A" w:rsidRDefault="000B0C6C" w:rsidP="000B0C6C">
      <w:pPr>
        <w:pStyle w:val="Referencias"/>
        <w:ind w:left="0" w:firstLine="0"/>
        <w:rPr>
          <w:lang w:val="en-US"/>
        </w:rPr>
      </w:pPr>
      <w:r>
        <w:rPr>
          <w:rStyle w:val="Refdecomentario"/>
        </w:rPr>
        <w:annotationRef/>
      </w:r>
      <w:r w:rsidRPr="005E4D7A">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0001C29F" w14:textId="77777777" w:rsidR="000B0C6C" w:rsidRPr="00122166" w:rsidRDefault="000B0C6C" w:rsidP="000B0C6C">
      <w:pPr>
        <w:pStyle w:val="Textocomentario"/>
        <w:rPr>
          <w:lang w:val="en-US"/>
        </w:rPr>
      </w:pPr>
    </w:p>
  </w:comment>
  <w:comment w:id="28" w:author="Adriana" w:date="2019-06-17T20:14:00Z" w:initials="A">
    <w:p w14:paraId="5E940668" w14:textId="77777777" w:rsidR="000B0C6C" w:rsidRPr="005E4D7A" w:rsidRDefault="000B0C6C" w:rsidP="000B0C6C">
      <w:pPr>
        <w:pStyle w:val="Referencias"/>
        <w:ind w:left="0" w:firstLine="0"/>
        <w:rPr>
          <w:lang w:val="en-US"/>
        </w:rPr>
      </w:pPr>
      <w:r>
        <w:rPr>
          <w:rStyle w:val="Refdecomentario"/>
        </w:rPr>
        <w:annotationRef/>
      </w:r>
      <w:r w:rsidRPr="001B01D4">
        <w:rPr>
          <w:lang w:val="en-US"/>
        </w:rPr>
        <w:t xml:space="preserve">Leighton, J. &amp; </w:t>
      </w:r>
      <w:proofErr w:type="spellStart"/>
      <w:r w:rsidRPr="001B01D4">
        <w:rPr>
          <w:lang w:val="en-US"/>
        </w:rPr>
        <w:t>Gierl</w:t>
      </w:r>
      <w:proofErr w:type="spellEnd"/>
      <w:r w:rsidRPr="001B01D4">
        <w:rPr>
          <w:lang w:val="en-US"/>
        </w:rPr>
        <w:t xml:space="preserve">, M. (2007). </w:t>
      </w:r>
      <w:r w:rsidRPr="005E4D7A">
        <w:rPr>
          <w:lang w:val="en-US"/>
        </w:rPr>
        <w:t xml:space="preserve">Defining and evaluating models of cognition used in educational measurement to make inferences about examinees’ thinking processes. </w:t>
      </w:r>
      <w:r w:rsidRPr="006179A4">
        <w:rPr>
          <w:i/>
          <w:lang w:val="en-US"/>
        </w:rPr>
        <w:t>Educational Measurement: Issues and Practice</w:t>
      </w:r>
      <w:r w:rsidRPr="00BB02B1">
        <w:rPr>
          <w:i/>
          <w:lang w:val="en-US"/>
        </w:rPr>
        <w:t>, 26</w:t>
      </w:r>
      <w:r w:rsidRPr="005E4D7A">
        <w:rPr>
          <w:lang w:val="en-US"/>
        </w:rPr>
        <w:t xml:space="preserve">(2), 3-16.  </w:t>
      </w:r>
    </w:p>
    <w:p w14:paraId="6FC6A9E8" w14:textId="77777777" w:rsidR="000B0C6C" w:rsidRPr="0094059A" w:rsidRDefault="000B0C6C" w:rsidP="000B0C6C">
      <w:pPr>
        <w:pStyle w:val="Textocomentario"/>
        <w:rPr>
          <w:lang w:val="en-US"/>
        </w:rPr>
      </w:pPr>
    </w:p>
  </w:comment>
  <w:comment w:id="29" w:author="Adriana" w:date="2019-06-17T20:41:00Z" w:initials="A">
    <w:p w14:paraId="33712716" w14:textId="77777777" w:rsidR="000B0C6C" w:rsidRPr="00C91891" w:rsidRDefault="000B0C6C" w:rsidP="000B0C6C">
      <w:pPr>
        <w:pStyle w:val="Referencias"/>
        <w:ind w:left="0" w:firstLine="0"/>
        <w:rPr>
          <w:lang w:val="en-US"/>
        </w:rPr>
      </w:pPr>
      <w:r>
        <w:rPr>
          <w:rStyle w:val="Refdecomentario"/>
        </w:rPr>
        <w:annotationRef/>
      </w:r>
      <w:r w:rsidRPr="00C91891">
        <w:rPr>
          <w:lang w:val="en-US"/>
        </w:rPr>
        <w:t xml:space="preserve">Snow, R. &amp; </w:t>
      </w:r>
      <w:proofErr w:type="spellStart"/>
      <w:r w:rsidRPr="00C91891">
        <w:rPr>
          <w:lang w:val="en-US"/>
        </w:rPr>
        <w:t>Lohman</w:t>
      </w:r>
      <w:proofErr w:type="spellEnd"/>
      <w:r w:rsidRPr="00C91891">
        <w:rPr>
          <w:lang w:val="en-US"/>
        </w:rPr>
        <w:t xml:space="preserve">, D. (1989). </w:t>
      </w:r>
      <w:r w:rsidRPr="005E4D7A">
        <w:rPr>
          <w:lang w:val="en-US"/>
        </w:rPr>
        <w:t xml:space="preserve">Implications of cognitive psychology for educational measurement. In R. L. Linn (Ed.), </w:t>
      </w:r>
      <w:r w:rsidRPr="00F70171">
        <w:rPr>
          <w:i/>
          <w:lang w:val="en-US"/>
        </w:rPr>
        <w:t>Educational measurement</w:t>
      </w:r>
      <w:r w:rsidRPr="005E4D7A">
        <w:rPr>
          <w:lang w:val="en-US"/>
        </w:rPr>
        <w:t xml:space="preserve"> (3a. ed.), pp. 263-331. New York: Macmillan Publishing Co.</w:t>
      </w:r>
    </w:p>
  </w:comment>
  <w:comment w:id="30" w:author="Adriana" w:date="2019-06-17T20:44:00Z" w:initials="A">
    <w:p w14:paraId="16F54FEF" w14:textId="77777777" w:rsidR="000B0C6C" w:rsidRPr="009C77E5" w:rsidRDefault="000B0C6C" w:rsidP="000B0C6C">
      <w:pPr>
        <w:pStyle w:val="Referencias"/>
        <w:ind w:left="0" w:firstLine="0"/>
        <w:rPr>
          <w:lang w:val="en-US"/>
        </w:rPr>
      </w:pPr>
      <w:r>
        <w:rPr>
          <w:rStyle w:val="Refdecomentario"/>
        </w:rPr>
        <w:annotationRef/>
      </w:r>
      <w:r w:rsidRPr="005E4D7A">
        <w:rPr>
          <w:lang w:val="en-US"/>
        </w:rPr>
        <w:t xml:space="preserve">Sternberg, R. (1977). </w:t>
      </w:r>
      <w:r w:rsidRPr="00F70171">
        <w:rPr>
          <w:i/>
          <w:lang w:val="en-US"/>
        </w:rPr>
        <w:t>Intelligence, information processing, and analogical reasoning: The componential analysis of human abilities</w:t>
      </w:r>
      <w:r w:rsidRPr="005E4D7A">
        <w:rPr>
          <w:lang w:val="en-US"/>
        </w:rPr>
        <w:t>. Oxford: Lawrence Erlbaum.</w:t>
      </w:r>
    </w:p>
  </w:comment>
  <w:comment w:id="31" w:author="Adriana" w:date="2019-06-17T20:46:00Z" w:initials="A">
    <w:p w14:paraId="5C084E9A" w14:textId="77777777" w:rsidR="000B0C6C" w:rsidRPr="005E4D7A" w:rsidRDefault="000B0C6C" w:rsidP="000B0C6C">
      <w:pPr>
        <w:pStyle w:val="Referencias"/>
        <w:ind w:left="0" w:firstLine="0"/>
        <w:rPr>
          <w:lang w:val="en-US"/>
        </w:rPr>
      </w:pPr>
      <w:r>
        <w:rPr>
          <w:rStyle w:val="Refdecomentario"/>
        </w:rPr>
        <w:annotationRef/>
      </w:r>
      <w:proofErr w:type="spellStart"/>
      <w:r w:rsidRPr="005E4D7A">
        <w:rPr>
          <w:lang w:val="en-US"/>
        </w:rPr>
        <w:t>Fredericksen</w:t>
      </w:r>
      <w:proofErr w:type="spellEnd"/>
      <w:r w:rsidRPr="005E4D7A">
        <w:rPr>
          <w:lang w:val="en-US"/>
        </w:rPr>
        <w:t xml:space="preserve">, J. (1980). Component skills in Reading: measurements of individual </w:t>
      </w:r>
      <w:proofErr w:type="spellStart"/>
      <w:r w:rsidRPr="005E4D7A">
        <w:rPr>
          <w:lang w:val="en-US"/>
        </w:rPr>
        <w:t>diferences</w:t>
      </w:r>
      <w:proofErr w:type="spellEnd"/>
      <w:r w:rsidRPr="005E4D7A">
        <w:rPr>
          <w:lang w:val="en-US"/>
        </w:rPr>
        <w:t xml:space="preserve"> thought chronometric </w:t>
      </w:r>
      <w:proofErr w:type="spellStart"/>
      <w:r w:rsidRPr="005E4D7A">
        <w:rPr>
          <w:lang w:val="en-US"/>
        </w:rPr>
        <w:t>analisys</w:t>
      </w:r>
      <w:proofErr w:type="spellEnd"/>
      <w:r w:rsidRPr="005E4D7A">
        <w:rPr>
          <w:lang w:val="en-US"/>
        </w:rPr>
        <w:t xml:space="preserve">. In R. E. Snow, P-A. Federico &amp; W. E. Montage (Eds.), </w:t>
      </w:r>
      <w:r w:rsidRPr="0003611D">
        <w:rPr>
          <w:i/>
          <w:lang w:val="en-US"/>
        </w:rPr>
        <w:t>Aptitude, learning, and instructions: Cognitive process analyses of aptitude</w:t>
      </w:r>
      <w:r w:rsidRPr="005E4D7A">
        <w:rPr>
          <w:lang w:val="en-US"/>
        </w:rPr>
        <w:t>, Vol. 1, (pp. 105-138). Hillsdale: Lawrence Erlbaum.</w:t>
      </w:r>
    </w:p>
    <w:p w14:paraId="45BC4E6D" w14:textId="77777777" w:rsidR="000B0C6C" w:rsidRPr="0094059A" w:rsidRDefault="000B0C6C" w:rsidP="000B0C6C">
      <w:pPr>
        <w:pStyle w:val="Textocomentario"/>
        <w:rPr>
          <w:lang w:val="en-US"/>
        </w:rPr>
      </w:pPr>
    </w:p>
  </w:comment>
  <w:comment w:id="32" w:author="Adriana" w:date="2019-06-17T20:47:00Z" w:initials="A">
    <w:p w14:paraId="64197553" w14:textId="77777777" w:rsidR="000B0C6C" w:rsidRPr="00E91563" w:rsidRDefault="000B0C6C" w:rsidP="000B0C6C">
      <w:pPr>
        <w:pStyle w:val="Referencias"/>
        <w:ind w:left="0" w:firstLine="0"/>
        <w:rPr>
          <w:lang w:val="en-US"/>
        </w:rPr>
      </w:pPr>
      <w:r>
        <w:rPr>
          <w:rStyle w:val="Refdecomentario"/>
        </w:rPr>
        <w:annotationRef/>
      </w:r>
      <w:r w:rsidRPr="00E91563">
        <w:rPr>
          <w:lang w:val="en-US"/>
        </w:rPr>
        <w:t xml:space="preserve">Posner, M. I. (1978). </w:t>
      </w:r>
      <w:r w:rsidRPr="00E91563">
        <w:rPr>
          <w:i/>
          <w:lang w:val="en-US"/>
        </w:rPr>
        <w:t>Chronometric exploration of mind.</w:t>
      </w:r>
      <w:r w:rsidRPr="00E91563">
        <w:rPr>
          <w:lang w:val="en-US"/>
        </w:rPr>
        <w:t xml:space="preserve"> New York: </w:t>
      </w:r>
      <w:proofErr w:type="spellStart"/>
      <w:r w:rsidRPr="00E91563">
        <w:rPr>
          <w:lang w:val="en-US"/>
        </w:rPr>
        <w:t>Jhon</w:t>
      </w:r>
      <w:proofErr w:type="spellEnd"/>
      <w:r w:rsidRPr="00E91563">
        <w:rPr>
          <w:lang w:val="en-US"/>
        </w:rPr>
        <w:t xml:space="preserve"> Wiley.</w:t>
      </w:r>
    </w:p>
    <w:p w14:paraId="3FB6E72A" w14:textId="77777777" w:rsidR="000B0C6C" w:rsidRDefault="000B0C6C" w:rsidP="000B0C6C">
      <w:pPr>
        <w:pStyle w:val="Referencias"/>
        <w:ind w:left="0" w:firstLine="0"/>
        <w:rPr>
          <w:bCs/>
          <w:lang w:val="en-US"/>
        </w:rPr>
      </w:pPr>
    </w:p>
    <w:p w14:paraId="66CF1351" w14:textId="77777777" w:rsidR="000B0C6C" w:rsidRDefault="000B0C6C" w:rsidP="000B0C6C">
      <w:pPr>
        <w:pStyle w:val="Referencias"/>
        <w:ind w:left="0" w:firstLine="0"/>
        <w:rPr>
          <w:lang w:val="en-US"/>
        </w:rPr>
      </w:pPr>
      <w:r w:rsidRPr="00EF2196">
        <w:rPr>
          <w:bCs/>
          <w:lang w:val="en-US"/>
        </w:rPr>
        <w:t>Posner</w:t>
      </w:r>
      <w:r>
        <w:rPr>
          <w:lang w:val="en-US"/>
        </w:rPr>
        <w:t>, M. I., &amp;</w:t>
      </w:r>
      <w:r w:rsidRPr="00EF2196">
        <w:rPr>
          <w:lang w:val="en-US"/>
        </w:rPr>
        <w:t> </w:t>
      </w:r>
      <w:r w:rsidRPr="00EF2196">
        <w:rPr>
          <w:bCs/>
          <w:lang w:val="en-US"/>
        </w:rPr>
        <w:t>Rogers</w:t>
      </w:r>
      <w:r w:rsidRPr="00EF2196">
        <w:rPr>
          <w:lang w:val="en-US"/>
        </w:rPr>
        <w:t>, M. G. K. (</w:t>
      </w:r>
      <w:r w:rsidRPr="00EF2196">
        <w:rPr>
          <w:bCs/>
          <w:lang w:val="en-US"/>
        </w:rPr>
        <w:t>1978</w:t>
      </w:r>
      <w:r w:rsidRPr="00EF2196">
        <w:rPr>
          <w:lang w:val="en-US"/>
        </w:rPr>
        <w:t>)</w:t>
      </w:r>
      <w:r>
        <w:rPr>
          <w:lang w:val="en-US"/>
        </w:rPr>
        <w:t>.</w:t>
      </w:r>
      <w:r w:rsidRPr="00EF2196">
        <w:rPr>
          <w:lang w:val="en-US"/>
        </w:rPr>
        <w:t xml:space="preserve"> Chronometric analysis of abstraction and recognition. In W. K. </w:t>
      </w:r>
      <w:r>
        <w:rPr>
          <w:lang w:val="en-US"/>
        </w:rPr>
        <w:t>Estes (E</w:t>
      </w:r>
      <w:r w:rsidRPr="00EF2196">
        <w:rPr>
          <w:lang w:val="en-US"/>
        </w:rPr>
        <w:t>d</w:t>
      </w:r>
      <w:r>
        <w:rPr>
          <w:lang w:val="en-US"/>
        </w:rPr>
        <w:t xml:space="preserve">.) (1978). </w:t>
      </w:r>
      <w:r w:rsidRPr="006179A4">
        <w:rPr>
          <w:i/>
          <w:lang w:val="en-US"/>
        </w:rPr>
        <w:t>Handbook of learning and cognitive processes</w:t>
      </w:r>
      <w:r>
        <w:rPr>
          <w:lang w:val="en-US"/>
        </w:rPr>
        <w:t xml:space="preserve"> (vol. 6). Hillsdale, N. J.: </w:t>
      </w:r>
      <w:proofErr w:type="spellStart"/>
      <w:r>
        <w:rPr>
          <w:lang w:val="en-US"/>
        </w:rPr>
        <w:t>Lawrecence</w:t>
      </w:r>
      <w:proofErr w:type="spellEnd"/>
      <w:r>
        <w:rPr>
          <w:lang w:val="en-US"/>
        </w:rPr>
        <w:t xml:space="preserve"> Erlbaum Associates.</w:t>
      </w:r>
    </w:p>
    <w:p w14:paraId="3124FB32" w14:textId="77777777" w:rsidR="000B0C6C" w:rsidRPr="0094059A" w:rsidRDefault="000B0C6C" w:rsidP="000B0C6C">
      <w:pPr>
        <w:pStyle w:val="Textocomentario"/>
        <w:rPr>
          <w:lang w:val="en-US"/>
        </w:rPr>
      </w:pPr>
    </w:p>
  </w:comment>
  <w:comment w:id="37" w:author="Adriana" w:date="2019-06-17T20:52:00Z" w:initials="A">
    <w:p w14:paraId="7FB42597" w14:textId="736BFDB6" w:rsidR="000B0C6C" w:rsidRPr="0094059A" w:rsidRDefault="000B0C6C">
      <w:pPr>
        <w:pStyle w:val="Textocomentario"/>
        <w:rPr>
          <w:lang w:val="en-US"/>
        </w:rPr>
      </w:pPr>
      <w:r>
        <w:rPr>
          <w:rStyle w:val="Refdecomentario"/>
        </w:rPr>
        <w:annotationRef/>
      </w:r>
      <w:proofErr w:type="spellStart"/>
      <w:r w:rsidRPr="00427AF0">
        <w:rPr>
          <w:rFonts w:ascii="Arial" w:hAnsi="Arial" w:cs="Arial"/>
          <w:color w:val="222222"/>
          <w:shd w:val="clear" w:color="auto" w:fill="FFFFFF"/>
          <w:lang w:val="en-US"/>
        </w:rPr>
        <w:t>Ihaka</w:t>
      </w:r>
      <w:proofErr w:type="spellEnd"/>
      <w:r w:rsidRPr="00427AF0">
        <w:rPr>
          <w:rFonts w:ascii="Arial" w:hAnsi="Arial" w:cs="Arial"/>
          <w:color w:val="222222"/>
          <w:shd w:val="clear" w:color="auto" w:fill="FFFFFF"/>
          <w:lang w:val="en-US"/>
        </w:rPr>
        <w:t>, R., &amp; Gentleman, R. (1996). R: a language for data analysis and graphics. </w:t>
      </w:r>
      <w:r w:rsidRPr="0094059A">
        <w:rPr>
          <w:rFonts w:ascii="Arial" w:hAnsi="Arial" w:cs="Arial"/>
          <w:i/>
          <w:iCs/>
          <w:color w:val="222222"/>
          <w:shd w:val="clear" w:color="auto" w:fill="FFFFFF"/>
          <w:lang w:val="en-US"/>
        </w:rPr>
        <w:t>Journal of computational and graphical statistics</w:t>
      </w:r>
      <w:r w:rsidRPr="0094059A">
        <w:rPr>
          <w:rFonts w:ascii="Arial" w:hAnsi="Arial" w:cs="Arial"/>
          <w:color w:val="222222"/>
          <w:shd w:val="clear" w:color="auto" w:fill="FFFFFF"/>
          <w:lang w:val="en-US"/>
        </w:rPr>
        <w:t>, </w:t>
      </w:r>
      <w:r w:rsidRPr="0094059A">
        <w:rPr>
          <w:rFonts w:ascii="Arial" w:hAnsi="Arial" w:cs="Arial"/>
          <w:i/>
          <w:iCs/>
          <w:color w:val="222222"/>
          <w:shd w:val="clear" w:color="auto" w:fill="FFFFFF"/>
          <w:lang w:val="en-US"/>
        </w:rPr>
        <w:t>5</w:t>
      </w:r>
      <w:r w:rsidRPr="0094059A">
        <w:rPr>
          <w:rFonts w:ascii="Arial" w:hAnsi="Arial" w:cs="Arial"/>
          <w:color w:val="222222"/>
          <w:shd w:val="clear" w:color="auto" w:fill="FFFFFF"/>
          <w:lang w:val="en-US"/>
        </w:rPr>
        <w:t>(3), 299-314.</w:t>
      </w:r>
    </w:p>
  </w:comment>
  <w:comment w:id="38" w:author="Adriana" w:date="2019-06-17T20:55:00Z" w:initials="A">
    <w:p w14:paraId="07B2B6D4" w14:textId="21CF9CF1" w:rsidR="000B0C6C" w:rsidRPr="0094059A" w:rsidRDefault="000B0C6C">
      <w:pPr>
        <w:pStyle w:val="Textocomentario"/>
        <w:rPr>
          <w:lang w:val="en-US"/>
        </w:rPr>
      </w:pPr>
      <w:r>
        <w:rPr>
          <w:rStyle w:val="Refdecomentario"/>
        </w:rPr>
        <w:annotationRef/>
      </w:r>
      <w:proofErr w:type="spellStart"/>
      <w:r w:rsidRPr="00641C3A">
        <w:rPr>
          <w:rFonts w:ascii="Arial" w:hAnsi="Arial" w:cs="Arial"/>
          <w:color w:val="222222"/>
          <w:shd w:val="clear" w:color="auto" w:fill="FFFFFF"/>
          <w:lang w:val="en-US"/>
        </w:rPr>
        <w:t>Willse</w:t>
      </w:r>
      <w:proofErr w:type="spellEnd"/>
      <w:r w:rsidRPr="00641C3A">
        <w:rPr>
          <w:rFonts w:ascii="Arial" w:hAnsi="Arial" w:cs="Arial"/>
          <w:color w:val="222222"/>
          <w:shd w:val="clear" w:color="auto" w:fill="FFFFFF"/>
          <w:lang w:val="en-US"/>
        </w:rPr>
        <w:t xml:space="preserve">, J. T., &amp; </w:t>
      </w:r>
      <w:proofErr w:type="spellStart"/>
      <w:r w:rsidRPr="00641C3A">
        <w:rPr>
          <w:rFonts w:ascii="Arial" w:hAnsi="Arial" w:cs="Arial"/>
          <w:color w:val="222222"/>
          <w:shd w:val="clear" w:color="auto" w:fill="FFFFFF"/>
          <w:lang w:val="en-US"/>
        </w:rPr>
        <w:t>Shu</w:t>
      </w:r>
      <w:proofErr w:type="spellEnd"/>
      <w:r w:rsidRPr="00641C3A">
        <w:rPr>
          <w:rFonts w:ascii="Arial" w:hAnsi="Arial" w:cs="Arial"/>
          <w:color w:val="222222"/>
          <w:shd w:val="clear" w:color="auto" w:fill="FFFFFF"/>
          <w:lang w:val="en-US"/>
        </w:rPr>
        <w:t>, Z. (2014). CTT: Classical test theory functions. </w:t>
      </w:r>
      <w:r w:rsidRPr="0094059A">
        <w:rPr>
          <w:rFonts w:ascii="Arial" w:hAnsi="Arial" w:cs="Arial"/>
          <w:i/>
          <w:iCs/>
          <w:color w:val="222222"/>
          <w:shd w:val="clear" w:color="auto" w:fill="FFFFFF"/>
          <w:lang w:val="en-US"/>
        </w:rPr>
        <w:t>R package version</w:t>
      </w:r>
      <w:r w:rsidRPr="0094059A">
        <w:rPr>
          <w:rFonts w:ascii="Arial" w:hAnsi="Arial" w:cs="Arial"/>
          <w:color w:val="222222"/>
          <w:shd w:val="clear" w:color="auto" w:fill="FFFFFF"/>
          <w:lang w:val="en-US"/>
        </w:rPr>
        <w:t>, </w:t>
      </w:r>
      <w:r w:rsidRPr="0094059A">
        <w:rPr>
          <w:rFonts w:ascii="Arial" w:hAnsi="Arial" w:cs="Arial"/>
          <w:i/>
          <w:iCs/>
          <w:color w:val="222222"/>
          <w:shd w:val="clear" w:color="auto" w:fill="FFFFFF"/>
          <w:lang w:val="en-US"/>
        </w:rPr>
        <w:t>2</w:t>
      </w:r>
      <w:r w:rsidRPr="0094059A">
        <w:rPr>
          <w:rFonts w:ascii="Arial" w:hAnsi="Arial" w:cs="Arial"/>
          <w:color w:val="222222"/>
          <w:shd w:val="clear" w:color="auto" w:fill="FFFFFF"/>
          <w:lang w:val="en-US"/>
        </w:rPr>
        <w:t>.</w:t>
      </w:r>
    </w:p>
  </w:comment>
  <w:comment w:id="39" w:author="Adriana" w:date="2019-06-17T21:04:00Z" w:initials="A">
    <w:p w14:paraId="38B3CC53" w14:textId="69179881" w:rsidR="000B0C6C" w:rsidRPr="0094059A" w:rsidRDefault="000B0C6C">
      <w:pPr>
        <w:pStyle w:val="Textocomentario"/>
        <w:rPr>
          <w:lang w:val="en-US"/>
        </w:rPr>
      </w:pPr>
      <w:r>
        <w:rPr>
          <w:rStyle w:val="Refdecomentario"/>
        </w:rPr>
        <w:annotationRef/>
      </w:r>
      <w:proofErr w:type="spellStart"/>
      <w:r w:rsidRPr="00EF7A8A">
        <w:rPr>
          <w:rFonts w:ascii="Arial" w:hAnsi="Arial" w:cs="Arial"/>
          <w:color w:val="222222"/>
          <w:shd w:val="clear" w:color="auto" w:fill="FFFFFF"/>
          <w:lang w:val="en-US"/>
        </w:rPr>
        <w:t>Revelle</w:t>
      </w:r>
      <w:proofErr w:type="spellEnd"/>
      <w:r w:rsidRPr="00EF7A8A">
        <w:rPr>
          <w:rFonts w:ascii="Arial" w:hAnsi="Arial" w:cs="Arial"/>
          <w:color w:val="222222"/>
          <w:shd w:val="clear" w:color="auto" w:fill="FFFFFF"/>
          <w:lang w:val="en-US"/>
        </w:rPr>
        <w:t>, W. (2011). An overview of the psych package. </w:t>
      </w:r>
      <w:r w:rsidRPr="00EF7A8A">
        <w:rPr>
          <w:rFonts w:ascii="Arial" w:hAnsi="Arial" w:cs="Arial"/>
          <w:i/>
          <w:iCs/>
          <w:color w:val="222222"/>
          <w:shd w:val="clear" w:color="auto" w:fill="FFFFFF"/>
          <w:lang w:val="en-US"/>
        </w:rPr>
        <w:t xml:space="preserve">Department of Psychology Northwestern University. </w:t>
      </w:r>
      <w:r w:rsidRPr="0094059A">
        <w:rPr>
          <w:rFonts w:ascii="Arial" w:hAnsi="Arial" w:cs="Arial"/>
          <w:i/>
          <w:iCs/>
          <w:color w:val="222222"/>
          <w:shd w:val="clear" w:color="auto" w:fill="FFFFFF"/>
          <w:lang w:val="en-US"/>
        </w:rPr>
        <w:t>Accessed on March</w:t>
      </w:r>
      <w:r w:rsidRPr="0094059A">
        <w:rPr>
          <w:rFonts w:ascii="Arial" w:hAnsi="Arial" w:cs="Arial"/>
          <w:color w:val="222222"/>
          <w:shd w:val="clear" w:color="auto" w:fill="FFFFFF"/>
          <w:lang w:val="en-US"/>
        </w:rPr>
        <w:t>, </w:t>
      </w:r>
      <w:r w:rsidRPr="0094059A">
        <w:rPr>
          <w:rFonts w:ascii="Arial" w:hAnsi="Arial" w:cs="Arial"/>
          <w:i/>
          <w:iCs/>
          <w:color w:val="222222"/>
          <w:shd w:val="clear" w:color="auto" w:fill="FFFFFF"/>
          <w:lang w:val="en-US"/>
        </w:rPr>
        <w:t>3</w:t>
      </w:r>
      <w:r w:rsidRPr="0094059A">
        <w:rPr>
          <w:rFonts w:ascii="Arial" w:hAnsi="Arial" w:cs="Arial"/>
          <w:color w:val="222222"/>
          <w:shd w:val="clear" w:color="auto" w:fill="FFFFFF"/>
          <w:lang w:val="en-US"/>
        </w:rPr>
        <w:t>, 2012.</w:t>
      </w:r>
    </w:p>
  </w:comment>
  <w:comment w:id="40" w:author="Adriana" w:date="2019-06-17T21:01:00Z" w:initials="A">
    <w:p w14:paraId="449DB6CA" w14:textId="77777777" w:rsidR="000B0C6C" w:rsidRDefault="000B0C6C" w:rsidP="00EF7A8A">
      <w:pPr>
        <w:pStyle w:val="Referencias"/>
        <w:ind w:left="0" w:firstLine="0"/>
        <w:rPr>
          <w:lang w:val="en-US"/>
        </w:rPr>
      </w:pPr>
      <w:r>
        <w:rPr>
          <w:rStyle w:val="Refdecomentario"/>
        </w:rPr>
        <w:annotationRef/>
      </w:r>
      <w:proofErr w:type="spellStart"/>
      <w:r w:rsidRPr="00B5027D">
        <w:rPr>
          <w:color w:val="222222"/>
          <w:sz w:val="20"/>
          <w:szCs w:val="20"/>
          <w:shd w:val="clear" w:color="auto" w:fill="FFFFFF"/>
          <w:lang w:val="en-US"/>
        </w:rPr>
        <w:t>Raiche</w:t>
      </w:r>
      <w:proofErr w:type="spellEnd"/>
      <w:r w:rsidRPr="00B5027D">
        <w:rPr>
          <w:color w:val="222222"/>
          <w:sz w:val="20"/>
          <w:szCs w:val="20"/>
          <w:shd w:val="clear" w:color="auto" w:fill="FFFFFF"/>
          <w:lang w:val="en-US"/>
        </w:rPr>
        <w:t xml:space="preserve">, G., </w:t>
      </w:r>
      <w:proofErr w:type="spellStart"/>
      <w:r w:rsidRPr="00B5027D">
        <w:rPr>
          <w:color w:val="222222"/>
          <w:sz w:val="20"/>
          <w:szCs w:val="20"/>
          <w:shd w:val="clear" w:color="auto" w:fill="FFFFFF"/>
          <w:lang w:val="en-US"/>
        </w:rPr>
        <w:t>Magis</w:t>
      </w:r>
      <w:proofErr w:type="spellEnd"/>
      <w:r w:rsidRPr="00B5027D">
        <w:rPr>
          <w:color w:val="222222"/>
          <w:sz w:val="20"/>
          <w:szCs w:val="20"/>
          <w:shd w:val="clear" w:color="auto" w:fill="FFFFFF"/>
          <w:lang w:val="en-US"/>
        </w:rPr>
        <w:t xml:space="preserve">, D., &amp; </w:t>
      </w:r>
      <w:proofErr w:type="spellStart"/>
      <w:r w:rsidRPr="00B5027D">
        <w:rPr>
          <w:color w:val="222222"/>
          <w:sz w:val="20"/>
          <w:szCs w:val="20"/>
          <w:shd w:val="clear" w:color="auto" w:fill="FFFFFF"/>
          <w:lang w:val="en-US"/>
        </w:rPr>
        <w:t>Raiche</w:t>
      </w:r>
      <w:proofErr w:type="spellEnd"/>
      <w:r w:rsidRPr="00B5027D">
        <w:rPr>
          <w:color w:val="222222"/>
          <w:sz w:val="20"/>
          <w:szCs w:val="20"/>
          <w:shd w:val="clear" w:color="auto" w:fill="FFFFFF"/>
          <w:lang w:val="en-US"/>
        </w:rPr>
        <w:t>, M. G. (2010). Package ‘</w:t>
      </w:r>
      <w:proofErr w:type="spellStart"/>
      <w:r w:rsidRPr="00B5027D">
        <w:rPr>
          <w:color w:val="222222"/>
          <w:sz w:val="20"/>
          <w:szCs w:val="20"/>
          <w:shd w:val="clear" w:color="auto" w:fill="FFFFFF"/>
          <w:lang w:val="en-US"/>
        </w:rPr>
        <w:t>nFactors</w:t>
      </w:r>
      <w:proofErr w:type="spellEnd"/>
      <w:r w:rsidRPr="00B5027D">
        <w:rPr>
          <w:color w:val="222222"/>
          <w:sz w:val="20"/>
          <w:szCs w:val="20"/>
          <w:shd w:val="clear" w:color="auto" w:fill="FFFFFF"/>
          <w:lang w:val="en-US"/>
        </w:rPr>
        <w:t>’. </w:t>
      </w:r>
      <w:r w:rsidRPr="00B5027D">
        <w:rPr>
          <w:i/>
          <w:iCs/>
          <w:color w:val="222222"/>
          <w:sz w:val="20"/>
          <w:szCs w:val="20"/>
          <w:shd w:val="clear" w:color="auto" w:fill="FFFFFF"/>
          <w:lang w:val="en-US"/>
        </w:rPr>
        <w:t xml:space="preserve">Parallel Analysis and Non Graphical Solutions to the </w:t>
      </w:r>
      <w:proofErr w:type="spellStart"/>
      <w:r w:rsidRPr="00B5027D">
        <w:rPr>
          <w:i/>
          <w:iCs/>
          <w:color w:val="222222"/>
          <w:sz w:val="20"/>
          <w:szCs w:val="20"/>
          <w:shd w:val="clear" w:color="auto" w:fill="FFFFFF"/>
          <w:lang w:val="en-US"/>
        </w:rPr>
        <w:t>Cattell</w:t>
      </w:r>
      <w:proofErr w:type="spellEnd"/>
      <w:r w:rsidRPr="00B5027D">
        <w:rPr>
          <w:i/>
          <w:iCs/>
          <w:color w:val="222222"/>
          <w:sz w:val="20"/>
          <w:szCs w:val="20"/>
          <w:shd w:val="clear" w:color="auto" w:fill="FFFFFF"/>
          <w:lang w:val="en-US"/>
        </w:rPr>
        <w:t xml:space="preserve"> Scree Test. Available at CRAN repository: http://cran. </w:t>
      </w:r>
      <w:proofErr w:type="gramStart"/>
      <w:r w:rsidRPr="00B5027D">
        <w:rPr>
          <w:i/>
          <w:iCs/>
          <w:color w:val="222222"/>
          <w:sz w:val="20"/>
          <w:szCs w:val="20"/>
          <w:shd w:val="clear" w:color="auto" w:fill="FFFFFF"/>
          <w:lang w:val="en-US"/>
        </w:rPr>
        <w:t>r-project</w:t>
      </w:r>
      <w:proofErr w:type="gramEnd"/>
      <w:r w:rsidRPr="00B5027D">
        <w:rPr>
          <w:i/>
          <w:iCs/>
          <w:color w:val="222222"/>
          <w:sz w:val="20"/>
          <w:szCs w:val="20"/>
          <w:shd w:val="clear" w:color="auto" w:fill="FFFFFF"/>
          <w:lang w:val="en-US"/>
        </w:rPr>
        <w:t xml:space="preserve">. </w:t>
      </w:r>
      <w:proofErr w:type="gramStart"/>
      <w:r w:rsidRPr="00B5027D">
        <w:rPr>
          <w:i/>
          <w:iCs/>
          <w:color w:val="222222"/>
          <w:sz w:val="20"/>
          <w:szCs w:val="20"/>
          <w:shd w:val="clear" w:color="auto" w:fill="FFFFFF"/>
          <w:lang w:val="en-US"/>
        </w:rPr>
        <w:t>org/web/packages/n</w:t>
      </w:r>
      <w:proofErr w:type="gramEnd"/>
      <w:r w:rsidRPr="00B5027D">
        <w:rPr>
          <w:i/>
          <w:iCs/>
          <w:color w:val="222222"/>
          <w:sz w:val="20"/>
          <w:szCs w:val="20"/>
          <w:shd w:val="clear" w:color="auto" w:fill="FFFFFF"/>
          <w:lang w:val="en-US"/>
        </w:rPr>
        <w:t xml:space="preserve"> Factors/n Factors. </w:t>
      </w:r>
      <w:proofErr w:type="gramStart"/>
      <w:r w:rsidRPr="00B5027D">
        <w:rPr>
          <w:i/>
          <w:iCs/>
          <w:color w:val="222222"/>
          <w:sz w:val="20"/>
          <w:szCs w:val="20"/>
          <w:shd w:val="clear" w:color="auto" w:fill="FFFFFF"/>
          <w:lang w:val="en-US"/>
        </w:rPr>
        <w:t>pdf</w:t>
      </w:r>
      <w:proofErr w:type="gramEnd"/>
      <w:r w:rsidRPr="00B5027D">
        <w:rPr>
          <w:color w:val="222222"/>
          <w:sz w:val="20"/>
          <w:szCs w:val="20"/>
          <w:shd w:val="clear" w:color="auto" w:fill="FFFFFF"/>
          <w:lang w:val="en-US"/>
        </w:rPr>
        <w:t>.</w:t>
      </w:r>
    </w:p>
    <w:p w14:paraId="3DD517B5" w14:textId="32FB4A54" w:rsidR="000B0C6C" w:rsidRPr="00EF7A8A" w:rsidRDefault="000B0C6C">
      <w:pPr>
        <w:pStyle w:val="Textocomentario"/>
        <w:rPr>
          <w:lang w:val="en-US"/>
        </w:rPr>
      </w:pPr>
    </w:p>
  </w:comment>
  <w:comment w:id="41" w:author="Adriana" w:date="2019-06-17T21:06:00Z" w:initials="A">
    <w:p w14:paraId="6DEC7E2E" w14:textId="64C863D2" w:rsidR="000B0C6C" w:rsidRPr="00C13CA7" w:rsidRDefault="000B0C6C">
      <w:pPr>
        <w:pStyle w:val="Textocomentario"/>
        <w:rPr>
          <w:lang w:val="en-US"/>
        </w:rPr>
      </w:pPr>
      <w:r>
        <w:rPr>
          <w:rStyle w:val="Refdecomentario"/>
        </w:rPr>
        <w:annotationRef/>
      </w:r>
      <w:r w:rsidRPr="00C13CA7">
        <w:rPr>
          <w:rFonts w:ascii="Arial" w:hAnsi="Arial" w:cs="Arial"/>
          <w:color w:val="222222"/>
          <w:shd w:val="clear" w:color="auto" w:fill="FFFFFF"/>
          <w:lang w:val="en-US"/>
        </w:rPr>
        <w:t xml:space="preserve">George, A. C., </w:t>
      </w:r>
      <w:proofErr w:type="spellStart"/>
      <w:r w:rsidRPr="00C13CA7">
        <w:rPr>
          <w:rFonts w:ascii="Arial" w:hAnsi="Arial" w:cs="Arial"/>
          <w:color w:val="222222"/>
          <w:shd w:val="clear" w:color="auto" w:fill="FFFFFF"/>
          <w:lang w:val="en-US"/>
        </w:rPr>
        <w:t>Robitzsch</w:t>
      </w:r>
      <w:proofErr w:type="spellEnd"/>
      <w:r w:rsidRPr="00C13CA7">
        <w:rPr>
          <w:rFonts w:ascii="Arial" w:hAnsi="Arial" w:cs="Arial"/>
          <w:color w:val="222222"/>
          <w:shd w:val="clear" w:color="auto" w:fill="FFFFFF"/>
          <w:lang w:val="en-US"/>
        </w:rPr>
        <w:t xml:space="preserve">, A., Kiefer, T., </w:t>
      </w:r>
      <w:proofErr w:type="spellStart"/>
      <w:r w:rsidRPr="00C13CA7">
        <w:rPr>
          <w:rFonts w:ascii="Arial" w:hAnsi="Arial" w:cs="Arial"/>
          <w:color w:val="222222"/>
          <w:shd w:val="clear" w:color="auto" w:fill="FFFFFF"/>
          <w:lang w:val="en-US"/>
        </w:rPr>
        <w:t>Groß</w:t>
      </w:r>
      <w:proofErr w:type="spellEnd"/>
      <w:r w:rsidRPr="00C13CA7">
        <w:rPr>
          <w:rFonts w:ascii="Arial" w:hAnsi="Arial" w:cs="Arial"/>
          <w:color w:val="222222"/>
          <w:shd w:val="clear" w:color="auto" w:fill="FFFFFF"/>
          <w:lang w:val="en-US"/>
        </w:rPr>
        <w:t xml:space="preserve">, J., &amp; </w:t>
      </w:r>
      <w:proofErr w:type="spellStart"/>
      <w:r w:rsidRPr="00C13CA7">
        <w:rPr>
          <w:rFonts w:ascii="Arial" w:hAnsi="Arial" w:cs="Arial"/>
          <w:color w:val="222222"/>
          <w:shd w:val="clear" w:color="auto" w:fill="FFFFFF"/>
          <w:lang w:val="en-US"/>
        </w:rPr>
        <w:t>Ünlü</w:t>
      </w:r>
      <w:proofErr w:type="spellEnd"/>
      <w:r w:rsidRPr="00C13CA7">
        <w:rPr>
          <w:rFonts w:ascii="Arial" w:hAnsi="Arial" w:cs="Arial"/>
          <w:color w:val="222222"/>
          <w:shd w:val="clear" w:color="auto" w:fill="FFFFFF"/>
          <w:lang w:val="en-US"/>
        </w:rPr>
        <w:t>, A. (2016). The R package CDM for cognitive diagnosis models. </w:t>
      </w:r>
      <w:r w:rsidRPr="00C13CA7">
        <w:rPr>
          <w:rFonts w:ascii="Arial" w:hAnsi="Arial" w:cs="Arial"/>
          <w:i/>
          <w:iCs/>
          <w:color w:val="222222"/>
          <w:shd w:val="clear" w:color="auto" w:fill="FFFFFF"/>
          <w:lang w:val="en-US"/>
        </w:rPr>
        <w:t>Journal of Statistical Software</w:t>
      </w:r>
      <w:r w:rsidRPr="00C13CA7">
        <w:rPr>
          <w:rFonts w:ascii="Arial" w:hAnsi="Arial" w:cs="Arial"/>
          <w:color w:val="222222"/>
          <w:shd w:val="clear" w:color="auto" w:fill="FFFFFF"/>
          <w:lang w:val="en-US"/>
        </w:rPr>
        <w:t>, </w:t>
      </w:r>
      <w:r w:rsidRPr="00C13CA7">
        <w:rPr>
          <w:rFonts w:ascii="Arial" w:hAnsi="Arial" w:cs="Arial"/>
          <w:i/>
          <w:iCs/>
          <w:color w:val="222222"/>
          <w:shd w:val="clear" w:color="auto" w:fill="FFFFFF"/>
          <w:lang w:val="en-US"/>
        </w:rPr>
        <w:t>74</w:t>
      </w:r>
      <w:r w:rsidRPr="00C13CA7">
        <w:rPr>
          <w:rFonts w:ascii="Arial" w:hAnsi="Arial" w:cs="Arial"/>
          <w:color w:val="222222"/>
          <w:shd w:val="clear" w:color="auto" w:fill="FFFFFF"/>
          <w:lang w:val="en-US"/>
        </w:rPr>
        <w:t>(2), 1-24.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053B07C9" w15:done="0"/>
  <w15:commentEx w15:paraId="17031129" w15:done="0"/>
  <w15:commentEx w15:paraId="690EE7BA" w15:done="0"/>
  <w15:commentEx w15:paraId="125E6080" w15:done="0"/>
  <w15:commentEx w15:paraId="1ABE19FA" w15:done="0"/>
  <w15:commentEx w15:paraId="61F886A0" w15:done="0"/>
  <w15:commentEx w15:paraId="62AF8F6F" w15:done="0"/>
  <w15:commentEx w15:paraId="2ECB3A56" w15:done="0"/>
  <w15:commentEx w15:paraId="1150E9F7" w15:done="0"/>
  <w15:commentEx w15:paraId="1034F571" w15:done="0"/>
  <w15:commentEx w15:paraId="367A0343" w15:done="0"/>
  <w15:commentEx w15:paraId="51426FE6" w15:done="0"/>
  <w15:commentEx w15:paraId="1F70221C" w15:done="0"/>
  <w15:commentEx w15:paraId="5B087866" w15:done="0"/>
  <w15:commentEx w15:paraId="49946626" w15:done="0"/>
  <w15:commentEx w15:paraId="7965A723" w15:done="0"/>
  <w15:commentEx w15:paraId="17422CFD" w15:done="0"/>
  <w15:commentEx w15:paraId="5578A920" w15:done="0"/>
  <w15:commentEx w15:paraId="5F4B1987" w15:done="0"/>
  <w15:commentEx w15:paraId="18E24785" w15:done="0"/>
  <w15:commentEx w15:paraId="48C51E5B" w15:done="0"/>
  <w15:commentEx w15:paraId="7DA7C372" w15:done="0"/>
  <w15:commentEx w15:paraId="4FCCB6CA" w15:done="0"/>
  <w15:commentEx w15:paraId="1A7C22B2" w15:done="0"/>
  <w15:commentEx w15:paraId="78276553" w15:done="0"/>
  <w15:commentEx w15:paraId="0001C29F" w15:done="0"/>
  <w15:commentEx w15:paraId="6FC6A9E8" w15:done="0"/>
  <w15:commentEx w15:paraId="33712716" w15:done="0"/>
  <w15:commentEx w15:paraId="16F54FEF" w15:done="0"/>
  <w15:commentEx w15:paraId="45BC4E6D" w15:done="0"/>
  <w15:commentEx w15:paraId="3124FB32" w15:done="0"/>
  <w15:commentEx w15:paraId="7FB42597" w15:done="0"/>
  <w15:commentEx w15:paraId="07B2B6D4" w15:done="0"/>
  <w15:commentEx w15:paraId="38B3CC53" w15:done="0"/>
  <w15:commentEx w15:paraId="3DD517B5" w15:done="0"/>
  <w15:commentEx w15:paraId="6DEC7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53356" w14:textId="77777777" w:rsidR="005F72E5" w:rsidRDefault="005F72E5" w:rsidP="00D143EA">
      <w:pPr>
        <w:spacing w:after="0" w:line="240" w:lineRule="auto"/>
      </w:pPr>
      <w:r>
        <w:separator/>
      </w:r>
    </w:p>
  </w:endnote>
  <w:endnote w:type="continuationSeparator" w:id="0">
    <w:p w14:paraId="0B332AAD" w14:textId="77777777" w:rsidR="005F72E5" w:rsidRDefault="005F72E5"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AC169" w14:textId="77777777" w:rsidR="005F72E5" w:rsidRDefault="005F72E5" w:rsidP="00D143EA">
      <w:pPr>
        <w:spacing w:after="0" w:line="240" w:lineRule="auto"/>
      </w:pPr>
      <w:r>
        <w:separator/>
      </w:r>
    </w:p>
  </w:footnote>
  <w:footnote w:type="continuationSeparator" w:id="0">
    <w:p w14:paraId="0DA9580D" w14:textId="77777777" w:rsidR="005F72E5" w:rsidRDefault="005F72E5" w:rsidP="00D14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0B0C6C" w:rsidRDefault="000B0C6C">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0B0C6C" w:rsidRDefault="000B0C6C"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0B0C6C" w:rsidRPr="008E1F0C" w:rsidRDefault="000B0C6C"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0B0C6C" w:rsidRDefault="000B0C6C"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0B0C6C" w:rsidRDefault="000B0C6C">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0B0C6C" w:rsidRDefault="000B0C6C"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5DD0F1C"/>
    <w:multiLevelType w:val="hybridMultilevel"/>
    <w:tmpl w:val="8CF887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8">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0DD1A1B"/>
    <w:multiLevelType w:val="hybridMultilevel"/>
    <w:tmpl w:val="281AE1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2">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4">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3"/>
  </w:num>
  <w:num w:numId="4">
    <w:abstractNumId w:val="14"/>
  </w:num>
  <w:num w:numId="5">
    <w:abstractNumId w:val="9"/>
  </w:num>
  <w:num w:numId="6">
    <w:abstractNumId w:val="36"/>
  </w:num>
  <w:num w:numId="7">
    <w:abstractNumId w:val="24"/>
  </w:num>
  <w:num w:numId="8">
    <w:abstractNumId w:val="28"/>
  </w:num>
  <w:num w:numId="9">
    <w:abstractNumId w:val="10"/>
  </w:num>
  <w:num w:numId="10">
    <w:abstractNumId w:val="37"/>
  </w:num>
  <w:num w:numId="11">
    <w:abstractNumId w:val="41"/>
  </w:num>
  <w:num w:numId="12">
    <w:abstractNumId w:val="3"/>
  </w:num>
  <w:num w:numId="13">
    <w:abstractNumId w:val="16"/>
  </w:num>
  <w:num w:numId="14">
    <w:abstractNumId w:val="22"/>
  </w:num>
  <w:num w:numId="15">
    <w:abstractNumId w:val="27"/>
  </w:num>
  <w:num w:numId="16">
    <w:abstractNumId w:val="0"/>
  </w:num>
  <w:num w:numId="17">
    <w:abstractNumId w:val="21"/>
  </w:num>
  <w:num w:numId="18">
    <w:abstractNumId w:val="23"/>
  </w:num>
  <w:num w:numId="19">
    <w:abstractNumId w:val="45"/>
  </w:num>
  <w:num w:numId="20">
    <w:abstractNumId w:val="11"/>
  </w:num>
  <w:num w:numId="21">
    <w:abstractNumId w:val="7"/>
  </w:num>
  <w:num w:numId="22">
    <w:abstractNumId w:val="43"/>
  </w:num>
  <w:num w:numId="23">
    <w:abstractNumId w:val="34"/>
  </w:num>
  <w:num w:numId="24">
    <w:abstractNumId w:val="25"/>
  </w:num>
  <w:num w:numId="25">
    <w:abstractNumId w:val="39"/>
  </w:num>
  <w:num w:numId="26">
    <w:abstractNumId w:val="6"/>
  </w:num>
  <w:num w:numId="27">
    <w:abstractNumId w:val="2"/>
  </w:num>
  <w:num w:numId="28">
    <w:abstractNumId w:val="5"/>
  </w:num>
  <w:num w:numId="29">
    <w:abstractNumId w:val="26"/>
  </w:num>
  <w:num w:numId="30">
    <w:abstractNumId w:val="46"/>
  </w:num>
  <w:num w:numId="31">
    <w:abstractNumId w:val="20"/>
  </w:num>
  <w:num w:numId="32">
    <w:abstractNumId w:val="17"/>
  </w:num>
  <w:num w:numId="33">
    <w:abstractNumId w:val="35"/>
  </w:num>
  <w:num w:numId="34">
    <w:abstractNumId w:val="4"/>
  </w:num>
  <w:num w:numId="35">
    <w:abstractNumId w:val="33"/>
  </w:num>
  <w:num w:numId="36">
    <w:abstractNumId w:val="31"/>
  </w:num>
  <w:num w:numId="37">
    <w:abstractNumId w:val="12"/>
  </w:num>
  <w:num w:numId="38">
    <w:abstractNumId w:val="42"/>
  </w:num>
  <w:num w:numId="39">
    <w:abstractNumId w:val="1"/>
  </w:num>
  <w:num w:numId="40">
    <w:abstractNumId w:val="29"/>
  </w:num>
  <w:num w:numId="41">
    <w:abstractNumId w:val="38"/>
  </w:num>
  <w:num w:numId="42">
    <w:abstractNumId w:val="44"/>
  </w:num>
  <w:num w:numId="43">
    <w:abstractNumId w:val="30"/>
  </w:num>
  <w:num w:numId="44">
    <w:abstractNumId w:val="18"/>
  </w:num>
  <w:num w:numId="45">
    <w:abstractNumId w:val="32"/>
  </w:num>
  <w:num w:numId="46">
    <w:abstractNumId w:val="15"/>
  </w:num>
  <w:num w:numId="47">
    <w:abstractNumId w:val="4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16B44"/>
    <w:rsid w:val="00026B85"/>
    <w:rsid w:val="00035E83"/>
    <w:rsid w:val="00042315"/>
    <w:rsid w:val="0005432C"/>
    <w:rsid w:val="00055F5A"/>
    <w:rsid w:val="000561EC"/>
    <w:rsid w:val="00061A00"/>
    <w:rsid w:val="00062F6D"/>
    <w:rsid w:val="00075716"/>
    <w:rsid w:val="000949B2"/>
    <w:rsid w:val="000B0C6C"/>
    <w:rsid w:val="000B519A"/>
    <w:rsid w:val="000B723B"/>
    <w:rsid w:val="000C0BFA"/>
    <w:rsid w:val="000C60E2"/>
    <w:rsid w:val="000D0D08"/>
    <w:rsid w:val="000D24F6"/>
    <w:rsid w:val="000D5662"/>
    <w:rsid w:val="000E16C3"/>
    <w:rsid w:val="000E4306"/>
    <w:rsid w:val="000E701D"/>
    <w:rsid w:val="000F1B5F"/>
    <w:rsid w:val="000F642D"/>
    <w:rsid w:val="00115110"/>
    <w:rsid w:val="00122166"/>
    <w:rsid w:val="0012417F"/>
    <w:rsid w:val="00146B38"/>
    <w:rsid w:val="00147293"/>
    <w:rsid w:val="0015247C"/>
    <w:rsid w:val="001621E6"/>
    <w:rsid w:val="00162D7C"/>
    <w:rsid w:val="00165EFD"/>
    <w:rsid w:val="00167315"/>
    <w:rsid w:val="001800B6"/>
    <w:rsid w:val="00186431"/>
    <w:rsid w:val="00194AEE"/>
    <w:rsid w:val="001B01D4"/>
    <w:rsid w:val="001B2705"/>
    <w:rsid w:val="001F08FA"/>
    <w:rsid w:val="001F31AF"/>
    <w:rsid w:val="001F6400"/>
    <w:rsid w:val="00200F0E"/>
    <w:rsid w:val="00211257"/>
    <w:rsid w:val="00220135"/>
    <w:rsid w:val="00226ADD"/>
    <w:rsid w:val="002354EE"/>
    <w:rsid w:val="002363E4"/>
    <w:rsid w:val="00237D61"/>
    <w:rsid w:val="00240926"/>
    <w:rsid w:val="0024666C"/>
    <w:rsid w:val="00254D71"/>
    <w:rsid w:val="00263A82"/>
    <w:rsid w:val="00267A28"/>
    <w:rsid w:val="00282FF7"/>
    <w:rsid w:val="002A1A68"/>
    <w:rsid w:val="002A6B02"/>
    <w:rsid w:val="002D47A9"/>
    <w:rsid w:val="002F067E"/>
    <w:rsid w:val="002F13DB"/>
    <w:rsid w:val="002F68E3"/>
    <w:rsid w:val="00326C46"/>
    <w:rsid w:val="00336961"/>
    <w:rsid w:val="00337835"/>
    <w:rsid w:val="00343408"/>
    <w:rsid w:val="00350C40"/>
    <w:rsid w:val="003525F3"/>
    <w:rsid w:val="003559E9"/>
    <w:rsid w:val="00356B2F"/>
    <w:rsid w:val="003704A3"/>
    <w:rsid w:val="00376F16"/>
    <w:rsid w:val="00377513"/>
    <w:rsid w:val="003879F2"/>
    <w:rsid w:val="003A0088"/>
    <w:rsid w:val="003A2BA7"/>
    <w:rsid w:val="003B55C7"/>
    <w:rsid w:val="003E196A"/>
    <w:rsid w:val="003E5353"/>
    <w:rsid w:val="003F6B42"/>
    <w:rsid w:val="00407239"/>
    <w:rsid w:val="00411388"/>
    <w:rsid w:val="004125BC"/>
    <w:rsid w:val="00422BF9"/>
    <w:rsid w:val="00424F34"/>
    <w:rsid w:val="00427AF0"/>
    <w:rsid w:val="00455AFF"/>
    <w:rsid w:val="00476354"/>
    <w:rsid w:val="004A13AB"/>
    <w:rsid w:val="004A182B"/>
    <w:rsid w:val="004A2EE0"/>
    <w:rsid w:val="004A4F2B"/>
    <w:rsid w:val="004A65DB"/>
    <w:rsid w:val="004B008B"/>
    <w:rsid w:val="004B20C7"/>
    <w:rsid w:val="004E0E14"/>
    <w:rsid w:val="004E2A37"/>
    <w:rsid w:val="004E75BE"/>
    <w:rsid w:val="00501BB4"/>
    <w:rsid w:val="005020CC"/>
    <w:rsid w:val="005106A8"/>
    <w:rsid w:val="0051537A"/>
    <w:rsid w:val="00522418"/>
    <w:rsid w:val="00522BB3"/>
    <w:rsid w:val="00525BFF"/>
    <w:rsid w:val="00533D01"/>
    <w:rsid w:val="00542DA4"/>
    <w:rsid w:val="00545AF8"/>
    <w:rsid w:val="00555B85"/>
    <w:rsid w:val="005624F6"/>
    <w:rsid w:val="0056465E"/>
    <w:rsid w:val="0058489F"/>
    <w:rsid w:val="0059184F"/>
    <w:rsid w:val="00597C3D"/>
    <w:rsid w:val="005A177F"/>
    <w:rsid w:val="005C164B"/>
    <w:rsid w:val="005D342C"/>
    <w:rsid w:val="005D36C2"/>
    <w:rsid w:val="005E075A"/>
    <w:rsid w:val="005E2281"/>
    <w:rsid w:val="005E32AA"/>
    <w:rsid w:val="005F4923"/>
    <w:rsid w:val="005F72E5"/>
    <w:rsid w:val="005F7B13"/>
    <w:rsid w:val="00606421"/>
    <w:rsid w:val="00606514"/>
    <w:rsid w:val="00624E34"/>
    <w:rsid w:val="00632870"/>
    <w:rsid w:val="00632DDD"/>
    <w:rsid w:val="00641C3A"/>
    <w:rsid w:val="00653881"/>
    <w:rsid w:val="0065470E"/>
    <w:rsid w:val="006630C5"/>
    <w:rsid w:val="0068004F"/>
    <w:rsid w:val="00682074"/>
    <w:rsid w:val="0068366D"/>
    <w:rsid w:val="00684032"/>
    <w:rsid w:val="00685A2F"/>
    <w:rsid w:val="006937DC"/>
    <w:rsid w:val="00696211"/>
    <w:rsid w:val="006A3874"/>
    <w:rsid w:val="006B25C6"/>
    <w:rsid w:val="006C2C5B"/>
    <w:rsid w:val="006C7E8D"/>
    <w:rsid w:val="006E1BA9"/>
    <w:rsid w:val="006E5F08"/>
    <w:rsid w:val="006E6424"/>
    <w:rsid w:val="006F3BDE"/>
    <w:rsid w:val="006F49FB"/>
    <w:rsid w:val="00716885"/>
    <w:rsid w:val="00721E98"/>
    <w:rsid w:val="00723A3D"/>
    <w:rsid w:val="00733E1B"/>
    <w:rsid w:val="00734B73"/>
    <w:rsid w:val="007374CA"/>
    <w:rsid w:val="007608AD"/>
    <w:rsid w:val="00763DE3"/>
    <w:rsid w:val="007751AF"/>
    <w:rsid w:val="00780D22"/>
    <w:rsid w:val="00782F4C"/>
    <w:rsid w:val="0079413B"/>
    <w:rsid w:val="007B7ABD"/>
    <w:rsid w:val="007C4B42"/>
    <w:rsid w:val="007C63AD"/>
    <w:rsid w:val="007C6EB3"/>
    <w:rsid w:val="007D5339"/>
    <w:rsid w:val="007E09FD"/>
    <w:rsid w:val="007E1C54"/>
    <w:rsid w:val="007E2D38"/>
    <w:rsid w:val="007E5AB1"/>
    <w:rsid w:val="007E66DA"/>
    <w:rsid w:val="007F3FAF"/>
    <w:rsid w:val="007F44E5"/>
    <w:rsid w:val="00803421"/>
    <w:rsid w:val="00805EFE"/>
    <w:rsid w:val="00807782"/>
    <w:rsid w:val="008117C4"/>
    <w:rsid w:val="0082219B"/>
    <w:rsid w:val="0084771B"/>
    <w:rsid w:val="00853CD4"/>
    <w:rsid w:val="00862BFE"/>
    <w:rsid w:val="00866E14"/>
    <w:rsid w:val="00872ECE"/>
    <w:rsid w:val="00873C4D"/>
    <w:rsid w:val="0087748A"/>
    <w:rsid w:val="00882616"/>
    <w:rsid w:val="0088422C"/>
    <w:rsid w:val="00887926"/>
    <w:rsid w:val="00893A5B"/>
    <w:rsid w:val="00897EE5"/>
    <w:rsid w:val="008A1897"/>
    <w:rsid w:val="008A4337"/>
    <w:rsid w:val="008B166C"/>
    <w:rsid w:val="008B3532"/>
    <w:rsid w:val="008C357C"/>
    <w:rsid w:val="008C3782"/>
    <w:rsid w:val="008D287F"/>
    <w:rsid w:val="008E107C"/>
    <w:rsid w:val="009253A5"/>
    <w:rsid w:val="00927881"/>
    <w:rsid w:val="00937D93"/>
    <w:rsid w:val="0094059A"/>
    <w:rsid w:val="00950B2F"/>
    <w:rsid w:val="00951187"/>
    <w:rsid w:val="009518D7"/>
    <w:rsid w:val="00975872"/>
    <w:rsid w:val="00975F49"/>
    <w:rsid w:val="0097669E"/>
    <w:rsid w:val="00996053"/>
    <w:rsid w:val="009A207D"/>
    <w:rsid w:val="009A4D3A"/>
    <w:rsid w:val="009B4F36"/>
    <w:rsid w:val="009B56D1"/>
    <w:rsid w:val="009B7779"/>
    <w:rsid w:val="009C0807"/>
    <w:rsid w:val="009C77E5"/>
    <w:rsid w:val="009D377F"/>
    <w:rsid w:val="009E0580"/>
    <w:rsid w:val="009E6AA5"/>
    <w:rsid w:val="00A076BC"/>
    <w:rsid w:val="00A122BF"/>
    <w:rsid w:val="00A204B8"/>
    <w:rsid w:val="00A306B9"/>
    <w:rsid w:val="00A349FE"/>
    <w:rsid w:val="00A37537"/>
    <w:rsid w:val="00A42FFF"/>
    <w:rsid w:val="00A50CDF"/>
    <w:rsid w:val="00A5168B"/>
    <w:rsid w:val="00A54A4A"/>
    <w:rsid w:val="00A65662"/>
    <w:rsid w:val="00A6645B"/>
    <w:rsid w:val="00A6681B"/>
    <w:rsid w:val="00A74075"/>
    <w:rsid w:val="00A77356"/>
    <w:rsid w:val="00A8385D"/>
    <w:rsid w:val="00A846A8"/>
    <w:rsid w:val="00A876CB"/>
    <w:rsid w:val="00AB2BD3"/>
    <w:rsid w:val="00AC48B6"/>
    <w:rsid w:val="00AD31E3"/>
    <w:rsid w:val="00AE0916"/>
    <w:rsid w:val="00B040F2"/>
    <w:rsid w:val="00B16D30"/>
    <w:rsid w:val="00B25E7F"/>
    <w:rsid w:val="00B30302"/>
    <w:rsid w:val="00B35EE4"/>
    <w:rsid w:val="00B47579"/>
    <w:rsid w:val="00B53A88"/>
    <w:rsid w:val="00B85480"/>
    <w:rsid w:val="00B8670E"/>
    <w:rsid w:val="00BA6E64"/>
    <w:rsid w:val="00BC50F5"/>
    <w:rsid w:val="00BD0B1E"/>
    <w:rsid w:val="00BE3847"/>
    <w:rsid w:val="00BE7402"/>
    <w:rsid w:val="00BF064C"/>
    <w:rsid w:val="00BF726F"/>
    <w:rsid w:val="00C116DC"/>
    <w:rsid w:val="00C119DF"/>
    <w:rsid w:val="00C13CA7"/>
    <w:rsid w:val="00C16DBD"/>
    <w:rsid w:val="00C20A7C"/>
    <w:rsid w:val="00C373CD"/>
    <w:rsid w:val="00C449EA"/>
    <w:rsid w:val="00C450DA"/>
    <w:rsid w:val="00C47494"/>
    <w:rsid w:val="00C5695E"/>
    <w:rsid w:val="00C60042"/>
    <w:rsid w:val="00C64A59"/>
    <w:rsid w:val="00C664B4"/>
    <w:rsid w:val="00C66767"/>
    <w:rsid w:val="00C66C85"/>
    <w:rsid w:val="00C86609"/>
    <w:rsid w:val="00C91891"/>
    <w:rsid w:val="00C96798"/>
    <w:rsid w:val="00CB04DD"/>
    <w:rsid w:val="00CB0FED"/>
    <w:rsid w:val="00CB1FD9"/>
    <w:rsid w:val="00CD0D5B"/>
    <w:rsid w:val="00CD16E8"/>
    <w:rsid w:val="00CD2F01"/>
    <w:rsid w:val="00CD6A54"/>
    <w:rsid w:val="00CE1129"/>
    <w:rsid w:val="00CE6D97"/>
    <w:rsid w:val="00CF105E"/>
    <w:rsid w:val="00CF38D3"/>
    <w:rsid w:val="00CF72B2"/>
    <w:rsid w:val="00CF7BC0"/>
    <w:rsid w:val="00D000D6"/>
    <w:rsid w:val="00D02F0E"/>
    <w:rsid w:val="00D05114"/>
    <w:rsid w:val="00D143EA"/>
    <w:rsid w:val="00D268FF"/>
    <w:rsid w:val="00D3437B"/>
    <w:rsid w:val="00D578AA"/>
    <w:rsid w:val="00D57D0F"/>
    <w:rsid w:val="00D61269"/>
    <w:rsid w:val="00D66CDD"/>
    <w:rsid w:val="00D73F0B"/>
    <w:rsid w:val="00D902D0"/>
    <w:rsid w:val="00D97F41"/>
    <w:rsid w:val="00DA1EB4"/>
    <w:rsid w:val="00DA41A4"/>
    <w:rsid w:val="00DA5905"/>
    <w:rsid w:val="00DC1860"/>
    <w:rsid w:val="00DC63E2"/>
    <w:rsid w:val="00E01BD2"/>
    <w:rsid w:val="00E03386"/>
    <w:rsid w:val="00E32688"/>
    <w:rsid w:val="00E40685"/>
    <w:rsid w:val="00E455E1"/>
    <w:rsid w:val="00E500DF"/>
    <w:rsid w:val="00E72881"/>
    <w:rsid w:val="00E72CD0"/>
    <w:rsid w:val="00E7303C"/>
    <w:rsid w:val="00E86701"/>
    <w:rsid w:val="00EA3B38"/>
    <w:rsid w:val="00EA3B86"/>
    <w:rsid w:val="00EC19C1"/>
    <w:rsid w:val="00EE064A"/>
    <w:rsid w:val="00EF71E5"/>
    <w:rsid w:val="00EF7A8A"/>
    <w:rsid w:val="00F159ED"/>
    <w:rsid w:val="00F2075A"/>
    <w:rsid w:val="00F23340"/>
    <w:rsid w:val="00F30A97"/>
    <w:rsid w:val="00F36F29"/>
    <w:rsid w:val="00F43323"/>
    <w:rsid w:val="00F44181"/>
    <w:rsid w:val="00F4592C"/>
    <w:rsid w:val="00F5249B"/>
    <w:rsid w:val="00F53C40"/>
    <w:rsid w:val="00F73BD5"/>
    <w:rsid w:val="00F75873"/>
    <w:rsid w:val="00F925BF"/>
    <w:rsid w:val="00F93577"/>
    <w:rsid w:val="00F95212"/>
    <w:rsid w:val="00FA015F"/>
    <w:rsid w:val="00FA2554"/>
    <w:rsid w:val="00FA33D8"/>
    <w:rsid w:val="00FA4E92"/>
    <w:rsid w:val="00FB171D"/>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coleccionderevistasdeeducacionyaprendizaje.cgpublisher.com/product/pub.329/prod.5" TargetMode="External"/><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oleccionderevistasdeeducacionyaprendizaje.cgpublisher.com/product/pub.329/prod.5" TargetMode="External"/><Relationship Id="rId18" Type="http://schemas.openxmlformats.org/officeDocument/2006/relationships/fontTable" Target="fontTable.xml"/><Relationship Id="rId3" Type="http://schemas.openxmlformats.org/officeDocument/2006/relationships/styles" Target="styles.xml"/><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du.jalisco.gob.mx/cepse/sites/edu.jalisco.gob.mx.cepse/files/sep_2011_programas_de_estudio_2011.guia_para_el_maestrosexto_grado.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EE3E3-1A3A-46E1-90FE-5BBB2AAF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24</Pages>
  <Words>6637</Words>
  <Characters>36509</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Adriana</cp:lastModifiedBy>
  <cp:revision>11</cp:revision>
  <dcterms:created xsi:type="dcterms:W3CDTF">2019-06-25T23:09:00Z</dcterms:created>
  <dcterms:modified xsi:type="dcterms:W3CDTF">2019-06-26T02:45:00Z</dcterms:modified>
</cp:coreProperties>
</file>