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2985" w14:textId="70AD0C62" w:rsidR="006D2EE1" w:rsidRPr="00206D7D" w:rsidRDefault="006D2EE1"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CUESTIONAMIENTOS ESPECÍFICOS</w:t>
      </w:r>
    </w:p>
    <w:p w14:paraId="39624D11" w14:textId="77777777" w:rsidR="006D2EE1" w:rsidRPr="00206D7D" w:rsidRDefault="006D2EE1" w:rsidP="00360B75">
      <w:pPr>
        <w:pStyle w:val="Prrafodelista"/>
        <w:ind w:left="567"/>
        <w:jc w:val="both"/>
        <w:rPr>
          <w:rFonts w:ascii="Arial" w:hAnsi="Arial" w:cs="Arial"/>
          <w:color w:val="000000" w:themeColor="text1"/>
          <w:lang w:val="es-ES"/>
        </w:rPr>
      </w:pPr>
    </w:p>
    <w:p w14:paraId="4D0A6B8A" w14:textId="77777777" w:rsidR="006D2EE1" w:rsidRPr="00206D7D" w:rsidRDefault="006D2EE1" w:rsidP="00360B75">
      <w:pPr>
        <w:pStyle w:val="Prrafodelista"/>
        <w:ind w:left="567"/>
        <w:jc w:val="both"/>
        <w:rPr>
          <w:rFonts w:ascii="Arial" w:hAnsi="Arial" w:cs="Arial"/>
          <w:color w:val="000000" w:themeColor="text1"/>
          <w:lang w:val="es-ES"/>
        </w:rPr>
      </w:pPr>
    </w:p>
    <w:p w14:paraId="49FDF27D" w14:textId="0B336084" w:rsidR="00C87AF2"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¿La Institución se encuentra constituida legalmente en la República Mexicana?</w:t>
      </w:r>
    </w:p>
    <w:p w14:paraId="2E4C949B" w14:textId="77777777" w:rsidR="001A351C" w:rsidRPr="00206D7D" w:rsidRDefault="001A351C" w:rsidP="00360B75">
      <w:pPr>
        <w:ind w:left="567"/>
        <w:jc w:val="both"/>
        <w:rPr>
          <w:rFonts w:ascii="Arial" w:hAnsi="Arial" w:cs="Arial"/>
          <w:color w:val="000000" w:themeColor="text1"/>
          <w:lang w:val="es-ES"/>
        </w:rPr>
      </w:pPr>
    </w:p>
    <w:p w14:paraId="4AEDC710" w14:textId="77777777" w:rsidR="001A351C" w:rsidRPr="00206D7D" w:rsidRDefault="001A351C" w:rsidP="00360B75">
      <w:pPr>
        <w:ind w:left="567"/>
        <w:jc w:val="both"/>
        <w:rPr>
          <w:rFonts w:ascii="Arial" w:hAnsi="Arial" w:cs="Arial"/>
          <w:color w:val="000000" w:themeColor="text1"/>
          <w:lang w:val="es-ES"/>
        </w:rPr>
      </w:pPr>
      <w:r w:rsidRPr="00206D7D">
        <w:rPr>
          <w:rFonts w:ascii="Arial" w:hAnsi="Arial" w:cs="Arial"/>
          <w:color w:val="000000" w:themeColor="text1"/>
          <w:lang w:val="es-ES"/>
        </w:rPr>
        <w:t>SI (X)</w:t>
      </w:r>
      <w:r w:rsidRPr="00206D7D">
        <w:rPr>
          <w:rFonts w:ascii="Arial" w:hAnsi="Arial" w:cs="Arial"/>
          <w:color w:val="000000" w:themeColor="text1"/>
          <w:lang w:val="es-ES"/>
        </w:rPr>
        <w:tab/>
      </w:r>
      <w:r w:rsidRPr="00206D7D">
        <w:rPr>
          <w:rFonts w:ascii="Arial" w:hAnsi="Arial" w:cs="Arial"/>
          <w:color w:val="000000" w:themeColor="text1"/>
          <w:lang w:val="es-ES"/>
        </w:rPr>
        <w:tab/>
        <w:t xml:space="preserve">NO </w:t>
      </w:r>
      <w:proofErr w:type="gramStart"/>
      <w:r w:rsidRPr="00206D7D">
        <w:rPr>
          <w:rFonts w:ascii="Arial" w:hAnsi="Arial" w:cs="Arial"/>
          <w:color w:val="000000" w:themeColor="text1"/>
          <w:lang w:val="es-ES"/>
        </w:rPr>
        <w:t>(  )</w:t>
      </w:r>
      <w:proofErr w:type="gramEnd"/>
    </w:p>
    <w:p w14:paraId="1EFA98F7" w14:textId="77777777" w:rsidR="001A351C" w:rsidRPr="00206D7D" w:rsidRDefault="001A351C" w:rsidP="00360B75">
      <w:pPr>
        <w:ind w:left="567"/>
        <w:jc w:val="both"/>
        <w:rPr>
          <w:rFonts w:ascii="Arial" w:hAnsi="Arial" w:cs="Arial"/>
          <w:color w:val="000000" w:themeColor="text1"/>
          <w:lang w:val="es-ES"/>
        </w:rPr>
      </w:pPr>
    </w:p>
    <w:p w14:paraId="0ECB01A4" w14:textId="0F83DB16" w:rsidR="001A351C" w:rsidRPr="00206D7D" w:rsidRDefault="001A351C" w:rsidP="00360B75">
      <w:pPr>
        <w:ind w:left="567"/>
        <w:jc w:val="both"/>
        <w:rPr>
          <w:rFonts w:ascii="Arial" w:hAnsi="Arial" w:cs="Arial"/>
          <w:color w:val="000000" w:themeColor="text1"/>
          <w:lang w:val="es-ES"/>
        </w:rPr>
      </w:pPr>
      <w:r w:rsidRPr="00206D7D">
        <w:rPr>
          <w:rFonts w:ascii="Arial" w:hAnsi="Arial" w:cs="Arial"/>
          <w:color w:val="000000" w:themeColor="text1"/>
          <w:lang w:val="es-ES"/>
        </w:rPr>
        <w:t>Indique el domicilio: C</w:t>
      </w:r>
      <w:r w:rsidR="00E84F6C" w:rsidRPr="00206D7D">
        <w:rPr>
          <w:rFonts w:ascii="Arial" w:hAnsi="Arial" w:cs="Arial"/>
          <w:color w:val="000000" w:themeColor="text1"/>
          <w:lang w:val="es-ES"/>
        </w:rPr>
        <w:t>iudad</w:t>
      </w:r>
      <w:r w:rsidRPr="00206D7D">
        <w:rPr>
          <w:rFonts w:ascii="Arial" w:hAnsi="Arial" w:cs="Arial"/>
          <w:color w:val="000000" w:themeColor="text1"/>
          <w:lang w:val="es-ES"/>
        </w:rPr>
        <w:t xml:space="preserve"> U</w:t>
      </w:r>
      <w:r w:rsidR="00E84F6C" w:rsidRPr="00206D7D">
        <w:rPr>
          <w:rFonts w:ascii="Arial" w:hAnsi="Arial" w:cs="Arial"/>
          <w:color w:val="000000" w:themeColor="text1"/>
          <w:lang w:val="es-ES"/>
        </w:rPr>
        <w:t>niversitaria</w:t>
      </w:r>
      <w:r w:rsidRPr="00206D7D">
        <w:rPr>
          <w:rFonts w:ascii="Arial" w:hAnsi="Arial" w:cs="Arial"/>
          <w:color w:val="000000" w:themeColor="text1"/>
          <w:lang w:val="es-ES"/>
        </w:rPr>
        <w:t xml:space="preserve">, </w:t>
      </w:r>
      <w:r w:rsidR="00360B75" w:rsidRPr="00206D7D">
        <w:rPr>
          <w:rFonts w:ascii="Arial" w:hAnsi="Arial" w:cs="Arial"/>
          <w:color w:val="000000" w:themeColor="text1"/>
          <w:lang w:val="es-ES"/>
        </w:rPr>
        <w:t xml:space="preserve">Alcaldía </w:t>
      </w:r>
      <w:r w:rsidRPr="00206D7D">
        <w:rPr>
          <w:rFonts w:ascii="Arial" w:hAnsi="Arial" w:cs="Arial"/>
          <w:color w:val="000000" w:themeColor="text1"/>
          <w:lang w:val="es-ES"/>
        </w:rPr>
        <w:t>Coyoacán, 04510</w:t>
      </w:r>
      <w:r w:rsidR="00360B75" w:rsidRPr="00206D7D">
        <w:rPr>
          <w:rFonts w:ascii="Arial" w:hAnsi="Arial" w:cs="Arial"/>
          <w:color w:val="000000" w:themeColor="text1"/>
          <w:lang w:val="es-ES"/>
        </w:rPr>
        <w:t>,</w:t>
      </w:r>
      <w:r w:rsidRPr="00206D7D">
        <w:rPr>
          <w:rFonts w:ascii="Arial" w:hAnsi="Arial" w:cs="Arial"/>
          <w:color w:val="000000" w:themeColor="text1"/>
          <w:lang w:val="es-ES"/>
        </w:rPr>
        <w:t xml:space="preserve"> Ciudad de México, CDMX</w:t>
      </w:r>
      <w:r w:rsidR="00360B75" w:rsidRPr="00206D7D">
        <w:rPr>
          <w:rFonts w:ascii="Arial" w:hAnsi="Arial" w:cs="Arial"/>
          <w:color w:val="000000" w:themeColor="text1"/>
          <w:lang w:val="es-ES"/>
        </w:rPr>
        <w:t>.</w:t>
      </w:r>
    </w:p>
    <w:p w14:paraId="1D0AB61D" w14:textId="77777777" w:rsidR="001A351C" w:rsidRPr="00206D7D" w:rsidRDefault="001A351C" w:rsidP="00360B75">
      <w:pPr>
        <w:ind w:left="567"/>
        <w:jc w:val="both"/>
        <w:rPr>
          <w:rFonts w:ascii="Arial" w:hAnsi="Arial" w:cs="Arial"/>
          <w:color w:val="000000" w:themeColor="text1"/>
          <w:lang w:val="es-ES"/>
        </w:rPr>
      </w:pPr>
    </w:p>
    <w:p w14:paraId="3EF93F97"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commentRangeStart w:id="0"/>
      <w:r w:rsidRPr="00206D7D">
        <w:rPr>
          <w:rFonts w:ascii="Arial" w:hAnsi="Arial" w:cs="Arial"/>
          <w:color w:val="000000" w:themeColor="text1"/>
          <w:lang w:val="es-ES"/>
        </w:rPr>
        <w:t>¿Es una institución con experiencia en el desarrollo, aplicación y calificación de instrumentos de evaluación?</w:t>
      </w:r>
    </w:p>
    <w:commentRangeEnd w:id="0"/>
    <w:p w14:paraId="7B096183" w14:textId="77777777" w:rsidR="00CE3420" w:rsidRPr="00206D7D" w:rsidRDefault="00C57CE5" w:rsidP="00360B75">
      <w:pPr>
        <w:pStyle w:val="Prrafodelista"/>
        <w:ind w:left="567"/>
        <w:jc w:val="both"/>
        <w:rPr>
          <w:rFonts w:ascii="Arial" w:hAnsi="Arial" w:cs="Arial"/>
          <w:color w:val="000000" w:themeColor="text1"/>
          <w:lang w:val="es-ES"/>
        </w:rPr>
      </w:pPr>
      <w:r w:rsidRPr="00206D7D">
        <w:rPr>
          <w:rStyle w:val="Refdecomentario"/>
          <w:lang w:val="es-ES"/>
        </w:rPr>
        <w:commentReference w:id="0"/>
      </w:r>
    </w:p>
    <w:p w14:paraId="7C6A1580" w14:textId="7A1776EB" w:rsidR="00360B75" w:rsidRPr="00206D7D" w:rsidRDefault="001A351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Sí</w:t>
      </w:r>
      <w:r w:rsidR="00E84F6C" w:rsidRPr="00206D7D">
        <w:rPr>
          <w:rFonts w:ascii="Arial" w:hAnsi="Arial" w:cs="Arial"/>
          <w:color w:val="000000" w:themeColor="text1"/>
          <w:lang w:val="es-ES"/>
        </w:rPr>
        <w:t xml:space="preserve">. </w:t>
      </w:r>
      <w:r w:rsidR="00360B75" w:rsidRPr="00206D7D">
        <w:rPr>
          <w:rFonts w:ascii="Arial" w:hAnsi="Arial" w:cs="Arial"/>
          <w:color w:val="000000" w:themeColor="text1"/>
          <w:lang w:val="es-ES"/>
        </w:rPr>
        <w:t xml:space="preserve">La Facultad de Psicología de la Universidad Nacional Autónoma de México cuenta con un robusto cuerpo de investigadores, expertos en materia de psicometría y evaluación, con una amplia experiencia en el desarrollo y validación de instrumentos de medición a gran escala y de alto impacto, tanto en el ámbito educativo como en el estudio de variables psicológicas latentes </w:t>
      </w:r>
      <w:commentRangeStart w:id="1"/>
      <w:r w:rsidR="00360B75" w:rsidRPr="00206D7D">
        <w:rPr>
          <w:rFonts w:ascii="Arial" w:hAnsi="Arial" w:cs="Arial"/>
          <w:color w:val="000000" w:themeColor="text1"/>
          <w:lang w:val="es-ES"/>
        </w:rPr>
        <w:t>complejas</w:t>
      </w:r>
      <w:commentRangeEnd w:id="1"/>
      <w:r w:rsidR="005B0345">
        <w:rPr>
          <w:rStyle w:val="Refdecomentario"/>
        </w:rPr>
        <w:commentReference w:id="1"/>
      </w:r>
      <w:ins w:id="2" w:author="Rubio Ruiz, Eleonora" w:date="2020-02-04T23:41:00Z">
        <w:r w:rsidR="00D3186D">
          <w:rPr>
            <w:rFonts w:ascii="Arial" w:hAnsi="Arial" w:cs="Arial"/>
            <w:color w:val="000000" w:themeColor="text1"/>
            <w:lang w:val="es-ES"/>
          </w:rPr>
          <w:t xml:space="preserve"> en los ámbitos de la salu</w:t>
        </w:r>
      </w:ins>
      <w:ins w:id="3" w:author="Rubio Ruiz, Eleonora" w:date="2020-02-04T23:42:00Z">
        <w:r w:rsidR="00D3186D">
          <w:rPr>
            <w:rFonts w:ascii="Arial" w:hAnsi="Arial" w:cs="Arial"/>
            <w:color w:val="000000" w:themeColor="text1"/>
            <w:lang w:val="es-ES"/>
          </w:rPr>
          <w:t>d y programas sociales</w:t>
        </w:r>
      </w:ins>
      <w:r w:rsidR="00360B75" w:rsidRPr="00206D7D">
        <w:rPr>
          <w:rFonts w:ascii="Arial" w:hAnsi="Arial" w:cs="Arial"/>
          <w:color w:val="000000" w:themeColor="text1"/>
          <w:lang w:val="es-ES"/>
        </w:rPr>
        <w:t xml:space="preserve">. </w:t>
      </w:r>
      <w:del w:id="4" w:author="Rubio Ruiz, Eleonora" w:date="2020-02-04T23:42:00Z">
        <w:r w:rsidR="00360B75" w:rsidRPr="00206D7D" w:rsidDel="00D3186D">
          <w:rPr>
            <w:rFonts w:ascii="Arial" w:hAnsi="Arial" w:cs="Arial"/>
            <w:color w:val="000000" w:themeColor="text1"/>
            <w:lang w:val="es-ES"/>
          </w:rPr>
          <w:delText>A través de la</w:delText>
        </w:r>
      </w:del>
      <w:ins w:id="5" w:author="Rubio Ruiz, Eleonora" w:date="2020-02-04T23:42:00Z">
        <w:r w:rsidR="00D3186D">
          <w:rPr>
            <w:rFonts w:ascii="Arial" w:hAnsi="Arial" w:cs="Arial"/>
            <w:color w:val="000000" w:themeColor="text1"/>
            <w:lang w:val="es-ES"/>
          </w:rPr>
          <w:t xml:space="preserve">La Facultad de Psicología </w:t>
        </w:r>
      </w:ins>
      <w:ins w:id="6" w:author="Rubio Ruiz, Eleonora" w:date="2020-02-04T23:45:00Z">
        <w:r w:rsidR="00D3186D">
          <w:rPr>
            <w:rFonts w:ascii="Arial" w:hAnsi="Arial" w:cs="Arial"/>
            <w:color w:val="000000" w:themeColor="text1"/>
            <w:lang w:val="es-ES"/>
          </w:rPr>
          <w:t>inc</w:t>
        </w:r>
      </w:ins>
      <w:ins w:id="7" w:author="Rubio Ruiz, Eleonora" w:date="2020-02-04T23:46:00Z">
        <w:r w:rsidR="00D3186D">
          <w:rPr>
            <w:rFonts w:ascii="Arial" w:hAnsi="Arial" w:cs="Arial"/>
            <w:color w:val="000000" w:themeColor="text1"/>
            <w:lang w:val="es-ES"/>
          </w:rPr>
          <w:t>luso cuenta con un proyecto de Maestría en Psicometría, lo cual reafirmará la posición de la Facultad como</w:t>
        </w:r>
      </w:ins>
      <w:ins w:id="8" w:author="Rubio Ruiz, Eleonora" w:date="2020-02-04T23:47:00Z">
        <w:r w:rsidR="00D3186D">
          <w:rPr>
            <w:rFonts w:ascii="Arial" w:hAnsi="Arial" w:cs="Arial"/>
            <w:color w:val="000000" w:themeColor="text1"/>
            <w:lang w:val="es-ES"/>
          </w:rPr>
          <w:t xml:space="preserve"> líder en investigación y desarrollo en evaluación. La Facultad de Psicología </w:t>
        </w:r>
      </w:ins>
      <w:ins w:id="9" w:author="Rubio Ruiz, Eleonora" w:date="2020-02-04T23:42:00Z">
        <w:r w:rsidR="00D3186D">
          <w:rPr>
            <w:rFonts w:ascii="Arial" w:hAnsi="Arial" w:cs="Arial"/>
            <w:color w:val="000000" w:themeColor="text1"/>
            <w:lang w:val="es-ES"/>
          </w:rPr>
          <w:t>traba</w:t>
        </w:r>
      </w:ins>
      <w:ins w:id="10" w:author="Rubio Ruiz, Eleonora" w:date="2020-02-04T23:43:00Z">
        <w:r w:rsidR="00D3186D">
          <w:rPr>
            <w:rFonts w:ascii="Arial" w:hAnsi="Arial" w:cs="Arial"/>
            <w:color w:val="000000" w:themeColor="text1"/>
            <w:lang w:val="es-ES"/>
          </w:rPr>
          <w:t>ja muy cerca de la</w:t>
        </w:r>
      </w:ins>
      <w:r w:rsidR="00360B75" w:rsidRPr="00206D7D">
        <w:rPr>
          <w:rFonts w:ascii="Arial" w:hAnsi="Arial" w:cs="Arial"/>
          <w:color w:val="000000" w:themeColor="text1"/>
          <w:lang w:val="es-ES"/>
        </w:rPr>
        <w:t xml:space="preserve"> Coordinación de Desarrollo Educativo e Innovación Curricular (CODEIC</w:t>
      </w:r>
      <w:ins w:id="11" w:author="Rubio Ruiz, Eleonora" w:date="2020-02-04T23:43:00Z">
        <w:r w:rsidR="00D3186D">
          <w:rPr>
            <w:rFonts w:ascii="Arial" w:hAnsi="Arial" w:cs="Arial"/>
            <w:color w:val="000000" w:themeColor="text1"/>
            <w:lang w:val="es-ES"/>
          </w:rPr>
          <w:t xml:space="preserve">) y es a través de ésta que </w:t>
        </w:r>
      </w:ins>
      <w:del w:id="12" w:author="Rubio Ruiz, Eleonora" w:date="2020-02-04T23:43:00Z">
        <w:r w:rsidR="00360B75" w:rsidRPr="00206D7D" w:rsidDel="00D3186D">
          <w:rPr>
            <w:rFonts w:ascii="Arial" w:hAnsi="Arial" w:cs="Arial"/>
            <w:color w:val="000000" w:themeColor="text1"/>
            <w:lang w:val="es-ES"/>
          </w:rPr>
          <w:delText xml:space="preserve">), </w:delText>
        </w:r>
      </w:del>
      <w:r w:rsidR="00360B75" w:rsidRPr="00206D7D">
        <w:rPr>
          <w:rFonts w:ascii="Arial" w:hAnsi="Arial" w:cs="Arial"/>
          <w:color w:val="000000" w:themeColor="text1"/>
          <w:lang w:val="es-ES"/>
        </w:rPr>
        <w:t>la UNAM puede atender las demandas derivadas de la necesidad de realizar evaluaciones curriculares, evaluaciones internas del desempeño de los docentes y del desarrollo de evaluaciones para regular el ingreso de alumnos a nivel licenciatura, en los que participan aproximadamente 145,000 aspirantes por periodo de aplicación.</w:t>
      </w:r>
    </w:p>
    <w:p w14:paraId="3DC426ED" w14:textId="77777777" w:rsidR="00360B75" w:rsidRPr="00206D7D" w:rsidRDefault="00360B75" w:rsidP="00360B75">
      <w:pPr>
        <w:jc w:val="both"/>
        <w:rPr>
          <w:rFonts w:ascii="Arial" w:hAnsi="Arial" w:cs="Arial"/>
          <w:color w:val="000000" w:themeColor="text1"/>
          <w:lang w:val="es-ES"/>
        </w:rPr>
      </w:pPr>
    </w:p>
    <w:p w14:paraId="3430A022" w14:textId="77777777" w:rsidR="00CE3420" w:rsidRPr="00206D7D" w:rsidRDefault="00CE3420" w:rsidP="00360B75">
      <w:pPr>
        <w:pStyle w:val="Prrafodelista"/>
        <w:ind w:left="567"/>
        <w:jc w:val="both"/>
        <w:rPr>
          <w:rFonts w:ascii="Arial" w:hAnsi="Arial" w:cs="Arial"/>
          <w:color w:val="000000" w:themeColor="text1"/>
          <w:lang w:val="es-ES"/>
        </w:rPr>
      </w:pPr>
    </w:p>
    <w:p w14:paraId="487BFA4A"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commentRangeStart w:id="13"/>
      <w:r w:rsidRPr="00206D7D">
        <w:rPr>
          <w:rFonts w:ascii="Arial" w:hAnsi="Arial" w:cs="Arial"/>
          <w:color w:val="000000" w:themeColor="text1"/>
          <w:lang w:val="es-ES"/>
        </w:rPr>
        <w:t>¿Cuántos años de experiencia tiene en el Ramo Educativo?</w:t>
      </w:r>
      <w:commentRangeEnd w:id="13"/>
      <w:r w:rsidR="00C57CE5" w:rsidRPr="00206D7D">
        <w:rPr>
          <w:rStyle w:val="Refdecomentario"/>
          <w:lang w:val="es-ES"/>
        </w:rPr>
        <w:commentReference w:id="13"/>
      </w:r>
    </w:p>
    <w:p w14:paraId="573DBCBA" w14:textId="77777777" w:rsidR="00CE3420" w:rsidRPr="00206D7D" w:rsidRDefault="00CE3420" w:rsidP="00360B75">
      <w:pPr>
        <w:pStyle w:val="Prrafodelista"/>
        <w:ind w:left="567"/>
        <w:jc w:val="both"/>
        <w:rPr>
          <w:rFonts w:ascii="Arial" w:hAnsi="Arial" w:cs="Arial"/>
          <w:color w:val="000000" w:themeColor="text1"/>
          <w:lang w:val="es-ES"/>
        </w:rPr>
      </w:pPr>
    </w:p>
    <w:p w14:paraId="59B9D869" w14:textId="23FCB8E7" w:rsidR="00D3186D" w:rsidRDefault="00CE3420" w:rsidP="00360B75">
      <w:pPr>
        <w:pStyle w:val="Prrafodelista"/>
        <w:ind w:left="567"/>
        <w:jc w:val="both"/>
        <w:rPr>
          <w:ins w:id="14" w:author="Rubio Ruiz, Eleonora" w:date="2020-02-04T23:48:00Z"/>
          <w:rFonts w:ascii="Arial" w:hAnsi="Arial" w:cs="Arial"/>
          <w:color w:val="000000" w:themeColor="text1"/>
          <w:lang w:val="es-ES"/>
        </w:rPr>
      </w:pPr>
      <w:r w:rsidRPr="00206D7D">
        <w:rPr>
          <w:rFonts w:ascii="Arial" w:hAnsi="Arial" w:cs="Arial"/>
          <w:color w:val="000000" w:themeColor="text1"/>
          <w:lang w:val="es-ES"/>
        </w:rPr>
        <w:t xml:space="preserve">La UNAM, desde su autonomía en 1929 se ha encargado de desarrollar sus propios planes de estudio, formación de docentes y evaluaciones a alumnos, por lo que cuenta con una sólida historia en el ámbito educativo. Además, cuenta con el Colegio de Pedagogía, fundado en 1955, donde se realiza investigación y docencia sobre métodos educativos. Aunado a esto, la Facultad de Psicología, </w:t>
      </w:r>
      <w:r w:rsidR="00360B75" w:rsidRPr="00206D7D">
        <w:rPr>
          <w:rFonts w:ascii="Arial" w:hAnsi="Arial" w:cs="Arial"/>
          <w:color w:val="000000" w:themeColor="text1"/>
          <w:lang w:val="es-ES"/>
        </w:rPr>
        <w:t>fundada</w:t>
      </w:r>
      <w:r w:rsidRPr="00206D7D">
        <w:rPr>
          <w:rFonts w:ascii="Arial" w:hAnsi="Arial" w:cs="Arial"/>
          <w:color w:val="000000" w:themeColor="text1"/>
          <w:lang w:val="es-ES"/>
        </w:rPr>
        <w:t xml:space="preserve"> en 1973, cuenta con un área de especialización en psicología de la educación y en medición educativa, donde la psicometría representa un papel fundamental</w:t>
      </w:r>
      <w:r w:rsidR="00360B75" w:rsidRPr="00206D7D">
        <w:rPr>
          <w:rFonts w:ascii="Arial" w:hAnsi="Arial" w:cs="Arial"/>
          <w:color w:val="000000" w:themeColor="text1"/>
          <w:lang w:val="es-ES"/>
        </w:rPr>
        <w:t xml:space="preserve">, lo que la ha mantenido en constante proceso de evolución para estar al día con las líneas de investigación actualmente en desarrollo, implementando estrategias y enfoques metodológicos y estadísticos de vanguardia que permitan atender las necesidades sociales y de formación señaladas por el contexto. </w:t>
      </w:r>
      <w:ins w:id="15" w:author="Rubio Ruiz, Eleonora" w:date="2020-02-04T23:51:00Z">
        <w:r w:rsidR="00D3186D">
          <w:rPr>
            <w:rFonts w:ascii="Arial" w:hAnsi="Arial" w:cs="Arial"/>
            <w:color w:val="000000" w:themeColor="text1"/>
            <w:lang w:val="es-ES"/>
          </w:rPr>
          <w:t>Inclusive</w:t>
        </w:r>
      </w:ins>
      <w:ins w:id="16" w:author="Rubio Ruiz, Eleonora" w:date="2020-02-04T23:49:00Z">
        <w:r w:rsidR="00D3186D">
          <w:rPr>
            <w:rFonts w:ascii="Arial" w:hAnsi="Arial" w:cs="Arial"/>
            <w:color w:val="000000" w:themeColor="text1"/>
            <w:lang w:val="es-ES"/>
          </w:rPr>
          <w:t>, l</w:t>
        </w:r>
      </w:ins>
      <w:ins w:id="17" w:author="Rubio Ruiz, Eleonora" w:date="2020-02-04T23:48:00Z">
        <w:r w:rsidR="00D3186D">
          <w:rPr>
            <w:rFonts w:ascii="Arial" w:hAnsi="Arial" w:cs="Arial"/>
            <w:color w:val="000000" w:themeColor="text1"/>
            <w:lang w:val="es-ES"/>
          </w:rPr>
          <w:t xml:space="preserve">a Facultad de Psicología cuenta con programas de diagnóstico y evaluación </w:t>
        </w:r>
      </w:ins>
      <w:ins w:id="18" w:author="Rubio Ruiz, Eleonora" w:date="2020-02-04T23:50:00Z">
        <w:r w:rsidR="00D3186D">
          <w:rPr>
            <w:rFonts w:ascii="Arial" w:hAnsi="Arial" w:cs="Arial"/>
            <w:color w:val="000000" w:themeColor="text1"/>
            <w:lang w:val="es-ES"/>
          </w:rPr>
          <w:t>para</w:t>
        </w:r>
      </w:ins>
      <w:ins w:id="19" w:author="Rubio Ruiz, Eleonora" w:date="2020-02-04T23:48:00Z">
        <w:r w:rsidR="00D3186D">
          <w:rPr>
            <w:rFonts w:ascii="Arial" w:hAnsi="Arial" w:cs="Arial"/>
            <w:color w:val="000000" w:themeColor="text1"/>
            <w:lang w:val="es-ES"/>
          </w:rPr>
          <w:t xml:space="preserve"> alumnos y docentes, con lo que </w:t>
        </w:r>
      </w:ins>
      <w:ins w:id="20" w:author="Rubio Ruiz, Eleonora" w:date="2020-02-04T23:49:00Z">
        <w:r w:rsidR="00D3186D">
          <w:rPr>
            <w:rFonts w:ascii="Arial" w:hAnsi="Arial" w:cs="Arial"/>
            <w:color w:val="000000" w:themeColor="text1"/>
            <w:lang w:val="es-ES"/>
          </w:rPr>
          <w:t xml:space="preserve">año con año </w:t>
        </w:r>
      </w:ins>
      <w:ins w:id="21" w:author="Rubio Ruiz, Eleonora" w:date="2020-02-05T00:16:00Z">
        <w:r w:rsidR="00F8718A">
          <w:rPr>
            <w:rFonts w:ascii="Arial" w:hAnsi="Arial" w:cs="Arial"/>
            <w:color w:val="000000" w:themeColor="text1"/>
            <w:lang w:val="es-ES"/>
          </w:rPr>
          <w:t xml:space="preserve">se tiene la oportunidad de </w:t>
        </w:r>
      </w:ins>
      <w:ins w:id="22" w:author="Rubio Ruiz, Eleonora" w:date="2020-02-05T00:17:00Z">
        <w:r w:rsidR="00F8718A">
          <w:rPr>
            <w:rFonts w:ascii="Arial" w:hAnsi="Arial" w:cs="Arial"/>
            <w:color w:val="000000" w:themeColor="text1"/>
            <w:lang w:val="es-ES"/>
          </w:rPr>
          <w:t>presentar desarrollos en materia de</w:t>
        </w:r>
      </w:ins>
      <w:bookmarkStart w:id="23" w:name="_GoBack"/>
      <w:bookmarkEnd w:id="23"/>
      <w:ins w:id="24" w:author="Rubio Ruiz, Eleonora" w:date="2020-02-04T23:49:00Z">
        <w:r w:rsidR="00D3186D">
          <w:rPr>
            <w:rFonts w:ascii="Arial" w:hAnsi="Arial" w:cs="Arial"/>
            <w:color w:val="000000" w:themeColor="text1"/>
            <w:lang w:val="es-ES"/>
          </w:rPr>
          <w:t xml:space="preserve"> evaluación educativa.</w:t>
        </w:r>
      </w:ins>
    </w:p>
    <w:p w14:paraId="03DB79CA" w14:textId="77777777" w:rsidR="00D3186D" w:rsidRDefault="00D3186D" w:rsidP="00360B75">
      <w:pPr>
        <w:pStyle w:val="Prrafodelista"/>
        <w:ind w:left="567"/>
        <w:jc w:val="both"/>
        <w:rPr>
          <w:ins w:id="25" w:author="Rubio Ruiz, Eleonora" w:date="2020-02-04T23:48:00Z"/>
          <w:rFonts w:ascii="Arial" w:hAnsi="Arial" w:cs="Arial"/>
          <w:color w:val="000000" w:themeColor="text1"/>
          <w:lang w:val="es-ES"/>
        </w:rPr>
      </w:pPr>
    </w:p>
    <w:p w14:paraId="3157E18F" w14:textId="77777777" w:rsidR="00D3186D" w:rsidRDefault="00D3186D" w:rsidP="00360B75">
      <w:pPr>
        <w:pStyle w:val="Prrafodelista"/>
        <w:ind w:left="567"/>
        <w:jc w:val="both"/>
        <w:rPr>
          <w:ins w:id="26" w:author="Rubio Ruiz, Eleonora" w:date="2020-02-04T23:48:00Z"/>
          <w:rFonts w:ascii="Arial" w:hAnsi="Arial" w:cs="Arial"/>
          <w:color w:val="000000" w:themeColor="text1"/>
          <w:lang w:val="es-ES"/>
        </w:rPr>
      </w:pPr>
    </w:p>
    <w:p w14:paraId="2B492948" w14:textId="15DBEE76" w:rsidR="00360B75" w:rsidRPr="00206D7D" w:rsidRDefault="00360B75"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Su </w:t>
      </w:r>
      <w:r w:rsidR="00B579BF">
        <w:rPr>
          <w:rFonts w:ascii="Arial" w:hAnsi="Arial" w:cs="Arial"/>
          <w:color w:val="000000" w:themeColor="text1"/>
          <w:lang w:val="es-ES"/>
        </w:rPr>
        <w:t>v</w:t>
      </w:r>
      <w:r w:rsidRPr="00206D7D">
        <w:rPr>
          <w:rFonts w:ascii="Arial" w:hAnsi="Arial" w:cs="Arial"/>
          <w:color w:val="000000" w:themeColor="text1"/>
          <w:lang w:val="es-ES"/>
        </w:rPr>
        <w:t xml:space="preserve">asta trayectoria en la formación de psicólogos con bases sólidas en estadística y metodología, así como su participación en proyectos colaborativos, orientados a favorecer la toma de decisiones informada, con base en resultados obtenidos en diversos tipos de instrumentos, dan prueba de la capacidad que se tiene la para coordinar múltiples equipos especializados de trabajo. </w:t>
      </w:r>
    </w:p>
    <w:p w14:paraId="5D1AEDE0" w14:textId="77777777" w:rsidR="00CE3420" w:rsidRPr="00206D7D" w:rsidRDefault="00CE3420" w:rsidP="00360B75">
      <w:pPr>
        <w:pStyle w:val="Prrafodelista"/>
        <w:ind w:left="567"/>
        <w:jc w:val="both"/>
        <w:rPr>
          <w:rFonts w:ascii="Arial" w:hAnsi="Arial" w:cs="Arial"/>
          <w:color w:val="000000" w:themeColor="text1"/>
          <w:lang w:val="es-ES"/>
        </w:rPr>
      </w:pPr>
    </w:p>
    <w:p w14:paraId="6D248111"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 xml:space="preserve">¿Tiene la capacidad técnica, humana y económica para desarrollar los trabajos en cantidad y calidad </w:t>
      </w:r>
      <w:proofErr w:type="gramStart"/>
      <w:r w:rsidRPr="00206D7D">
        <w:rPr>
          <w:rFonts w:ascii="Arial" w:hAnsi="Arial" w:cs="Arial"/>
          <w:color w:val="000000" w:themeColor="text1"/>
          <w:lang w:val="es-ES"/>
        </w:rPr>
        <w:t>de acuerdo a</w:t>
      </w:r>
      <w:proofErr w:type="gramEnd"/>
      <w:r w:rsidRPr="00206D7D">
        <w:rPr>
          <w:rFonts w:ascii="Arial" w:hAnsi="Arial" w:cs="Arial"/>
          <w:color w:val="000000" w:themeColor="text1"/>
          <w:lang w:val="es-ES"/>
        </w:rPr>
        <w:t xml:space="preserve"> lo solicitado en el Anexo Técnico?</w:t>
      </w:r>
    </w:p>
    <w:p w14:paraId="2C784916" w14:textId="77777777" w:rsidR="00402276" w:rsidRPr="00206D7D" w:rsidRDefault="00402276" w:rsidP="00360B75">
      <w:pPr>
        <w:pStyle w:val="Prrafodelista"/>
        <w:ind w:left="567"/>
        <w:jc w:val="both"/>
        <w:rPr>
          <w:rFonts w:ascii="Arial" w:hAnsi="Arial" w:cs="Arial"/>
          <w:color w:val="000000" w:themeColor="text1"/>
          <w:lang w:val="es-ES"/>
        </w:rPr>
      </w:pPr>
    </w:p>
    <w:p w14:paraId="4A48C3DA" w14:textId="73BE7CE7" w:rsidR="00213C74" w:rsidRPr="00206D7D" w:rsidRDefault="00360B75"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L</w:t>
      </w:r>
      <w:r w:rsidR="00052D32" w:rsidRPr="00206D7D">
        <w:rPr>
          <w:rFonts w:ascii="Arial" w:hAnsi="Arial" w:cs="Arial"/>
          <w:color w:val="000000" w:themeColor="text1"/>
          <w:lang w:val="es-ES"/>
        </w:rPr>
        <w:t xml:space="preserve">a UNAM se posiciona </w:t>
      </w:r>
      <w:r w:rsidRPr="00206D7D">
        <w:rPr>
          <w:rFonts w:ascii="Arial" w:hAnsi="Arial" w:cs="Arial"/>
          <w:color w:val="000000" w:themeColor="text1"/>
          <w:lang w:val="es-ES"/>
        </w:rPr>
        <w:t xml:space="preserve">actualmente </w:t>
      </w:r>
      <w:r w:rsidR="00052D32" w:rsidRPr="00206D7D">
        <w:rPr>
          <w:rFonts w:ascii="Arial" w:hAnsi="Arial" w:cs="Arial"/>
          <w:color w:val="000000" w:themeColor="text1"/>
          <w:lang w:val="es-ES"/>
        </w:rPr>
        <w:t>como la universidad pública del país que recibe el mayor</w:t>
      </w:r>
      <w:r w:rsidR="00B95C85" w:rsidRPr="00206D7D">
        <w:rPr>
          <w:rFonts w:ascii="Arial" w:hAnsi="Arial" w:cs="Arial"/>
          <w:color w:val="000000" w:themeColor="text1"/>
          <w:lang w:val="es-ES"/>
        </w:rPr>
        <w:t xml:space="preserve"> recurso público</w:t>
      </w:r>
      <w:r w:rsidR="00052D32" w:rsidRPr="00206D7D">
        <w:rPr>
          <w:rFonts w:ascii="Arial" w:hAnsi="Arial" w:cs="Arial"/>
          <w:color w:val="000000" w:themeColor="text1"/>
          <w:lang w:val="es-ES"/>
        </w:rPr>
        <w:t>. E</w:t>
      </w:r>
      <w:r w:rsidR="00B95C85" w:rsidRPr="00206D7D">
        <w:rPr>
          <w:rFonts w:ascii="Arial" w:hAnsi="Arial" w:cs="Arial"/>
          <w:color w:val="000000" w:themeColor="text1"/>
          <w:lang w:val="es-ES"/>
        </w:rPr>
        <w:t>n 2020</w:t>
      </w:r>
      <w:r w:rsidR="00052D32" w:rsidRPr="00206D7D">
        <w:rPr>
          <w:rFonts w:ascii="Arial" w:hAnsi="Arial" w:cs="Arial"/>
          <w:color w:val="000000" w:themeColor="text1"/>
          <w:lang w:val="es-ES"/>
        </w:rPr>
        <w:t xml:space="preserve"> </w:t>
      </w:r>
      <w:r w:rsidR="00213C74" w:rsidRPr="00206D7D">
        <w:rPr>
          <w:rFonts w:ascii="Arial" w:hAnsi="Arial" w:cs="Arial"/>
          <w:color w:val="000000" w:themeColor="text1"/>
          <w:lang w:val="es-ES"/>
        </w:rPr>
        <w:t xml:space="preserve">el presupuesto asignado a la UNAM ascendió a un </w:t>
      </w:r>
      <w:r w:rsidR="00052D32" w:rsidRPr="00206D7D">
        <w:rPr>
          <w:rFonts w:ascii="Arial" w:hAnsi="Arial" w:cs="Arial"/>
          <w:color w:val="000000" w:themeColor="text1"/>
          <w:lang w:val="es-ES"/>
        </w:rPr>
        <w:t>total de</w:t>
      </w:r>
      <w:r w:rsidR="00B95C85" w:rsidRPr="00206D7D">
        <w:rPr>
          <w:rFonts w:ascii="Arial" w:hAnsi="Arial" w:cs="Arial"/>
          <w:color w:val="000000" w:themeColor="text1"/>
          <w:lang w:val="es-ES"/>
        </w:rPr>
        <w:t xml:space="preserve"> $</w:t>
      </w:r>
      <w:r w:rsidRPr="00206D7D">
        <w:rPr>
          <w:rFonts w:ascii="Arial" w:hAnsi="Arial" w:cs="Arial"/>
          <w:color w:val="000000" w:themeColor="text1"/>
          <w:lang w:val="es-ES"/>
        </w:rPr>
        <w:t xml:space="preserve"> </w:t>
      </w:r>
      <w:r w:rsidR="00B95C85" w:rsidRPr="00206D7D">
        <w:rPr>
          <w:rFonts w:ascii="Arial" w:hAnsi="Arial" w:cs="Arial"/>
          <w:color w:val="000000" w:themeColor="text1"/>
          <w:lang w:val="es-ES"/>
        </w:rPr>
        <w:t>14,544,919,586.7</w:t>
      </w:r>
      <w:r w:rsidR="00C57CE5" w:rsidRPr="00206D7D">
        <w:rPr>
          <w:rFonts w:ascii="Arial" w:hAnsi="Arial" w:cs="Arial"/>
          <w:color w:val="000000" w:themeColor="text1"/>
          <w:lang w:val="es-ES"/>
        </w:rPr>
        <w:t>0</w:t>
      </w:r>
      <w:r w:rsidRPr="00206D7D">
        <w:rPr>
          <w:rFonts w:ascii="Arial" w:hAnsi="Arial" w:cs="Arial"/>
          <w:color w:val="000000" w:themeColor="text1"/>
          <w:lang w:val="es-ES"/>
        </w:rPr>
        <w:t xml:space="preserve"> (pesos)</w:t>
      </w:r>
      <w:r w:rsidR="00213C74" w:rsidRPr="00206D7D">
        <w:rPr>
          <w:rFonts w:ascii="Arial" w:hAnsi="Arial" w:cs="Arial"/>
          <w:color w:val="000000" w:themeColor="text1"/>
          <w:lang w:val="es-ES"/>
        </w:rPr>
        <w:t>.</w:t>
      </w:r>
    </w:p>
    <w:p w14:paraId="441A3AB1" w14:textId="77777777" w:rsidR="00213C74" w:rsidRPr="00206D7D" w:rsidRDefault="00213C74" w:rsidP="00360B75">
      <w:pPr>
        <w:pStyle w:val="Prrafodelista"/>
        <w:ind w:left="567"/>
        <w:jc w:val="both"/>
        <w:rPr>
          <w:rFonts w:ascii="Arial" w:hAnsi="Arial" w:cs="Arial"/>
          <w:color w:val="000000" w:themeColor="text1"/>
          <w:lang w:val="es-ES"/>
        </w:rPr>
      </w:pPr>
    </w:p>
    <w:p w14:paraId="01FEA02A" w14:textId="7F2EDEC2" w:rsidR="00B95C85"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En el caso particular de la Facultad de Psicología, cada año le es asignad</w:t>
      </w:r>
      <w:r w:rsidR="00360B75" w:rsidRPr="00206D7D">
        <w:rPr>
          <w:rFonts w:ascii="Arial" w:hAnsi="Arial" w:cs="Arial"/>
          <w:color w:val="000000" w:themeColor="text1"/>
          <w:lang w:val="es-ES"/>
        </w:rPr>
        <w:t>o</w:t>
      </w:r>
      <w:r w:rsidRPr="00206D7D">
        <w:rPr>
          <w:rFonts w:ascii="Arial" w:hAnsi="Arial" w:cs="Arial"/>
          <w:color w:val="000000" w:themeColor="text1"/>
          <w:lang w:val="es-ES"/>
        </w:rPr>
        <w:t xml:space="preserve"> un</w:t>
      </w:r>
      <w:r w:rsidR="00360B75" w:rsidRPr="00206D7D">
        <w:rPr>
          <w:rFonts w:ascii="Arial" w:hAnsi="Arial" w:cs="Arial"/>
          <w:color w:val="000000" w:themeColor="text1"/>
          <w:lang w:val="es-ES"/>
        </w:rPr>
        <w:t xml:space="preserve"> monto cómo</w:t>
      </w:r>
      <w:r w:rsidRPr="00206D7D">
        <w:rPr>
          <w:rFonts w:ascii="Arial" w:hAnsi="Arial" w:cs="Arial"/>
          <w:color w:val="000000" w:themeColor="text1"/>
          <w:lang w:val="es-ES"/>
        </w:rPr>
        <w:t xml:space="preserve"> mínimo de </w:t>
      </w:r>
      <w:r w:rsidR="009A7386" w:rsidRPr="00206D7D">
        <w:rPr>
          <w:rFonts w:ascii="Arial" w:hAnsi="Arial" w:cs="Arial"/>
          <w:color w:val="000000" w:themeColor="text1"/>
          <w:lang w:val="es-ES"/>
        </w:rPr>
        <w:t>$ 500,000,000.00 (</w:t>
      </w:r>
      <w:r w:rsidRPr="00206D7D">
        <w:rPr>
          <w:rFonts w:ascii="Arial" w:hAnsi="Arial" w:cs="Arial"/>
          <w:color w:val="000000" w:themeColor="text1"/>
          <w:lang w:val="es-ES"/>
        </w:rPr>
        <w:t>500 millones de pesos</w:t>
      </w:r>
      <w:r w:rsidR="009A7386" w:rsidRPr="00206D7D">
        <w:rPr>
          <w:rFonts w:ascii="Arial" w:hAnsi="Arial" w:cs="Arial"/>
          <w:color w:val="000000" w:themeColor="text1"/>
          <w:lang w:val="es-ES"/>
        </w:rPr>
        <w:t>)</w:t>
      </w:r>
      <w:r w:rsidR="00917F27" w:rsidRPr="00206D7D">
        <w:rPr>
          <w:rFonts w:ascii="Arial" w:hAnsi="Arial" w:cs="Arial"/>
          <w:color w:val="000000" w:themeColor="text1"/>
          <w:lang w:val="es-ES"/>
        </w:rPr>
        <w:t>. La Facultad</w:t>
      </w:r>
      <w:r w:rsidR="009B11AC" w:rsidRPr="00206D7D">
        <w:rPr>
          <w:rFonts w:ascii="Arial" w:hAnsi="Arial" w:cs="Arial"/>
          <w:color w:val="000000" w:themeColor="text1"/>
          <w:lang w:val="es-ES"/>
        </w:rPr>
        <w:t xml:space="preserve"> de Psicología</w:t>
      </w:r>
      <w:r w:rsidR="00917F27" w:rsidRPr="00206D7D">
        <w:rPr>
          <w:rFonts w:ascii="Arial" w:hAnsi="Arial" w:cs="Arial"/>
          <w:color w:val="000000" w:themeColor="text1"/>
          <w:lang w:val="es-ES"/>
        </w:rPr>
        <w:t xml:space="preserve"> cuenta con la mayor cantidad de investigadores en Psicología inscritos al Sistema Nacional de Investigadores</w:t>
      </w:r>
      <w:r w:rsidR="009B11AC" w:rsidRPr="00206D7D">
        <w:rPr>
          <w:rFonts w:ascii="Arial" w:hAnsi="Arial" w:cs="Arial"/>
          <w:color w:val="000000" w:themeColor="text1"/>
          <w:lang w:val="es-ES"/>
        </w:rPr>
        <w:t xml:space="preserve"> (SIN)</w:t>
      </w:r>
      <w:r w:rsidR="00917F27" w:rsidRPr="00206D7D">
        <w:rPr>
          <w:rFonts w:ascii="Arial" w:hAnsi="Arial" w:cs="Arial"/>
          <w:color w:val="000000" w:themeColor="text1"/>
          <w:lang w:val="es-ES"/>
        </w:rPr>
        <w:t xml:space="preserve">, </w:t>
      </w:r>
      <w:r w:rsidR="009B11AC" w:rsidRPr="00206D7D">
        <w:rPr>
          <w:rFonts w:ascii="Arial" w:hAnsi="Arial" w:cs="Arial"/>
          <w:color w:val="000000" w:themeColor="text1"/>
          <w:lang w:val="es-ES"/>
        </w:rPr>
        <w:t>lo que brinda</w:t>
      </w:r>
      <w:r w:rsidR="00917F27" w:rsidRPr="00206D7D">
        <w:rPr>
          <w:rFonts w:ascii="Arial" w:hAnsi="Arial" w:cs="Arial"/>
          <w:color w:val="000000" w:themeColor="text1"/>
          <w:lang w:val="es-ES"/>
        </w:rPr>
        <w:t xml:space="preserve"> a sus académicos la oportunidad de disponer de su infraestructura</w:t>
      </w:r>
      <w:r w:rsidR="00B95C85" w:rsidRPr="00206D7D">
        <w:rPr>
          <w:rFonts w:ascii="Arial" w:hAnsi="Arial" w:cs="Arial"/>
          <w:color w:val="000000" w:themeColor="text1"/>
          <w:lang w:val="es-ES"/>
        </w:rPr>
        <w:t>, la cual incluye computadoras, salones y laboratorios equipados con todo lo necesario para llevar a cabo un trabajo de</w:t>
      </w:r>
      <w:r w:rsidR="009B11AC" w:rsidRPr="00206D7D">
        <w:rPr>
          <w:rFonts w:ascii="Arial" w:hAnsi="Arial" w:cs="Arial"/>
          <w:color w:val="000000" w:themeColor="text1"/>
          <w:lang w:val="es-ES"/>
        </w:rPr>
        <w:t xml:space="preserve"> alta</w:t>
      </w:r>
      <w:r w:rsidR="00B95C85" w:rsidRPr="00206D7D">
        <w:rPr>
          <w:rFonts w:ascii="Arial" w:hAnsi="Arial" w:cs="Arial"/>
          <w:color w:val="000000" w:themeColor="text1"/>
          <w:lang w:val="es-ES"/>
        </w:rPr>
        <w:t xml:space="preserve"> calidad.</w:t>
      </w:r>
    </w:p>
    <w:p w14:paraId="20530B1B" w14:textId="77777777" w:rsidR="00402276" w:rsidRPr="00206D7D" w:rsidRDefault="00402276" w:rsidP="00360B75">
      <w:pPr>
        <w:jc w:val="both"/>
        <w:rPr>
          <w:rFonts w:ascii="Arial" w:hAnsi="Arial" w:cs="Arial"/>
          <w:color w:val="000000" w:themeColor="text1"/>
          <w:lang w:val="es-ES"/>
        </w:rPr>
      </w:pPr>
    </w:p>
    <w:p w14:paraId="2CDDC5DB" w14:textId="77777777"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los recursos humanos, financieros y tecnológicos que permitan salvaguardar la confidencialidad de la información de los Instrumentos de Evaluación?</w:t>
      </w:r>
    </w:p>
    <w:p w14:paraId="52FC3222" w14:textId="77777777" w:rsidR="00402276" w:rsidRPr="00206D7D" w:rsidRDefault="00402276" w:rsidP="00360B75">
      <w:pPr>
        <w:pStyle w:val="Prrafodelista"/>
        <w:jc w:val="both"/>
        <w:rPr>
          <w:rFonts w:ascii="Arial" w:hAnsi="Arial" w:cs="Arial"/>
          <w:color w:val="000000" w:themeColor="text1"/>
          <w:lang w:val="es-ES"/>
        </w:rPr>
      </w:pPr>
    </w:p>
    <w:p w14:paraId="40E29BF0" w14:textId="54B5227C" w:rsidR="00342EE0" w:rsidRPr="00206D7D" w:rsidRDefault="00E10A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La UNAM destina más</w:t>
      </w:r>
      <w:r w:rsidR="00213C74" w:rsidRPr="00206D7D">
        <w:rPr>
          <w:rFonts w:ascii="Arial" w:hAnsi="Arial" w:cs="Arial"/>
          <w:color w:val="000000" w:themeColor="text1"/>
          <w:lang w:val="es-ES"/>
        </w:rPr>
        <w:t xml:space="preserve"> de 500 millones de pesos a la Facultad de Psicología anualmente</w:t>
      </w:r>
      <w:r w:rsidR="009B11AC" w:rsidRPr="00206D7D">
        <w:rPr>
          <w:rFonts w:ascii="Arial" w:hAnsi="Arial" w:cs="Arial"/>
          <w:color w:val="000000" w:themeColor="text1"/>
          <w:lang w:val="es-ES"/>
        </w:rPr>
        <w:t xml:space="preserve">; </w:t>
      </w:r>
      <w:proofErr w:type="spellStart"/>
      <w:r w:rsidR="009B11AC" w:rsidRPr="00206D7D">
        <w:rPr>
          <w:rFonts w:ascii="Arial" w:eastAsia="Arial" w:hAnsi="Arial" w:cs="Arial"/>
          <w:lang w:val="es-ES"/>
        </w:rPr>
        <w:t>ésto</w:t>
      </w:r>
      <w:proofErr w:type="spellEnd"/>
      <w:r w:rsidR="009B11AC" w:rsidRPr="00206D7D">
        <w:rPr>
          <w:rFonts w:ascii="Arial" w:eastAsia="Arial" w:hAnsi="Arial" w:cs="Arial"/>
          <w:lang w:val="es-ES"/>
        </w:rPr>
        <w:t xml:space="preserve"> permite de manera eficaz la gestión de los recursos necesarios para cumplir con las actividades requeridas para el diseño, desarrollo, validación, aplicación, calificación y análisis de los instrumentos solicitados. </w:t>
      </w:r>
      <w:r w:rsidR="00213C74" w:rsidRPr="00206D7D">
        <w:rPr>
          <w:rFonts w:ascii="Arial" w:hAnsi="Arial" w:cs="Arial"/>
          <w:color w:val="000000" w:themeColor="text1"/>
          <w:lang w:val="es-ES"/>
        </w:rPr>
        <w:t>En cuanto al recurso humano especializado en psicometría y evaluación con los que cuenta la Facultad de Psicología, destacan los siguientes académicos:</w:t>
      </w:r>
    </w:p>
    <w:p w14:paraId="50852DD0" w14:textId="77777777" w:rsidR="00342EE0" w:rsidRPr="00206D7D" w:rsidRDefault="00342EE0" w:rsidP="00360B75">
      <w:pPr>
        <w:pStyle w:val="Prrafodelista"/>
        <w:ind w:left="567"/>
        <w:jc w:val="both"/>
        <w:rPr>
          <w:rFonts w:ascii="Arial" w:hAnsi="Arial" w:cs="Arial"/>
          <w:color w:val="000000" w:themeColor="text1"/>
          <w:lang w:val="es-ES"/>
        </w:rPr>
      </w:pPr>
    </w:p>
    <w:tbl>
      <w:tblPr>
        <w:tblStyle w:val="Tablanormal2"/>
        <w:tblW w:w="0" w:type="auto"/>
        <w:tblInd w:w="573" w:type="dxa"/>
        <w:tblLook w:val="04A0" w:firstRow="1" w:lastRow="0" w:firstColumn="1" w:lastColumn="0" w:noHBand="0" w:noVBand="1"/>
      </w:tblPr>
      <w:tblGrid>
        <w:gridCol w:w="2819"/>
        <w:gridCol w:w="2404"/>
        <w:gridCol w:w="2120"/>
        <w:gridCol w:w="922"/>
      </w:tblGrid>
      <w:tr w:rsidR="00B20A17" w:rsidRPr="00206D7D" w14:paraId="61660C5A" w14:textId="77777777" w:rsidTr="00213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hemeColor="text1"/>
            </w:tcBorders>
          </w:tcPr>
          <w:p w14:paraId="203B666C" w14:textId="77777777" w:rsidR="00342EE0" w:rsidRPr="00206D7D" w:rsidRDefault="00342EE0" w:rsidP="00360B75">
            <w:pPr>
              <w:pStyle w:val="Textoindependiente"/>
              <w:spacing w:before="9"/>
              <w:jc w:val="both"/>
              <w:rPr>
                <w:b w:val="0"/>
                <w:bCs w:val="0"/>
                <w:color w:val="000000" w:themeColor="text1"/>
                <w:sz w:val="18"/>
                <w:szCs w:val="18"/>
              </w:rPr>
            </w:pPr>
            <w:r w:rsidRPr="00206D7D">
              <w:rPr>
                <w:color w:val="000000" w:themeColor="text1"/>
                <w:sz w:val="18"/>
                <w:szCs w:val="18"/>
              </w:rPr>
              <w:t>Nombre</w:t>
            </w:r>
          </w:p>
          <w:p w14:paraId="21D4F941" w14:textId="77777777" w:rsidR="00342EE0" w:rsidRPr="00206D7D" w:rsidRDefault="00342EE0" w:rsidP="00360B75">
            <w:pPr>
              <w:pStyle w:val="Textoindependiente"/>
              <w:spacing w:before="9"/>
              <w:jc w:val="both"/>
              <w:rPr>
                <w:color w:val="000000" w:themeColor="text1"/>
                <w:sz w:val="18"/>
                <w:szCs w:val="18"/>
              </w:rPr>
            </w:pPr>
          </w:p>
        </w:tc>
        <w:tc>
          <w:tcPr>
            <w:tcW w:w="2404" w:type="dxa"/>
            <w:tcBorders>
              <w:top w:val="single" w:sz="12" w:space="0" w:color="000000" w:themeColor="text1"/>
              <w:bottom w:val="single" w:sz="12" w:space="0" w:color="000000" w:themeColor="text1"/>
            </w:tcBorders>
          </w:tcPr>
          <w:p w14:paraId="026AF90D"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Nombramiento</w:t>
            </w:r>
          </w:p>
        </w:tc>
        <w:tc>
          <w:tcPr>
            <w:tcW w:w="2120" w:type="dxa"/>
            <w:tcBorders>
              <w:top w:val="single" w:sz="12" w:space="0" w:color="000000" w:themeColor="text1"/>
              <w:bottom w:val="single" w:sz="12" w:space="0" w:color="000000" w:themeColor="text1"/>
            </w:tcBorders>
          </w:tcPr>
          <w:p w14:paraId="5CE1114E"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Grado Académico</w:t>
            </w:r>
          </w:p>
        </w:tc>
        <w:tc>
          <w:tcPr>
            <w:tcW w:w="922" w:type="dxa"/>
            <w:tcBorders>
              <w:top w:val="single" w:sz="12" w:space="0" w:color="000000" w:themeColor="text1"/>
              <w:bottom w:val="single" w:sz="12" w:space="0" w:color="000000" w:themeColor="text1"/>
            </w:tcBorders>
          </w:tcPr>
          <w:p w14:paraId="4161D646" w14:textId="77777777" w:rsidR="00342EE0" w:rsidRPr="00206D7D" w:rsidRDefault="00342EE0" w:rsidP="00360B75">
            <w:pPr>
              <w:pStyle w:val="Textoindependiente"/>
              <w:spacing w:before="9"/>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SNI</w:t>
            </w:r>
          </w:p>
        </w:tc>
      </w:tr>
      <w:tr w:rsidR="00B20A17" w:rsidRPr="00206D7D" w14:paraId="52D93804"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hemeColor="text1"/>
            </w:tcBorders>
          </w:tcPr>
          <w:p w14:paraId="22F4B921"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 xml:space="preserve">Germán Palafox </w:t>
            </w:r>
            <w:proofErr w:type="spellStart"/>
            <w:r w:rsidRPr="00206D7D">
              <w:rPr>
                <w:b w:val="0"/>
                <w:bCs w:val="0"/>
                <w:color w:val="000000" w:themeColor="text1"/>
                <w:sz w:val="18"/>
                <w:szCs w:val="18"/>
              </w:rPr>
              <w:t>Palafox</w:t>
            </w:r>
            <w:proofErr w:type="spellEnd"/>
          </w:p>
        </w:tc>
        <w:tc>
          <w:tcPr>
            <w:tcW w:w="2404" w:type="dxa"/>
            <w:tcBorders>
              <w:top w:val="single" w:sz="12" w:space="0" w:color="000000" w:themeColor="text1"/>
              <w:bottom w:val="single" w:sz="12" w:space="0" w:color="000000" w:themeColor="text1"/>
            </w:tcBorders>
          </w:tcPr>
          <w:p w14:paraId="216EF810"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Director de la Facultad de Psicología de la UNAM</w:t>
            </w:r>
          </w:p>
        </w:tc>
        <w:tc>
          <w:tcPr>
            <w:tcW w:w="2120" w:type="dxa"/>
            <w:tcBorders>
              <w:top w:val="single" w:sz="12" w:space="0" w:color="000000" w:themeColor="text1"/>
              <w:bottom w:val="single" w:sz="12" w:space="0" w:color="000000" w:themeColor="text1"/>
            </w:tcBorders>
          </w:tcPr>
          <w:p w14:paraId="392F45D2"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themeColor="text1"/>
              <w:bottom w:val="single" w:sz="12" w:space="0" w:color="000000" w:themeColor="text1"/>
            </w:tcBorders>
          </w:tcPr>
          <w:p w14:paraId="6596521E"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7456C">
              <w:rPr>
                <w:color w:val="000000" w:themeColor="text1"/>
                <w:sz w:val="18"/>
                <w:szCs w:val="18"/>
                <w:highlight w:val="yellow"/>
                <w:rPrChange w:id="27" w:author="Oscar Zamora" w:date="2020-02-04T19:28:00Z">
                  <w:rPr>
                    <w:color w:val="000000" w:themeColor="text1"/>
                    <w:sz w:val="18"/>
                    <w:szCs w:val="18"/>
                  </w:rPr>
                </w:rPrChange>
              </w:rPr>
              <w:t>Sí</w:t>
            </w:r>
          </w:p>
        </w:tc>
      </w:tr>
      <w:tr w:rsidR="00B20A17" w:rsidRPr="00206D7D" w14:paraId="5F128D4C"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themeColor="text1"/>
              <w:bottom w:val="single" w:sz="12" w:space="0" w:color="000000"/>
            </w:tcBorders>
          </w:tcPr>
          <w:p w14:paraId="7246D99A" w14:textId="77777777" w:rsidR="00342EE0" w:rsidRPr="006C4D1A" w:rsidRDefault="00342EE0" w:rsidP="00360B75">
            <w:pPr>
              <w:pStyle w:val="Textoindependiente"/>
              <w:spacing w:before="9"/>
              <w:jc w:val="both"/>
              <w:rPr>
                <w:b w:val="0"/>
                <w:bCs w:val="0"/>
                <w:color w:val="000000" w:themeColor="text1"/>
                <w:sz w:val="18"/>
                <w:szCs w:val="18"/>
                <w:highlight w:val="yellow"/>
              </w:rPr>
            </w:pPr>
            <w:r w:rsidRPr="006C4D1A">
              <w:rPr>
                <w:b w:val="0"/>
                <w:bCs w:val="0"/>
                <w:color w:val="000000" w:themeColor="text1"/>
                <w:sz w:val="18"/>
                <w:szCs w:val="18"/>
                <w:highlight w:val="yellow"/>
              </w:rPr>
              <w:t xml:space="preserve">Arturo </w:t>
            </w:r>
            <w:proofErr w:type="spellStart"/>
            <w:r w:rsidRPr="006C4D1A">
              <w:rPr>
                <w:b w:val="0"/>
                <w:bCs w:val="0"/>
                <w:color w:val="000000" w:themeColor="text1"/>
                <w:sz w:val="18"/>
                <w:szCs w:val="18"/>
                <w:highlight w:val="yellow"/>
              </w:rPr>
              <w:t>Bouzas</w:t>
            </w:r>
            <w:proofErr w:type="spellEnd"/>
            <w:r w:rsidRPr="006C4D1A">
              <w:rPr>
                <w:b w:val="0"/>
                <w:bCs w:val="0"/>
                <w:color w:val="000000" w:themeColor="text1"/>
                <w:sz w:val="18"/>
                <w:szCs w:val="18"/>
                <w:highlight w:val="yellow"/>
              </w:rPr>
              <w:t xml:space="preserve"> Riaño</w:t>
            </w:r>
          </w:p>
        </w:tc>
        <w:tc>
          <w:tcPr>
            <w:tcW w:w="2404" w:type="dxa"/>
            <w:tcBorders>
              <w:top w:val="single" w:sz="12" w:space="0" w:color="000000" w:themeColor="text1"/>
              <w:bottom w:val="single" w:sz="12" w:space="0" w:color="000000"/>
            </w:tcBorders>
          </w:tcPr>
          <w:p w14:paraId="2316D538"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Profesor titular C Tiempo Completo Definitivo</w:t>
            </w:r>
          </w:p>
        </w:tc>
        <w:tc>
          <w:tcPr>
            <w:tcW w:w="2120" w:type="dxa"/>
            <w:tcBorders>
              <w:top w:val="single" w:sz="12" w:space="0" w:color="000000" w:themeColor="text1"/>
              <w:bottom w:val="single" w:sz="12" w:space="0" w:color="000000"/>
            </w:tcBorders>
          </w:tcPr>
          <w:p w14:paraId="3DFE8AF4"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Doctor</w:t>
            </w:r>
          </w:p>
        </w:tc>
        <w:tc>
          <w:tcPr>
            <w:tcW w:w="922" w:type="dxa"/>
            <w:tcBorders>
              <w:top w:val="single" w:sz="12" w:space="0" w:color="000000" w:themeColor="text1"/>
              <w:bottom w:val="single" w:sz="12" w:space="0" w:color="000000"/>
            </w:tcBorders>
          </w:tcPr>
          <w:p w14:paraId="692582A9"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Sí</w:t>
            </w:r>
          </w:p>
        </w:tc>
      </w:tr>
      <w:tr w:rsidR="00B20A17" w:rsidRPr="00206D7D" w14:paraId="76EA5C05"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65C378C5"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Óscar Zamora Arévalo</w:t>
            </w:r>
          </w:p>
        </w:tc>
        <w:tc>
          <w:tcPr>
            <w:tcW w:w="2404" w:type="dxa"/>
            <w:tcBorders>
              <w:top w:val="single" w:sz="12" w:space="0" w:color="000000"/>
              <w:bottom w:val="single" w:sz="12" w:space="0" w:color="000000"/>
            </w:tcBorders>
          </w:tcPr>
          <w:p w14:paraId="16FD0771"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Profesor titular B Tiempo Completo Definitivo</w:t>
            </w:r>
          </w:p>
        </w:tc>
        <w:tc>
          <w:tcPr>
            <w:tcW w:w="2120" w:type="dxa"/>
            <w:tcBorders>
              <w:top w:val="single" w:sz="12" w:space="0" w:color="000000"/>
              <w:bottom w:val="single" w:sz="12" w:space="0" w:color="000000"/>
            </w:tcBorders>
          </w:tcPr>
          <w:p w14:paraId="041346C8"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728F1A21"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Sí</w:t>
            </w:r>
          </w:p>
        </w:tc>
      </w:tr>
      <w:tr w:rsidR="00B20A17" w:rsidRPr="00206D7D" w14:paraId="5D404002"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17D92BB9" w14:textId="77777777" w:rsidR="00342EE0" w:rsidRPr="006C4D1A" w:rsidRDefault="00342EE0" w:rsidP="00360B75">
            <w:pPr>
              <w:pStyle w:val="Textoindependiente"/>
              <w:spacing w:before="9"/>
              <w:jc w:val="both"/>
              <w:rPr>
                <w:b w:val="0"/>
                <w:bCs w:val="0"/>
                <w:color w:val="000000" w:themeColor="text1"/>
                <w:sz w:val="18"/>
                <w:szCs w:val="18"/>
                <w:highlight w:val="yellow"/>
              </w:rPr>
            </w:pPr>
            <w:r w:rsidRPr="006C4D1A">
              <w:rPr>
                <w:b w:val="0"/>
                <w:bCs w:val="0"/>
                <w:color w:val="000000" w:themeColor="text1"/>
                <w:sz w:val="18"/>
                <w:szCs w:val="18"/>
                <w:highlight w:val="yellow"/>
              </w:rPr>
              <w:t>Lucía Monroy Cazorla</w:t>
            </w:r>
          </w:p>
        </w:tc>
        <w:tc>
          <w:tcPr>
            <w:tcW w:w="2404" w:type="dxa"/>
            <w:tcBorders>
              <w:top w:val="single" w:sz="12" w:space="0" w:color="000000"/>
              <w:bottom w:val="single" w:sz="12" w:space="0" w:color="000000"/>
            </w:tcBorders>
          </w:tcPr>
          <w:p w14:paraId="016F0E16"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Profesor de Asignatura A</w:t>
            </w:r>
          </w:p>
        </w:tc>
        <w:tc>
          <w:tcPr>
            <w:tcW w:w="2120" w:type="dxa"/>
            <w:tcBorders>
              <w:top w:val="single" w:sz="12" w:space="0" w:color="000000"/>
              <w:bottom w:val="single" w:sz="12" w:space="0" w:color="000000"/>
            </w:tcBorders>
          </w:tcPr>
          <w:p w14:paraId="1C7C061C"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Maestra</w:t>
            </w:r>
          </w:p>
        </w:tc>
        <w:tc>
          <w:tcPr>
            <w:tcW w:w="922" w:type="dxa"/>
            <w:tcBorders>
              <w:top w:val="single" w:sz="12" w:space="0" w:color="000000"/>
              <w:bottom w:val="single" w:sz="12" w:space="0" w:color="000000"/>
            </w:tcBorders>
          </w:tcPr>
          <w:p w14:paraId="5D0328C7" w14:textId="77777777" w:rsidR="00342EE0" w:rsidRPr="006C4D1A"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highlight w:val="yellow"/>
              </w:rPr>
            </w:pPr>
            <w:r w:rsidRPr="006C4D1A">
              <w:rPr>
                <w:color w:val="000000" w:themeColor="text1"/>
                <w:sz w:val="18"/>
                <w:szCs w:val="18"/>
                <w:highlight w:val="yellow"/>
              </w:rPr>
              <w:t>No</w:t>
            </w:r>
          </w:p>
        </w:tc>
      </w:tr>
      <w:tr w:rsidR="00B20A17" w:rsidRPr="00206D7D" w14:paraId="3931318B" w14:textId="77777777" w:rsidTr="00213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04E4697E" w14:textId="77777777" w:rsidR="00342EE0" w:rsidRPr="00206D7D" w:rsidRDefault="00342EE0" w:rsidP="00360B75">
            <w:pPr>
              <w:pStyle w:val="Textoindependiente"/>
              <w:spacing w:before="9"/>
              <w:jc w:val="both"/>
              <w:rPr>
                <w:b w:val="0"/>
                <w:bCs w:val="0"/>
                <w:color w:val="000000" w:themeColor="text1"/>
                <w:sz w:val="18"/>
                <w:szCs w:val="18"/>
              </w:rPr>
            </w:pPr>
            <w:proofErr w:type="spellStart"/>
            <w:r w:rsidRPr="00206D7D">
              <w:rPr>
                <w:b w:val="0"/>
                <w:bCs w:val="0"/>
                <w:color w:val="000000" w:themeColor="text1"/>
                <w:sz w:val="18"/>
                <w:szCs w:val="18"/>
              </w:rPr>
              <w:t>Iwein</w:t>
            </w:r>
            <w:proofErr w:type="spellEnd"/>
            <w:r w:rsidRPr="00206D7D">
              <w:rPr>
                <w:b w:val="0"/>
                <w:bCs w:val="0"/>
                <w:color w:val="000000" w:themeColor="text1"/>
                <w:sz w:val="18"/>
                <w:szCs w:val="18"/>
              </w:rPr>
              <w:t xml:space="preserve"> </w:t>
            </w:r>
            <w:proofErr w:type="spellStart"/>
            <w:r w:rsidRPr="00206D7D">
              <w:rPr>
                <w:b w:val="0"/>
                <w:bCs w:val="0"/>
                <w:color w:val="000000" w:themeColor="text1"/>
                <w:sz w:val="18"/>
                <w:szCs w:val="18"/>
              </w:rPr>
              <w:t>Leenen</w:t>
            </w:r>
            <w:proofErr w:type="spellEnd"/>
          </w:p>
        </w:tc>
        <w:tc>
          <w:tcPr>
            <w:tcW w:w="2404" w:type="dxa"/>
            <w:tcBorders>
              <w:top w:val="single" w:sz="12" w:space="0" w:color="000000"/>
              <w:bottom w:val="single" w:sz="12" w:space="0" w:color="000000"/>
            </w:tcBorders>
          </w:tcPr>
          <w:p w14:paraId="49AFB54E"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Investigador Titular B Tiempo Completo</w:t>
            </w:r>
          </w:p>
        </w:tc>
        <w:tc>
          <w:tcPr>
            <w:tcW w:w="2120" w:type="dxa"/>
            <w:tcBorders>
              <w:top w:val="single" w:sz="12" w:space="0" w:color="000000"/>
              <w:bottom w:val="single" w:sz="12" w:space="0" w:color="000000"/>
            </w:tcBorders>
          </w:tcPr>
          <w:p w14:paraId="74CB4374"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34E7BC57" w14:textId="77777777" w:rsidR="00342EE0" w:rsidRPr="00206D7D" w:rsidRDefault="00342EE0" w:rsidP="00360B75">
            <w:pPr>
              <w:pStyle w:val="Textoindependiente"/>
              <w:spacing w:before="9"/>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06D7D">
              <w:rPr>
                <w:color w:val="000000" w:themeColor="text1"/>
                <w:sz w:val="18"/>
                <w:szCs w:val="18"/>
              </w:rPr>
              <w:t>Sí</w:t>
            </w:r>
          </w:p>
        </w:tc>
      </w:tr>
      <w:tr w:rsidR="00B20A17" w:rsidRPr="00206D7D" w14:paraId="0B67EAED" w14:textId="77777777" w:rsidTr="00213C74">
        <w:tc>
          <w:tcPr>
            <w:cnfStyle w:val="001000000000" w:firstRow="0" w:lastRow="0" w:firstColumn="1" w:lastColumn="0" w:oddVBand="0" w:evenVBand="0" w:oddHBand="0" w:evenHBand="0" w:firstRowFirstColumn="0" w:firstRowLastColumn="0" w:lastRowFirstColumn="0" w:lastRowLastColumn="0"/>
            <w:tcW w:w="2819" w:type="dxa"/>
            <w:tcBorders>
              <w:top w:val="single" w:sz="12" w:space="0" w:color="000000"/>
              <w:bottom w:val="single" w:sz="12" w:space="0" w:color="000000"/>
            </w:tcBorders>
          </w:tcPr>
          <w:p w14:paraId="2F467677" w14:textId="77777777" w:rsidR="00342EE0" w:rsidRPr="00206D7D" w:rsidRDefault="00342EE0" w:rsidP="00360B75">
            <w:pPr>
              <w:pStyle w:val="Textoindependiente"/>
              <w:spacing w:before="9"/>
              <w:jc w:val="both"/>
              <w:rPr>
                <w:b w:val="0"/>
                <w:bCs w:val="0"/>
                <w:color w:val="000000" w:themeColor="text1"/>
                <w:sz w:val="18"/>
                <w:szCs w:val="18"/>
              </w:rPr>
            </w:pPr>
            <w:r w:rsidRPr="00206D7D">
              <w:rPr>
                <w:b w:val="0"/>
                <w:bCs w:val="0"/>
                <w:color w:val="000000" w:themeColor="text1"/>
                <w:sz w:val="18"/>
                <w:szCs w:val="18"/>
              </w:rPr>
              <w:t>Georgina García Rodríguez</w:t>
            </w:r>
          </w:p>
        </w:tc>
        <w:tc>
          <w:tcPr>
            <w:tcW w:w="2404" w:type="dxa"/>
            <w:tcBorders>
              <w:top w:val="single" w:sz="12" w:space="0" w:color="000000"/>
              <w:bottom w:val="single" w:sz="12" w:space="0" w:color="000000"/>
            </w:tcBorders>
          </w:tcPr>
          <w:p w14:paraId="3D3B8C52"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Profesor de Asignatura A</w:t>
            </w:r>
          </w:p>
        </w:tc>
        <w:tc>
          <w:tcPr>
            <w:tcW w:w="2120" w:type="dxa"/>
            <w:tcBorders>
              <w:top w:val="single" w:sz="12" w:space="0" w:color="000000"/>
              <w:bottom w:val="single" w:sz="12" w:space="0" w:color="000000"/>
            </w:tcBorders>
          </w:tcPr>
          <w:p w14:paraId="3082FE81"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06D7D">
              <w:rPr>
                <w:color w:val="000000" w:themeColor="text1"/>
                <w:sz w:val="18"/>
                <w:szCs w:val="18"/>
              </w:rPr>
              <w:t>Doctor</w:t>
            </w:r>
          </w:p>
        </w:tc>
        <w:tc>
          <w:tcPr>
            <w:tcW w:w="922" w:type="dxa"/>
            <w:tcBorders>
              <w:top w:val="single" w:sz="12" w:space="0" w:color="000000"/>
              <w:bottom w:val="single" w:sz="12" w:space="0" w:color="000000"/>
            </w:tcBorders>
          </w:tcPr>
          <w:p w14:paraId="2C6A771A" w14:textId="77777777" w:rsidR="00342EE0" w:rsidRPr="00206D7D" w:rsidRDefault="00342EE0" w:rsidP="00360B75">
            <w:pPr>
              <w:pStyle w:val="Textoindependiente"/>
              <w:spacing w:before="9"/>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commentRangeStart w:id="28"/>
            <w:r w:rsidRPr="00206D7D">
              <w:rPr>
                <w:color w:val="000000" w:themeColor="text1"/>
                <w:sz w:val="18"/>
                <w:szCs w:val="18"/>
              </w:rPr>
              <w:t>Sí</w:t>
            </w:r>
            <w:commentRangeEnd w:id="28"/>
            <w:r w:rsidR="00C7456C">
              <w:rPr>
                <w:rStyle w:val="Refdecomentario"/>
                <w:rFonts w:asciiTheme="minorHAnsi" w:eastAsiaTheme="minorHAnsi" w:hAnsiTheme="minorHAnsi" w:cstheme="minorBidi"/>
                <w:lang w:val="es-MX" w:eastAsia="en-US" w:bidi="ar-SA"/>
              </w:rPr>
              <w:commentReference w:id="28"/>
            </w:r>
          </w:p>
        </w:tc>
      </w:tr>
    </w:tbl>
    <w:p w14:paraId="68A4E9B5" w14:textId="77777777" w:rsidR="00342EE0" w:rsidRPr="00206D7D" w:rsidRDefault="00342EE0" w:rsidP="00360B75">
      <w:pPr>
        <w:pStyle w:val="Prrafodelista"/>
        <w:ind w:left="567"/>
        <w:jc w:val="both"/>
        <w:rPr>
          <w:rFonts w:ascii="Arial" w:hAnsi="Arial" w:cs="Arial"/>
          <w:color w:val="000000" w:themeColor="text1"/>
          <w:lang w:val="es-ES"/>
        </w:rPr>
      </w:pPr>
    </w:p>
    <w:p w14:paraId="19A6C329" w14:textId="686787B7" w:rsidR="00342EE0" w:rsidRPr="00206D7D" w:rsidRDefault="009B11A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De tal suerte, la</w:t>
      </w:r>
      <w:r w:rsidR="00342EE0" w:rsidRPr="00206D7D">
        <w:rPr>
          <w:rFonts w:ascii="Arial" w:hAnsi="Arial" w:cs="Arial"/>
          <w:color w:val="000000" w:themeColor="text1"/>
          <w:lang w:val="es-ES"/>
        </w:rPr>
        <w:t xml:space="preserve"> Facultad </w:t>
      </w:r>
      <w:r w:rsidRPr="00206D7D">
        <w:rPr>
          <w:rFonts w:ascii="Arial" w:hAnsi="Arial" w:cs="Arial"/>
          <w:color w:val="000000" w:themeColor="text1"/>
          <w:lang w:val="es-ES"/>
        </w:rPr>
        <w:t xml:space="preserve">de Psicología </w:t>
      </w:r>
      <w:r w:rsidR="00342EE0" w:rsidRPr="00206D7D">
        <w:rPr>
          <w:rFonts w:ascii="Arial" w:hAnsi="Arial" w:cs="Arial"/>
          <w:color w:val="000000" w:themeColor="text1"/>
          <w:lang w:val="es-ES"/>
        </w:rPr>
        <w:t xml:space="preserve">cuenta con servidores propios en al menos </w:t>
      </w:r>
      <w:r w:rsidRPr="00206D7D">
        <w:rPr>
          <w:rFonts w:ascii="Arial" w:hAnsi="Arial" w:cs="Arial"/>
          <w:color w:val="000000" w:themeColor="text1"/>
          <w:lang w:val="es-ES"/>
        </w:rPr>
        <w:t>tres</w:t>
      </w:r>
      <w:r w:rsidR="00342EE0" w:rsidRPr="00206D7D">
        <w:rPr>
          <w:rFonts w:ascii="Arial" w:hAnsi="Arial" w:cs="Arial"/>
          <w:color w:val="000000" w:themeColor="text1"/>
          <w:lang w:val="es-ES"/>
        </w:rPr>
        <w:t xml:space="preserve"> de sus </w:t>
      </w:r>
      <w:r w:rsidRPr="00206D7D">
        <w:rPr>
          <w:rFonts w:ascii="Arial" w:hAnsi="Arial" w:cs="Arial"/>
          <w:color w:val="000000" w:themeColor="text1"/>
          <w:lang w:val="es-ES"/>
        </w:rPr>
        <w:t>cuatro</w:t>
      </w:r>
      <w:r w:rsidR="00342EE0" w:rsidRPr="00206D7D">
        <w:rPr>
          <w:rFonts w:ascii="Arial" w:hAnsi="Arial" w:cs="Arial"/>
          <w:color w:val="000000" w:themeColor="text1"/>
          <w:lang w:val="es-ES"/>
        </w:rPr>
        <w:t xml:space="preserve"> principales Divisiones</w:t>
      </w:r>
      <w:r w:rsidRPr="00206D7D">
        <w:rPr>
          <w:rFonts w:ascii="Arial" w:hAnsi="Arial" w:cs="Arial"/>
          <w:color w:val="000000" w:themeColor="text1"/>
          <w:lang w:val="es-ES"/>
        </w:rPr>
        <w:t>.</w:t>
      </w:r>
      <w:r w:rsidR="00342EE0" w:rsidRPr="00206D7D">
        <w:rPr>
          <w:rFonts w:ascii="Arial" w:hAnsi="Arial" w:cs="Arial"/>
          <w:color w:val="000000" w:themeColor="text1"/>
          <w:lang w:val="es-ES"/>
        </w:rPr>
        <w:t xml:space="preserve"> </w:t>
      </w:r>
      <w:r w:rsidRPr="00206D7D">
        <w:rPr>
          <w:rFonts w:ascii="Arial" w:hAnsi="Arial" w:cs="Arial"/>
          <w:color w:val="000000" w:themeColor="text1"/>
          <w:lang w:val="es-ES"/>
        </w:rPr>
        <w:t>A</w:t>
      </w:r>
      <w:r w:rsidR="00342EE0" w:rsidRPr="00206D7D">
        <w:rPr>
          <w:rFonts w:ascii="Arial" w:hAnsi="Arial" w:cs="Arial"/>
          <w:color w:val="000000" w:themeColor="text1"/>
          <w:lang w:val="es-ES"/>
        </w:rPr>
        <w:t>dicionalmente</w:t>
      </w:r>
      <w:r w:rsidR="00206D7D">
        <w:rPr>
          <w:rFonts w:ascii="Arial" w:hAnsi="Arial" w:cs="Arial"/>
          <w:color w:val="000000" w:themeColor="text1"/>
          <w:lang w:val="es-ES"/>
        </w:rPr>
        <w:t xml:space="preserve"> </w:t>
      </w:r>
      <w:r w:rsidR="00342EE0" w:rsidRPr="00206D7D">
        <w:rPr>
          <w:rFonts w:ascii="Arial" w:hAnsi="Arial" w:cs="Arial"/>
          <w:color w:val="000000" w:themeColor="text1"/>
          <w:lang w:val="es-ES"/>
        </w:rPr>
        <w:t xml:space="preserve">hay convenios y acuerdos de uso y utilización de servidores con </w:t>
      </w:r>
      <w:r w:rsidRPr="00206D7D">
        <w:rPr>
          <w:rFonts w:ascii="Arial" w:hAnsi="Arial" w:cs="Arial"/>
          <w:color w:val="000000" w:themeColor="text1"/>
          <w:lang w:val="es-ES"/>
        </w:rPr>
        <w:t xml:space="preserve">la </w:t>
      </w:r>
      <w:r w:rsidR="00342EE0" w:rsidRPr="00206D7D">
        <w:rPr>
          <w:rFonts w:ascii="Arial" w:hAnsi="Arial" w:cs="Arial"/>
          <w:color w:val="000000" w:themeColor="text1"/>
          <w:lang w:val="es-ES"/>
        </w:rPr>
        <w:t xml:space="preserve">Dirección General de Cómputo y de Tecnologías de Información y Comunicación (DGTIC). </w:t>
      </w:r>
      <w:r w:rsidRPr="00206D7D">
        <w:rPr>
          <w:rFonts w:ascii="Arial" w:hAnsi="Arial" w:cs="Arial"/>
          <w:color w:val="000000" w:themeColor="text1"/>
          <w:lang w:val="es-ES"/>
        </w:rPr>
        <w:t>Así mismo, e</w:t>
      </w:r>
      <w:r w:rsidR="00342EE0" w:rsidRPr="00206D7D">
        <w:rPr>
          <w:rFonts w:ascii="Arial" w:hAnsi="Arial" w:cs="Arial"/>
          <w:color w:val="000000" w:themeColor="text1"/>
          <w:lang w:val="es-ES"/>
        </w:rPr>
        <w:t xml:space="preserve">l uso de </w:t>
      </w:r>
      <w:proofErr w:type="spellStart"/>
      <w:r w:rsidR="00342EE0" w:rsidRPr="00206D7D">
        <w:rPr>
          <w:rFonts w:ascii="Arial" w:hAnsi="Arial" w:cs="Arial"/>
          <w:i/>
          <w:iCs/>
          <w:color w:val="000000" w:themeColor="text1"/>
          <w:lang w:val="es-ES"/>
        </w:rPr>
        <w:t>site</w:t>
      </w:r>
      <w:proofErr w:type="spellEnd"/>
      <w:r w:rsidR="00342EE0" w:rsidRPr="00206D7D">
        <w:rPr>
          <w:rFonts w:ascii="Arial" w:hAnsi="Arial" w:cs="Arial"/>
          <w:color w:val="000000" w:themeColor="text1"/>
          <w:lang w:val="es-ES"/>
        </w:rPr>
        <w:t xml:space="preserve"> para conexión de dispositivos a una velocidad de 1</w:t>
      </w:r>
      <w:r w:rsidRPr="00206D7D">
        <w:rPr>
          <w:rFonts w:ascii="Arial" w:hAnsi="Arial" w:cs="Arial"/>
          <w:color w:val="000000" w:themeColor="text1"/>
          <w:lang w:val="es-ES"/>
        </w:rPr>
        <w:t xml:space="preserve"> </w:t>
      </w:r>
      <w:proofErr w:type="spellStart"/>
      <w:r w:rsidR="00342EE0" w:rsidRPr="00206D7D">
        <w:rPr>
          <w:rFonts w:ascii="Arial" w:hAnsi="Arial" w:cs="Arial"/>
          <w:color w:val="000000" w:themeColor="text1"/>
          <w:lang w:val="es-ES"/>
        </w:rPr>
        <w:t>gbps</w:t>
      </w:r>
      <w:proofErr w:type="spellEnd"/>
      <w:r w:rsidR="00342EE0" w:rsidRPr="00206D7D">
        <w:rPr>
          <w:rFonts w:ascii="Arial" w:hAnsi="Arial" w:cs="Arial"/>
          <w:color w:val="000000" w:themeColor="text1"/>
          <w:lang w:val="es-ES"/>
        </w:rPr>
        <w:t xml:space="preserve"> pronto migrará con un proyecto especial a </w:t>
      </w:r>
      <w:r w:rsidRPr="00206D7D">
        <w:rPr>
          <w:rFonts w:ascii="Arial" w:hAnsi="Arial" w:cs="Arial"/>
          <w:color w:val="000000" w:themeColor="text1"/>
          <w:lang w:val="es-ES"/>
        </w:rPr>
        <w:t xml:space="preserve">los </w:t>
      </w:r>
      <w:r w:rsidR="00342EE0" w:rsidRPr="00206D7D">
        <w:rPr>
          <w:rFonts w:ascii="Arial" w:hAnsi="Arial" w:cs="Arial"/>
          <w:color w:val="000000" w:themeColor="text1"/>
          <w:lang w:val="es-ES"/>
        </w:rPr>
        <w:t xml:space="preserve">10 </w:t>
      </w:r>
      <w:proofErr w:type="spellStart"/>
      <w:r w:rsidR="00342EE0" w:rsidRPr="00206D7D">
        <w:rPr>
          <w:rFonts w:ascii="Arial" w:hAnsi="Arial" w:cs="Arial"/>
          <w:color w:val="000000" w:themeColor="text1"/>
          <w:lang w:val="es-ES"/>
        </w:rPr>
        <w:t>gbps</w:t>
      </w:r>
      <w:proofErr w:type="spellEnd"/>
      <w:r w:rsidR="00342EE0" w:rsidRPr="00206D7D">
        <w:rPr>
          <w:rFonts w:ascii="Arial" w:hAnsi="Arial" w:cs="Arial"/>
          <w:color w:val="000000" w:themeColor="text1"/>
          <w:lang w:val="es-ES"/>
        </w:rPr>
        <w:t xml:space="preserve">.  </w:t>
      </w:r>
    </w:p>
    <w:p w14:paraId="2D99BFC8" w14:textId="275A7CC0" w:rsidR="00342EE0" w:rsidRPr="00206D7D" w:rsidRDefault="009B11AC"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Con base en lo anterior,</w:t>
      </w:r>
      <w:r w:rsidR="00342EE0" w:rsidRPr="00206D7D">
        <w:rPr>
          <w:rFonts w:ascii="Arial" w:hAnsi="Arial" w:cs="Arial"/>
          <w:color w:val="000000" w:themeColor="text1"/>
          <w:lang w:val="es-ES"/>
        </w:rPr>
        <w:t xml:space="preserve"> </w:t>
      </w:r>
      <w:r w:rsidRPr="00206D7D">
        <w:rPr>
          <w:rFonts w:ascii="Arial" w:hAnsi="Arial" w:cs="Arial"/>
          <w:color w:val="000000" w:themeColor="text1"/>
          <w:lang w:val="es-ES"/>
        </w:rPr>
        <w:t xml:space="preserve">se entiende que la </w:t>
      </w:r>
      <w:r w:rsidR="00342EE0" w:rsidRPr="00206D7D">
        <w:rPr>
          <w:rFonts w:ascii="Arial" w:hAnsi="Arial" w:cs="Arial"/>
          <w:color w:val="000000" w:themeColor="text1"/>
          <w:lang w:val="es-ES"/>
        </w:rPr>
        <w:t xml:space="preserve">Facultad de Psicología </w:t>
      </w:r>
      <w:r w:rsidRPr="00206D7D">
        <w:rPr>
          <w:rFonts w:ascii="Arial" w:hAnsi="Arial" w:cs="Arial"/>
          <w:color w:val="000000" w:themeColor="text1"/>
          <w:lang w:val="es-ES"/>
        </w:rPr>
        <w:t xml:space="preserve">cuenta con los recursos necesarios todos para </w:t>
      </w:r>
      <w:r w:rsidR="00342EE0" w:rsidRPr="00206D7D">
        <w:rPr>
          <w:rFonts w:ascii="Arial" w:hAnsi="Arial" w:cs="Arial"/>
          <w:color w:val="000000" w:themeColor="text1"/>
          <w:lang w:val="es-ES"/>
        </w:rPr>
        <w:t>salvaguardar la confidencialidad de la información que en ella se maneje.</w:t>
      </w:r>
    </w:p>
    <w:p w14:paraId="7E5F24DC" w14:textId="77777777" w:rsidR="00342EE0" w:rsidRPr="00206D7D" w:rsidRDefault="00342EE0" w:rsidP="00360B75">
      <w:pPr>
        <w:pStyle w:val="Prrafodelista"/>
        <w:ind w:left="567"/>
        <w:jc w:val="both"/>
        <w:rPr>
          <w:rFonts w:ascii="Arial" w:hAnsi="Arial" w:cs="Arial"/>
          <w:color w:val="000000" w:themeColor="text1"/>
          <w:lang w:val="es-ES"/>
        </w:rPr>
      </w:pPr>
    </w:p>
    <w:p w14:paraId="2315F785" w14:textId="77777777" w:rsidR="00342EE0"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experiencia en aplicación de evaluaciones por medios electrónicos? En caso de ser afirmativa la respuesta, describir las características de éstas.</w:t>
      </w:r>
    </w:p>
    <w:p w14:paraId="327A5077" w14:textId="39EF018D" w:rsidR="00402276" w:rsidRPr="00206D7D" w:rsidRDefault="00402276" w:rsidP="00360B75">
      <w:pPr>
        <w:jc w:val="both"/>
        <w:rPr>
          <w:rFonts w:ascii="Arial" w:hAnsi="Arial" w:cs="Arial"/>
          <w:color w:val="000000" w:themeColor="text1"/>
          <w:lang w:val="es-ES"/>
        </w:rPr>
      </w:pPr>
    </w:p>
    <w:p w14:paraId="211B63D4" w14:textId="433B1FF4" w:rsidR="00213C74"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De manera interna</w:t>
      </w:r>
      <w:r w:rsidR="009B11AC" w:rsidRPr="00206D7D">
        <w:rPr>
          <w:rFonts w:ascii="Arial" w:hAnsi="Arial" w:cs="Arial"/>
          <w:color w:val="000000" w:themeColor="text1"/>
          <w:lang w:val="es-ES"/>
        </w:rPr>
        <w:t>,</w:t>
      </w:r>
      <w:r w:rsidRPr="00206D7D">
        <w:rPr>
          <w:rFonts w:ascii="Arial" w:hAnsi="Arial" w:cs="Arial"/>
          <w:color w:val="000000" w:themeColor="text1"/>
          <w:lang w:val="es-ES"/>
        </w:rPr>
        <w:t xml:space="preserve"> y para cubrir una amplia gama de metas y necesidades, la UNAM realiza un amplio número de evaluaciones</w:t>
      </w:r>
      <w:r w:rsidR="009B11AC" w:rsidRPr="00206D7D">
        <w:rPr>
          <w:rFonts w:ascii="Arial" w:hAnsi="Arial" w:cs="Arial"/>
          <w:color w:val="000000" w:themeColor="text1"/>
          <w:lang w:val="es-ES"/>
        </w:rPr>
        <w:t>,</w:t>
      </w:r>
      <w:r w:rsidRPr="00206D7D">
        <w:rPr>
          <w:rFonts w:ascii="Arial" w:hAnsi="Arial" w:cs="Arial"/>
          <w:color w:val="000000" w:themeColor="text1"/>
          <w:lang w:val="es-ES"/>
        </w:rPr>
        <w:t xml:space="preserve"> tanto de manera escrita (</w:t>
      </w:r>
      <w:r w:rsidR="00BA3C4C" w:rsidRPr="00206D7D">
        <w:rPr>
          <w:rFonts w:ascii="Arial" w:hAnsi="Arial" w:cs="Arial"/>
          <w:color w:val="000000" w:themeColor="text1"/>
          <w:lang w:val="es-ES"/>
        </w:rPr>
        <w:t>v.g.</w:t>
      </w:r>
      <w:r w:rsidRPr="00206D7D">
        <w:rPr>
          <w:rFonts w:ascii="Arial" w:hAnsi="Arial" w:cs="Arial"/>
          <w:color w:val="000000" w:themeColor="text1"/>
          <w:lang w:val="es-ES"/>
        </w:rPr>
        <w:t xml:space="preserve"> los exámenes de ingreso a la licenciatura), como </w:t>
      </w:r>
      <w:r w:rsidR="00BA3C4C" w:rsidRPr="00206D7D">
        <w:rPr>
          <w:rFonts w:ascii="Arial" w:hAnsi="Arial" w:cs="Arial"/>
          <w:color w:val="000000" w:themeColor="text1"/>
          <w:lang w:val="es-ES"/>
        </w:rPr>
        <w:t xml:space="preserve">de manera </w:t>
      </w:r>
      <w:r w:rsidRPr="00206D7D">
        <w:rPr>
          <w:rFonts w:ascii="Arial" w:hAnsi="Arial" w:cs="Arial"/>
          <w:color w:val="000000" w:themeColor="text1"/>
          <w:lang w:val="es-ES"/>
        </w:rPr>
        <w:t>electrónica (como son</w:t>
      </w:r>
      <w:r w:rsidR="00BA3C4C" w:rsidRPr="00206D7D">
        <w:rPr>
          <w:rFonts w:ascii="Arial" w:hAnsi="Arial" w:cs="Arial"/>
          <w:color w:val="000000" w:themeColor="text1"/>
          <w:lang w:val="es-ES"/>
        </w:rPr>
        <w:t xml:space="preserve"> por ejemplo</w:t>
      </w:r>
      <w:r w:rsidRPr="00206D7D">
        <w:rPr>
          <w:rFonts w:ascii="Arial" w:hAnsi="Arial" w:cs="Arial"/>
          <w:color w:val="000000" w:themeColor="text1"/>
          <w:lang w:val="es-ES"/>
        </w:rPr>
        <w:t xml:space="preserve"> los exámenes departamentales de la Unidad de Posgrado de la Facultad de Medicina;</w:t>
      </w:r>
      <w:ins w:id="29" w:author="Rubio Ruiz, Eleonora" w:date="2020-02-04T23:53:00Z">
        <w:r w:rsidR="001A450D">
          <w:rPr>
            <w:rFonts w:ascii="Arial" w:hAnsi="Arial" w:cs="Arial"/>
            <w:color w:val="000000" w:themeColor="text1"/>
            <w:lang w:val="es-ES"/>
          </w:rPr>
          <w:t xml:space="preserve"> el examen de ingreso al Posgrado de la Facultad de Psicología,</w:t>
        </w:r>
      </w:ins>
      <w:r w:rsidRPr="00206D7D">
        <w:rPr>
          <w:rFonts w:ascii="Arial" w:hAnsi="Arial" w:cs="Arial"/>
          <w:color w:val="000000" w:themeColor="text1"/>
          <w:lang w:val="es-ES"/>
        </w:rPr>
        <w:t xml:space="preserve"> las evaluaciones que los alumnos realizan sobre el desempeño de los docentes, </w:t>
      </w:r>
      <w:r w:rsidR="00BA3C4C" w:rsidRPr="00206D7D">
        <w:rPr>
          <w:rFonts w:ascii="Arial" w:hAnsi="Arial" w:cs="Arial"/>
          <w:color w:val="000000" w:themeColor="text1"/>
          <w:lang w:val="es-ES"/>
        </w:rPr>
        <w:t xml:space="preserve">entre </w:t>
      </w:r>
      <w:commentRangeStart w:id="30"/>
      <w:r w:rsidR="00BA3C4C" w:rsidRPr="00206D7D">
        <w:rPr>
          <w:rFonts w:ascii="Arial" w:hAnsi="Arial" w:cs="Arial"/>
          <w:color w:val="000000" w:themeColor="text1"/>
          <w:lang w:val="es-ES"/>
        </w:rPr>
        <w:t>otras</w:t>
      </w:r>
      <w:commentRangeEnd w:id="30"/>
      <w:r w:rsidR="00516AB9">
        <w:rPr>
          <w:rStyle w:val="Refdecomentario"/>
        </w:rPr>
        <w:commentReference w:id="30"/>
      </w:r>
      <w:r w:rsidRPr="00206D7D">
        <w:rPr>
          <w:rFonts w:ascii="Arial" w:hAnsi="Arial" w:cs="Arial"/>
          <w:color w:val="000000" w:themeColor="text1"/>
          <w:lang w:val="es-ES"/>
        </w:rPr>
        <w:t>)</w:t>
      </w:r>
    </w:p>
    <w:p w14:paraId="11F688E9" w14:textId="60D4EB58" w:rsidR="00213C74" w:rsidRPr="00206D7D" w:rsidRDefault="00213C74" w:rsidP="00360B75">
      <w:pPr>
        <w:pStyle w:val="Prrafodelista"/>
        <w:ind w:left="567"/>
        <w:jc w:val="both"/>
        <w:rPr>
          <w:rFonts w:ascii="Arial" w:hAnsi="Arial" w:cs="Arial"/>
          <w:color w:val="000000" w:themeColor="text1"/>
          <w:lang w:val="es-ES"/>
        </w:rPr>
      </w:pPr>
    </w:p>
    <w:p w14:paraId="635575B2" w14:textId="04328102" w:rsidR="00213C74" w:rsidRPr="00206D7D" w:rsidRDefault="00213C74"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En el caso particular de </w:t>
      </w:r>
      <w:r w:rsidR="00BA3C4C" w:rsidRPr="00206D7D">
        <w:rPr>
          <w:rFonts w:ascii="Arial" w:hAnsi="Arial" w:cs="Arial"/>
          <w:color w:val="000000" w:themeColor="text1"/>
          <w:lang w:val="es-ES"/>
        </w:rPr>
        <w:t>evaluaciones</w:t>
      </w:r>
      <w:r w:rsidRPr="00206D7D">
        <w:rPr>
          <w:rFonts w:ascii="Arial" w:hAnsi="Arial" w:cs="Arial"/>
          <w:color w:val="000000" w:themeColor="text1"/>
          <w:lang w:val="es-ES"/>
        </w:rPr>
        <w:t xml:space="preserve"> realizadas por medios electrónicos, </w:t>
      </w:r>
      <w:r w:rsidR="00865143" w:rsidRPr="00206D7D">
        <w:rPr>
          <w:rFonts w:ascii="Arial" w:hAnsi="Arial" w:cs="Arial"/>
          <w:color w:val="000000" w:themeColor="text1"/>
          <w:lang w:val="es-ES"/>
        </w:rPr>
        <w:t xml:space="preserve">estas pueden realizarse de manera controlada o </w:t>
      </w:r>
      <w:proofErr w:type="spellStart"/>
      <w:r w:rsidR="00865143" w:rsidRPr="00206D7D">
        <w:rPr>
          <w:rFonts w:ascii="Arial" w:hAnsi="Arial" w:cs="Arial"/>
          <w:color w:val="000000" w:themeColor="text1"/>
          <w:lang w:val="es-ES"/>
        </w:rPr>
        <w:t>semicontrolada</w:t>
      </w:r>
      <w:proofErr w:type="spellEnd"/>
      <w:r w:rsidR="00865143" w:rsidRPr="00206D7D">
        <w:rPr>
          <w:rFonts w:ascii="Arial" w:hAnsi="Arial" w:cs="Arial"/>
          <w:color w:val="000000" w:themeColor="text1"/>
          <w:lang w:val="es-ES"/>
        </w:rPr>
        <w:t xml:space="preserve"> y utilizando para ellos distintos tipos de respuesta.  Por ejemplo</w:t>
      </w:r>
      <w:r w:rsidR="00BA3C4C" w:rsidRPr="00206D7D">
        <w:rPr>
          <w:rFonts w:ascii="Arial" w:hAnsi="Arial" w:cs="Arial"/>
          <w:color w:val="000000" w:themeColor="text1"/>
          <w:lang w:val="es-ES"/>
        </w:rPr>
        <w:t>:</w:t>
      </w:r>
      <w:r w:rsidR="00865143" w:rsidRPr="00206D7D">
        <w:rPr>
          <w:rFonts w:ascii="Arial" w:hAnsi="Arial" w:cs="Arial"/>
          <w:color w:val="000000" w:themeColor="text1"/>
          <w:lang w:val="es-ES"/>
        </w:rPr>
        <w:t xml:space="preserve"> en el caso de las evaluaciones docentes desarrolladas en la Facultad de Psicología, </w:t>
      </w:r>
      <w:ins w:id="31" w:author="Rubio Ruiz, Eleonora" w:date="2020-02-04T23:57:00Z">
        <w:r w:rsidR="001A450D">
          <w:rPr>
            <w:rFonts w:ascii="Arial" w:hAnsi="Arial" w:cs="Arial"/>
            <w:color w:val="000000" w:themeColor="text1"/>
            <w:lang w:val="es-ES"/>
          </w:rPr>
          <w:t>las cuales</w:t>
        </w:r>
      </w:ins>
      <w:ins w:id="32" w:author="Rubio Ruiz, Eleonora" w:date="2020-02-04T23:56:00Z">
        <w:r w:rsidR="001A450D">
          <w:rPr>
            <w:rFonts w:ascii="Arial" w:hAnsi="Arial" w:cs="Arial"/>
            <w:color w:val="000000" w:themeColor="text1"/>
            <w:lang w:val="es-ES"/>
          </w:rPr>
          <w:t xml:space="preserve"> están siendo actualizadas</w:t>
        </w:r>
      </w:ins>
      <w:ins w:id="33" w:author="Rubio Ruiz, Eleonora" w:date="2020-02-04T23:57:00Z">
        <w:r w:rsidR="001A450D">
          <w:rPr>
            <w:rFonts w:ascii="Arial" w:hAnsi="Arial" w:cs="Arial"/>
            <w:color w:val="000000" w:themeColor="text1"/>
            <w:lang w:val="es-ES"/>
          </w:rPr>
          <w:t>. É</w:t>
        </w:r>
      </w:ins>
      <w:del w:id="34" w:author="Rubio Ruiz, Eleonora" w:date="2020-02-04T23:57:00Z">
        <w:r w:rsidR="00865143" w:rsidRPr="00206D7D" w:rsidDel="001A450D">
          <w:rPr>
            <w:rFonts w:ascii="Arial" w:hAnsi="Arial" w:cs="Arial"/>
            <w:color w:val="000000" w:themeColor="text1"/>
            <w:lang w:val="es-ES"/>
          </w:rPr>
          <w:delText>é</w:delText>
        </w:r>
      </w:del>
      <w:r w:rsidR="00865143" w:rsidRPr="00206D7D">
        <w:rPr>
          <w:rFonts w:ascii="Arial" w:hAnsi="Arial" w:cs="Arial"/>
          <w:color w:val="000000" w:themeColor="text1"/>
          <w:lang w:val="es-ES"/>
        </w:rPr>
        <w:t xml:space="preserve">stas son realizadas en línea por los estudiantes, como requisito previo para poder inscribir sus materias al inicio de cada semestre y se utilizan para ello una serie de escalas </w:t>
      </w:r>
      <w:commentRangeStart w:id="35"/>
      <w:r w:rsidR="00865143" w:rsidRPr="00206D7D">
        <w:rPr>
          <w:rFonts w:ascii="Arial" w:hAnsi="Arial" w:cs="Arial"/>
          <w:color w:val="000000" w:themeColor="text1"/>
          <w:lang w:val="es-ES"/>
        </w:rPr>
        <w:t>Likert</w:t>
      </w:r>
      <w:commentRangeEnd w:id="35"/>
      <w:r w:rsidR="00516AB9">
        <w:rPr>
          <w:rStyle w:val="Refdecomentario"/>
        </w:rPr>
        <w:commentReference w:id="35"/>
      </w:r>
      <w:r w:rsidR="00865143" w:rsidRPr="00206D7D">
        <w:rPr>
          <w:rFonts w:ascii="Arial" w:hAnsi="Arial" w:cs="Arial"/>
          <w:color w:val="000000" w:themeColor="text1"/>
          <w:lang w:val="es-ES"/>
        </w:rPr>
        <w:t>.</w:t>
      </w:r>
    </w:p>
    <w:p w14:paraId="74C4B2F7" w14:textId="77777777" w:rsidR="00213C74" w:rsidRPr="00206D7D" w:rsidRDefault="00213C74" w:rsidP="00360B75">
      <w:pPr>
        <w:pStyle w:val="Prrafodelista"/>
        <w:ind w:left="567"/>
        <w:jc w:val="both"/>
        <w:rPr>
          <w:rFonts w:ascii="Arial" w:hAnsi="Arial" w:cs="Arial"/>
          <w:color w:val="000000" w:themeColor="text1"/>
          <w:lang w:val="es-ES"/>
        </w:rPr>
      </w:pPr>
    </w:p>
    <w:p w14:paraId="196DBA5A" w14:textId="77777777" w:rsidR="00402276"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¿Cuenta con personal capacitado para llevar a cabo la aplicación de evaluaciones en todo país?</w:t>
      </w:r>
    </w:p>
    <w:p w14:paraId="2192CF5C" w14:textId="77777777" w:rsidR="004B7340" w:rsidRPr="00206D7D" w:rsidRDefault="004B7340" w:rsidP="00360B75">
      <w:pPr>
        <w:pStyle w:val="Prrafodelista"/>
        <w:ind w:left="567"/>
        <w:jc w:val="both"/>
        <w:rPr>
          <w:rFonts w:ascii="Arial" w:hAnsi="Arial" w:cs="Arial"/>
          <w:color w:val="000000" w:themeColor="text1"/>
          <w:lang w:val="es-ES"/>
        </w:rPr>
      </w:pPr>
    </w:p>
    <w:p w14:paraId="1829CCE6" w14:textId="78FBEDC2" w:rsidR="004B7340" w:rsidRPr="00206D7D" w:rsidRDefault="004B7340"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La Facultad de Psicología cuenta con el apoyo de personal externo especializado </w:t>
      </w:r>
      <w:r w:rsidR="00BA3C4C" w:rsidRPr="00206D7D">
        <w:rPr>
          <w:rFonts w:ascii="Arial" w:hAnsi="Arial" w:cs="Arial"/>
          <w:color w:val="000000" w:themeColor="text1"/>
          <w:lang w:val="es-ES"/>
        </w:rPr>
        <w:t xml:space="preserve">y capacitado </w:t>
      </w:r>
      <w:r w:rsidRPr="00206D7D">
        <w:rPr>
          <w:rFonts w:ascii="Arial" w:hAnsi="Arial" w:cs="Arial"/>
          <w:color w:val="000000" w:themeColor="text1"/>
          <w:lang w:val="es-ES"/>
        </w:rPr>
        <w:t xml:space="preserve">en el levantamiento de datos a nivel nacional, dirigidos por la Mtra. Luz Ortiz y el Dr. Hugo Aburto, quienes cuentan con una formación sólida y </w:t>
      </w:r>
      <w:r w:rsidR="00865143" w:rsidRPr="00206D7D">
        <w:rPr>
          <w:rFonts w:ascii="Arial" w:hAnsi="Arial" w:cs="Arial"/>
          <w:color w:val="000000" w:themeColor="text1"/>
          <w:lang w:val="es-ES"/>
        </w:rPr>
        <w:t>amplia experiencia en la planificación y gestión d</w:t>
      </w:r>
      <w:r w:rsidRPr="00206D7D">
        <w:rPr>
          <w:rFonts w:ascii="Arial" w:hAnsi="Arial" w:cs="Arial"/>
          <w:color w:val="000000" w:themeColor="text1"/>
          <w:lang w:val="es-ES"/>
        </w:rPr>
        <w:t>el trabajo en campo</w:t>
      </w:r>
      <w:r w:rsidR="00BA3C4C" w:rsidRPr="00206D7D">
        <w:rPr>
          <w:rFonts w:ascii="Arial" w:hAnsi="Arial" w:cs="Arial"/>
          <w:color w:val="000000" w:themeColor="text1"/>
          <w:lang w:val="es-ES"/>
        </w:rPr>
        <w:t xml:space="preserve">, así como </w:t>
      </w:r>
      <w:r w:rsidR="00865143" w:rsidRPr="00206D7D">
        <w:rPr>
          <w:rFonts w:ascii="Arial" w:hAnsi="Arial" w:cs="Arial"/>
          <w:color w:val="000000" w:themeColor="text1"/>
          <w:lang w:val="es-ES"/>
        </w:rPr>
        <w:t>una trayectoria de más de</w:t>
      </w:r>
      <w:r w:rsidRPr="00206D7D">
        <w:rPr>
          <w:rFonts w:ascii="Arial" w:hAnsi="Arial" w:cs="Arial"/>
          <w:color w:val="000000" w:themeColor="text1"/>
          <w:lang w:val="es-ES"/>
        </w:rPr>
        <w:t xml:space="preserve"> 20 años</w:t>
      </w:r>
      <w:r w:rsidR="00865143" w:rsidRPr="00206D7D">
        <w:rPr>
          <w:rFonts w:ascii="Arial" w:hAnsi="Arial" w:cs="Arial"/>
          <w:color w:val="000000" w:themeColor="text1"/>
          <w:lang w:val="es-ES"/>
        </w:rPr>
        <w:t xml:space="preserve"> colaborando con</w:t>
      </w:r>
      <w:r w:rsidRPr="00206D7D">
        <w:rPr>
          <w:rFonts w:ascii="Arial" w:hAnsi="Arial" w:cs="Arial"/>
          <w:color w:val="000000" w:themeColor="text1"/>
          <w:lang w:val="es-ES"/>
        </w:rPr>
        <w:t xml:space="preserve"> instituciones como el Instituto Nacional de Estadística y Geografía (INEGI) y el Instituto Nacional para la Evaluación de la Educación (INEE).</w:t>
      </w:r>
      <w:r w:rsidR="00BA3C4C" w:rsidRPr="00206D7D">
        <w:rPr>
          <w:rFonts w:ascii="Arial" w:hAnsi="Arial" w:cs="Arial"/>
          <w:color w:val="000000" w:themeColor="text1"/>
          <w:lang w:val="es-ES"/>
        </w:rPr>
        <w:t xml:space="preserve"> De tal suerte, la UNAM tiene a su disposición el personal </w:t>
      </w:r>
      <w:r w:rsidR="00206D7D" w:rsidRPr="00206D7D">
        <w:rPr>
          <w:rFonts w:ascii="Arial" w:hAnsi="Arial" w:cs="Arial"/>
          <w:color w:val="000000" w:themeColor="text1"/>
          <w:lang w:val="es-ES"/>
        </w:rPr>
        <w:t xml:space="preserve">necesario para llevar a cabo dicha aplicación a escala </w:t>
      </w:r>
      <w:commentRangeStart w:id="36"/>
      <w:r w:rsidR="00206D7D" w:rsidRPr="00206D7D">
        <w:rPr>
          <w:rFonts w:ascii="Arial" w:hAnsi="Arial" w:cs="Arial"/>
          <w:color w:val="000000" w:themeColor="text1"/>
          <w:lang w:val="es-ES"/>
        </w:rPr>
        <w:t>nacional</w:t>
      </w:r>
      <w:commentRangeEnd w:id="36"/>
      <w:r w:rsidR="00FE5934">
        <w:rPr>
          <w:rStyle w:val="Refdecomentario"/>
        </w:rPr>
        <w:commentReference w:id="36"/>
      </w:r>
      <w:r w:rsidR="00206D7D" w:rsidRPr="00206D7D">
        <w:rPr>
          <w:rFonts w:ascii="Arial" w:hAnsi="Arial" w:cs="Arial"/>
          <w:color w:val="000000" w:themeColor="text1"/>
          <w:lang w:val="es-ES"/>
        </w:rPr>
        <w:t>.</w:t>
      </w:r>
    </w:p>
    <w:p w14:paraId="16A64A2E" w14:textId="77777777" w:rsidR="00402276" w:rsidRPr="00206D7D" w:rsidRDefault="00402276" w:rsidP="00360B75">
      <w:pPr>
        <w:pStyle w:val="Prrafodelista"/>
        <w:ind w:left="567"/>
        <w:jc w:val="both"/>
        <w:rPr>
          <w:rFonts w:ascii="Arial" w:hAnsi="Arial" w:cs="Arial"/>
          <w:color w:val="000000" w:themeColor="text1"/>
          <w:lang w:val="es-ES"/>
        </w:rPr>
      </w:pPr>
    </w:p>
    <w:p w14:paraId="5C36B918" w14:textId="0C8347BD" w:rsidR="00D21F04"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 xml:space="preserve">En caso de que, para el cumplimiento de la prestación de los servicios que se describen en el Anexo Técnico, sea necesaria la participación conjunta con </w:t>
      </w:r>
      <w:r w:rsidRPr="00206D7D">
        <w:rPr>
          <w:rFonts w:ascii="Arial" w:hAnsi="Arial" w:cs="Arial"/>
          <w:color w:val="000000" w:themeColor="text1"/>
          <w:lang w:val="es-ES"/>
        </w:rPr>
        <w:lastRenderedPageBreak/>
        <w:t>alguna o algunas otras personas físicas y/o morales, ¿La institución está dispuesta a presentar manifiesto de participación solidaria</w:t>
      </w:r>
      <w:r w:rsidR="00D21F04" w:rsidRPr="00206D7D">
        <w:rPr>
          <w:rFonts w:ascii="Arial" w:hAnsi="Arial" w:cs="Arial"/>
          <w:color w:val="000000" w:themeColor="text1"/>
          <w:lang w:val="es-ES"/>
        </w:rPr>
        <w:t>?</w:t>
      </w:r>
    </w:p>
    <w:p w14:paraId="2363E55E" w14:textId="4A631A78" w:rsidR="00D21F04" w:rsidRPr="00206D7D" w:rsidRDefault="00D21F04" w:rsidP="00360B75">
      <w:pPr>
        <w:pStyle w:val="Prrafodelista"/>
        <w:ind w:left="567"/>
        <w:jc w:val="both"/>
        <w:rPr>
          <w:rFonts w:ascii="Arial" w:hAnsi="Arial" w:cs="Arial"/>
          <w:color w:val="000000" w:themeColor="text1"/>
          <w:lang w:val="es-ES"/>
        </w:rPr>
      </w:pPr>
    </w:p>
    <w:p w14:paraId="7A5FC155" w14:textId="0F2AACFF" w:rsidR="00865143" w:rsidRPr="00206D7D" w:rsidRDefault="00865143"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Tanto la</w:t>
      </w:r>
      <w:r w:rsidR="00D21F04" w:rsidRPr="00206D7D">
        <w:rPr>
          <w:rFonts w:ascii="Arial" w:hAnsi="Arial" w:cs="Arial"/>
          <w:color w:val="000000" w:themeColor="text1"/>
          <w:lang w:val="es-ES"/>
        </w:rPr>
        <w:t xml:space="preserve"> UNAM </w:t>
      </w:r>
      <w:r w:rsidRPr="00206D7D">
        <w:rPr>
          <w:rFonts w:ascii="Arial" w:hAnsi="Arial" w:cs="Arial"/>
          <w:color w:val="000000" w:themeColor="text1"/>
          <w:lang w:val="es-ES"/>
        </w:rPr>
        <w:t>como</w:t>
      </w:r>
      <w:r w:rsidR="00D21F04" w:rsidRPr="00206D7D">
        <w:rPr>
          <w:rFonts w:ascii="Arial" w:hAnsi="Arial" w:cs="Arial"/>
          <w:color w:val="000000" w:themeColor="text1"/>
          <w:lang w:val="es-ES"/>
        </w:rPr>
        <w:t xml:space="preserve"> la Facultad de Psicología cuentan con un amplio historial de colaboración con diversas instituciones nacionales e internacionales</w:t>
      </w:r>
      <w:r w:rsidRPr="00206D7D">
        <w:rPr>
          <w:rFonts w:ascii="Arial" w:hAnsi="Arial" w:cs="Arial"/>
          <w:color w:val="000000" w:themeColor="text1"/>
          <w:lang w:val="es-ES"/>
        </w:rPr>
        <w:t>. Entre ellas se encuentran</w:t>
      </w:r>
      <w:r w:rsidR="00D21F04" w:rsidRPr="00206D7D">
        <w:rPr>
          <w:rFonts w:ascii="Arial" w:hAnsi="Arial" w:cs="Arial"/>
          <w:color w:val="000000" w:themeColor="text1"/>
          <w:lang w:val="es-ES"/>
        </w:rPr>
        <w:t xml:space="preserve"> Secretarías</w:t>
      </w:r>
      <w:r w:rsidR="00206D7D" w:rsidRPr="00206D7D">
        <w:rPr>
          <w:rFonts w:ascii="Arial" w:hAnsi="Arial" w:cs="Arial"/>
          <w:color w:val="000000" w:themeColor="text1"/>
          <w:lang w:val="es-ES"/>
        </w:rPr>
        <w:t xml:space="preserve"> de Estado</w:t>
      </w:r>
      <w:r w:rsidR="00D21F04" w:rsidRPr="00206D7D">
        <w:rPr>
          <w:rFonts w:ascii="Arial" w:hAnsi="Arial" w:cs="Arial"/>
          <w:color w:val="000000" w:themeColor="text1"/>
          <w:lang w:val="es-ES"/>
        </w:rPr>
        <w:t>, Fundaciones e Institutos</w:t>
      </w:r>
      <w:r w:rsidRPr="00206D7D">
        <w:rPr>
          <w:rFonts w:ascii="Arial" w:hAnsi="Arial" w:cs="Arial"/>
          <w:color w:val="000000" w:themeColor="text1"/>
          <w:lang w:val="es-ES"/>
        </w:rPr>
        <w:t xml:space="preserve">, tales como </w:t>
      </w:r>
      <w:r w:rsidR="00D21F04" w:rsidRPr="00206D7D">
        <w:rPr>
          <w:rFonts w:ascii="Arial" w:hAnsi="Arial" w:cs="Arial"/>
          <w:color w:val="000000" w:themeColor="text1"/>
          <w:lang w:val="es-ES"/>
        </w:rPr>
        <w:t xml:space="preserve">la Secretaría de Educación Pública (SEP), Secretaría de Gobernación (SEGOB), Instituto para la Atención y Prevención de Adicciones, Instituto de Seguridad y Servicios Sociales de los Trabajadores del Estado (ISSSTE), Fundación Gonzalo Río </w:t>
      </w:r>
      <w:proofErr w:type="spellStart"/>
      <w:r w:rsidR="00D21F04" w:rsidRPr="00206D7D">
        <w:rPr>
          <w:rFonts w:ascii="Arial" w:hAnsi="Arial" w:cs="Arial"/>
          <w:color w:val="000000" w:themeColor="text1"/>
          <w:lang w:val="es-ES"/>
        </w:rPr>
        <w:t>Arronte</w:t>
      </w:r>
      <w:proofErr w:type="spellEnd"/>
      <w:r w:rsidR="00D21F04" w:rsidRPr="00206D7D">
        <w:rPr>
          <w:rFonts w:ascii="Arial" w:hAnsi="Arial" w:cs="Arial"/>
          <w:color w:val="000000" w:themeColor="text1"/>
          <w:lang w:val="es-ES"/>
        </w:rPr>
        <w:t xml:space="preserve"> I.A.P., Organización de Estados Americanos (OEA), entre otros. </w:t>
      </w:r>
    </w:p>
    <w:p w14:paraId="0979BC85" w14:textId="77777777" w:rsidR="00865143" w:rsidRPr="00206D7D" w:rsidRDefault="00865143" w:rsidP="00360B75">
      <w:pPr>
        <w:pStyle w:val="Prrafodelista"/>
        <w:ind w:left="567"/>
        <w:jc w:val="both"/>
        <w:rPr>
          <w:rFonts w:ascii="Arial" w:hAnsi="Arial" w:cs="Arial"/>
          <w:color w:val="000000" w:themeColor="text1"/>
          <w:lang w:val="es-ES"/>
        </w:rPr>
      </w:pPr>
    </w:p>
    <w:p w14:paraId="56FB46D5" w14:textId="1D7F5BE9" w:rsidR="00D21F04" w:rsidRPr="00206D7D" w:rsidRDefault="00206D7D"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En el</w:t>
      </w:r>
      <w:r w:rsidR="00865143" w:rsidRPr="00206D7D">
        <w:rPr>
          <w:rFonts w:ascii="Arial" w:hAnsi="Arial" w:cs="Arial"/>
          <w:color w:val="000000" w:themeColor="text1"/>
          <w:lang w:val="es-ES"/>
        </w:rPr>
        <w:t xml:space="preserve"> caso</w:t>
      </w:r>
      <w:r w:rsidRPr="00206D7D">
        <w:rPr>
          <w:rFonts w:ascii="Arial" w:hAnsi="Arial" w:cs="Arial"/>
          <w:color w:val="000000" w:themeColor="text1"/>
          <w:lang w:val="es-ES"/>
        </w:rPr>
        <w:t xml:space="preserve"> dado</w:t>
      </w:r>
      <w:r w:rsidR="00865143" w:rsidRPr="00206D7D">
        <w:rPr>
          <w:rFonts w:ascii="Arial" w:hAnsi="Arial" w:cs="Arial"/>
          <w:color w:val="000000" w:themeColor="text1"/>
          <w:lang w:val="es-ES"/>
        </w:rPr>
        <w:t xml:space="preserve"> de que la Facultad de Psicología </w:t>
      </w:r>
      <w:proofErr w:type="gramStart"/>
      <w:r w:rsidR="00865143" w:rsidRPr="00206D7D">
        <w:rPr>
          <w:rFonts w:ascii="Arial" w:hAnsi="Arial" w:cs="Arial"/>
          <w:color w:val="000000" w:themeColor="text1"/>
          <w:lang w:val="es-ES"/>
        </w:rPr>
        <w:t>identificara</w:t>
      </w:r>
      <w:proofErr w:type="gramEnd"/>
      <w:r w:rsidR="00865143" w:rsidRPr="00206D7D">
        <w:rPr>
          <w:rFonts w:ascii="Arial" w:hAnsi="Arial" w:cs="Arial"/>
          <w:color w:val="000000" w:themeColor="text1"/>
          <w:lang w:val="es-ES"/>
        </w:rPr>
        <w:t xml:space="preserve"> la necesidad de reclutar la participación de personas físicas y/o morales especializadas, </w:t>
      </w:r>
      <w:r w:rsidR="00D21F04" w:rsidRPr="00206D7D">
        <w:rPr>
          <w:rFonts w:ascii="Arial" w:hAnsi="Arial" w:cs="Arial"/>
          <w:color w:val="000000" w:themeColor="text1"/>
          <w:lang w:val="es-ES"/>
        </w:rPr>
        <w:t xml:space="preserve">se puede asegurar que la Facultad </w:t>
      </w:r>
      <w:r w:rsidR="00865143" w:rsidRPr="00206D7D">
        <w:rPr>
          <w:rFonts w:ascii="Arial" w:hAnsi="Arial" w:cs="Arial"/>
          <w:color w:val="000000" w:themeColor="text1"/>
          <w:lang w:val="es-ES"/>
        </w:rPr>
        <w:t>conseguirá una participación solidaria</w:t>
      </w:r>
      <w:r w:rsidR="00917F27" w:rsidRPr="00206D7D">
        <w:rPr>
          <w:rFonts w:ascii="Arial" w:hAnsi="Arial" w:cs="Arial"/>
          <w:color w:val="000000" w:themeColor="text1"/>
          <w:lang w:val="es-ES"/>
        </w:rPr>
        <w:t>.</w:t>
      </w:r>
      <w:r w:rsidR="00865143" w:rsidRPr="00206D7D">
        <w:rPr>
          <w:rFonts w:ascii="Arial" w:hAnsi="Arial" w:cs="Arial"/>
          <w:color w:val="000000" w:themeColor="text1"/>
          <w:lang w:val="es-ES"/>
        </w:rPr>
        <w:t xml:space="preserve"> </w:t>
      </w:r>
    </w:p>
    <w:p w14:paraId="25080746" w14:textId="77777777" w:rsidR="00402276" w:rsidRPr="00206D7D" w:rsidRDefault="00402276" w:rsidP="00360B75">
      <w:pPr>
        <w:pStyle w:val="Prrafodelista"/>
        <w:ind w:left="567"/>
        <w:jc w:val="both"/>
        <w:rPr>
          <w:rFonts w:ascii="Arial" w:hAnsi="Arial" w:cs="Arial"/>
          <w:color w:val="000000" w:themeColor="text1"/>
          <w:lang w:val="es-ES"/>
        </w:rPr>
      </w:pPr>
    </w:p>
    <w:p w14:paraId="400BD9BA" w14:textId="55440303" w:rsidR="001A351C" w:rsidRPr="00206D7D" w:rsidRDefault="001A351C" w:rsidP="00360B75">
      <w:pPr>
        <w:pStyle w:val="Prrafodelista"/>
        <w:numPr>
          <w:ilvl w:val="0"/>
          <w:numId w:val="1"/>
        </w:numPr>
        <w:ind w:left="567"/>
        <w:jc w:val="both"/>
        <w:rPr>
          <w:rFonts w:ascii="Arial" w:hAnsi="Arial" w:cs="Arial"/>
          <w:color w:val="000000" w:themeColor="text1"/>
          <w:lang w:val="es-ES"/>
        </w:rPr>
      </w:pPr>
      <w:r w:rsidRPr="00206D7D">
        <w:rPr>
          <w:rFonts w:ascii="Arial" w:hAnsi="Arial" w:cs="Arial"/>
          <w:color w:val="000000" w:themeColor="text1"/>
          <w:lang w:val="es-ES"/>
        </w:rPr>
        <w:t>¿La institución está en la posibilidad de prestar los servicios que se describen en el Anexo de Técnico, en los términos y plazos establecidos en el mismo?</w:t>
      </w:r>
    </w:p>
    <w:p w14:paraId="2D34765D" w14:textId="50AD9351" w:rsidR="00D21F04" w:rsidRPr="00206D7D" w:rsidRDefault="00D21F04" w:rsidP="00360B75">
      <w:pPr>
        <w:pStyle w:val="Prrafodelista"/>
        <w:ind w:left="567"/>
        <w:jc w:val="both"/>
        <w:rPr>
          <w:rFonts w:ascii="Arial" w:hAnsi="Arial" w:cs="Arial"/>
          <w:color w:val="000000" w:themeColor="text1"/>
          <w:lang w:val="es-ES"/>
        </w:rPr>
      </w:pPr>
    </w:p>
    <w:p w14:paraId="7455FE83" w14:textId="1710642B" w:rsidR="001A351C" w:rsidRPr="00206D7D" w:rsidRDefault="00206D7D" w:rsidP="00360B75">
      <w:pPr>
        <w:pStyle w:val="Prrafodelista"/>
        <w:ind w:left="567"/>
        <w:jc w:val="both"/>
        <w:rPr>
          <w:rFonts w:ascii="Arial" w:hAnsi="Arial" w:cs="Arial"/>
          <w:color w:val="000000" w:themeColor="text1"/>
          <w:lang w:val="es-ES"/>
        </w:rPr>
      </w:pPr>
      <w:r w:rsidRPr="00206D7D">
        <w:rPr>
          <w:rFonts w:ascii="Arial" w:hAnsi="Arial" w:cs="Arial"/>
          <w:color w:val="000000" w:themeColor="text1"/>
          <w:lang w:val="es-ES"/>
        </w:rPr>
        <w:t xml:space="preserve">Sí; la </w:t>
      </w:r>
      <w:r w:rsidR="00B77022" w:rsidRPr="00206D7D">
        <w:rPr>
          <w:rFonts w:ascii="Arial" w:hAnsi="Arial" w:cs="Arial"/>
          <w:color w:val="000000" w:themeColor="text1"/>
          <w:lang w:val="es-ES"/>
        </w:rPr>
        <w:t>Facultad de Psicología cuenta con una planta académica de 488 académicos</w:t>
      </w:r>
      <w:r w:rsidR="00653399" w:rsidRPr="00206D7D">
        <w:rPr>
          <w:rFonts w:ascii="Arial" w:hAnsi="Arial" w:cs="Arial"/>
          <w:color w:val="000000" w:themeColor="text1"/>
          <w:lang w:val="es-ES"/>
        </w:rPr>
        <w:t xml:space="preserve">, varios de los cuales se han especializado en el desarrollo psicométrico de evaluaciones como las </w:t>
      </w:r>
      <w:r w:rsidRPr="00206D7D">
        <w:rPr>
          <w:rFonts w:ascii="Arial" w:hAnsi="Arial" w:cs="Arial"/>
          <w:color w:val="000000" w:themeColor="text1"/>
          <w:lang w:val="es-ES"/>
        </w:rPr>
        <w:t>que son propuestas</w:t>
      </w:r>
      <w:r w:rsidR="00653399" w:rsidRPr="00206D7D">
        <w:rPr>
          <w:rFonts w:ascii="Arial" w:hAnsi="Arial" w:cs="Arial"/>
          <w:color w:val="000000" w:themeColor="text1"/>
          <w:lang w:val="es-ES"/>
        </w:rPr>
        <w:t xml:space="preserve"> en el Anexo Técnico. </w:t>
      </w:r>
      <w:r w:rsidRPr="001A450D">
        <w:rPr>
          <w:rFonts w:ascii="Arial" w:hAnsi="Arial" w:cs="Arial"/>
          <w:color w:val="000000" w:themeColor="text1"/>
          <w:highlight w:val="yellow"/>
          <w:lang w:val="es-ES"/>
          <w:rPrChange w:id="37" w:author="Rubio Ruiz, Eleonora" w:date="2020-02-04T23:55:00Z">
            <w:rPr>
              <w:rFonts w:ascii="Arial" w:hAnsi="Arial" w:cs="Arial"/>
              <w:color w:val="000000" w:themeColor="text1"/>
              <w:lang w:val="es-ES"/>
            </w:rPr>
          </w:rPrChange>
        </w:rPr>
        <w:t>Dicho lo cual</w:t>
      </w:r>
      <w:r w:rsidRPr="00206D7D">
        <w:rPr>
          <w:rFonts w:ascii="Arial" w:hAnsi="Arial" w:cs="Arial"/>
          <w:color w:val="000000" w:themeColor="text1"/>
          <w:lang w:val="es-ES"/>
        </w:rPr>
        <w:t>, e</w:t>
      </w:r>
      <w:r w:rsidR="00653399" w:rsidRPr="00206D7D">
        <w:rPr>
          <w:rFonts w:ascii="Arial" w:hAnsi="Arial" w:cs="Arial"/>
          <w:color w:val="000000" w:themeColor="text1"/>
          <w:lang w:val="es-ES"/>
        </w:rPr>
        <w:t>l personal asignado al proyecto descrito estará a cargo de llevar a cabo</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en tiempo y forma</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los servicios descritos</w:t>
      </w:r>
      <w:r w:rsidR="00653399" w:rsidRPr="00FE5934">
        <w:rPr>
          <w:rFonts w:ascii="Arial" w:hAnsi="Arial" w:cs="Arial"/>
          <w:color w:val="000000" w:themeColor="text1"/>
          <w:highlight w:val="yellow"/>
          <w:lang w:val="es-ES"/>
          <w:rPrChange w:id="38" w:author="Oscar Zamora" w:date="2020-02-04T19:32:00Z">
            <w:rPr>
              <w:rFonts w:ascii="Arial" w:hAnsi="Arial" w:cs="Arial"/>
              <w:color w:val="000000" w:themeColor="text1"/>
              <w:lang w:val="es-ES"/>
            </w:rPr>
          </w:rPrChange>
        </w:rPr>
        <w:t xml:space="preserve">. </w:t>
      </w:r>
      <w:commentRangeStart w:id="39"/>
      <w:r w:rsidRPr="00FE5934">
        <w:rPr>
          <w:rFonts w:ascii="Arial" w:hAnsi="Arial" w:cs="Arial"/>
          <w:color w:val="000000" w:themeColor="text1"/>
          <w:highlight w:val="yellow"/>
          <w:lang w:val="es-ES"/>
          <w:rPrChange w:id="40" w:author="Oscar Zamora" w:date="2020-02-04T19:32:00Z">
            <w:rPr>
              <w:rFonts w:ascii="Arial" w:hAnsi="Arial" w:cs="Arial"/>
              <w:color w:val="000000" w:themeColor="text1"/>
              <w:lang w:val="es-ES"/>
            </w:rPr>
          </w:rPrChange>
        </w:rPr>
        <w:t>Aunado</w:t>
      </w:r>
      <w:commentRangeEnd w:id="39"/>
      <w:r w:rsidR="00FE5934">
        <w:rPr>
          <w:rStyle w:val="Refdecomentario"/>
        </w:rPr>
        <w:commentReference w:id="39"/>
      </w:r>
      <w:r w:rsidRPr="00206D7D">
        <w:rPr>
          <w:rFonts w:ascii="Arial" w:hAnsi="Arial" w:cs="Arial"/>
          <w:color w:val="000000" w:themeColor="text1"/>
          <w:lang w:val="es-ES"/>
        </w:rPr>
        <w:t xml:space="preserve"> a esto</w:t>
      </w:r>
      <w:r w:rsidR="00653399" w:rsidRPr="00206D7D">
        <w:rPr>
          <w:rFonts w:ascii="Arial" w:hAnsi="Arial" w:cs="Arial"/>
          <w:color w:val="000000" w:themeColor="text1"/>
          <w:lang w:val="es-ES"/>
        </w:rPr>
        <w:t xml:space="preserve">, se </w:t>
      </w:r>
      <w:commentRangeStart w:id="41"/>
      <w:del w:id="42" w:author="Rubio Ruiz, Eleonora" w:date="2020-02-05T00:13:00Z">
        <w:r w:rsidR="00653399" w:rsidRPr="00FE5934" w:rsidDel="00F8718A">
          <w:rPr>
            <w:rFonts w:ascii="Arial" w:hAnsi="Arial" w:cs="Arial"/>
            <w:color w:val="000000" w:themeColor="text1"/>
            <w:highlight w:val="yellow"/>
            <w:lang w:val="es-ES"/>
            <w:rPrChange w:id="43" w:author="Oscar Zamora" w:date="2020-02-04T19:33:00Z">
              <w:rPr>
                <w:rFonts w:ascii="Arial" w:hAnsi="Arial" w:cs="Arial"/>
                <w:color w:val="000000" w:themeColor="text1"/>
                <w:lang w:val="es-ES"/>
              </w:rPr>
            </w:rPrChange>
          </w:rPr>
          <w:delText>contratará</w:delText>
        </w:r>
        <w:commentRangeEnd w:id="41"/>
        <w:r w:rsidR="00FE5934" w:rsidDel="00F8718A">
          <w:rPr>
            <w:rStyle w:val="Refdecomentario"/>
          </w:rPr>
          <w:commentReference w:id="41"/>
        </w:r>
        <w:r w:rsidR="00653399" w:rsidRPr="00206D7D" w:rsidDel="00F8718A">
          <w:rPr>
            <w:rFonts w:ascii="Arial" w:hAnsi="Arial" w:cs="Arial"/>
            <w:color w:val="000000" w:themeColor="text1"/>
            <w:lang w:val="es-ES"/>
          </w:rPr>
          <w:delText xml:space="preserve"> </w:delText>
        </w:r>
      </w:del>
      <w:ins w:id="44" w:author="Rubio Ruiz, Eleonora" w:date="2020-02-05T00:13:00Z">
        <w:r w:rsidR="00F8718A">
          <w:rPr>
            <w:rFonts w:ascii="Arial" w:hAnsi="Arial" w:cs="Arial"/>
            <w:color w:val="000000" w:themeColor="text1"/>
            <w:lang w:val="es-ES"/>
          </w:rPr>
          <w:t>invitar</w:t>
        </w:r>
        <w:r w:rsidR="00F8718A">
          <w:rPr>
            <w:rFonts w:ascii="Arial" w:hAnsi="Arial" w:cs="Arial"/>
            <w:color w:val="000000" w:themeColor="text1"/>
            <w:highlight w:val="yellow"/>
            <w:lang w:val="es-ES"/>
          </w:rPr>
          <w:t>á</w:t>
        </w:r>
        <w:r w:rsidR="00F8718A" w:rsidRPr="00206D7D">
          <w:rPr>
            <w:rFonts w:ascii="Arial" w:hAnsi="Arial" w:cs="Arial"/>
            <w:color w:val="000000" w:themeColor="text1"/>
            <w:lang w:val="es-ES"/>
          </w:rPr>
          <w:t xml:space="preserve"> </w:t>
        </w:r>
      </w:ins>
      <w:r w:rsidR="00653399" w:rsidRPr="00206D7D">
        <w:rPr>
          <w:rFonts w:ascii="Arial" w:hAnsi="Arial" w:cs="Arial"/>
          <w:color w:val="000000" w:themeColor="text1"/>
          <w:lang w:val="es-ES"/>
        </w:rPr>
        <w:t xml:space="preserve">personal externo </w:t>
      </w:r>
      <w:ins w:id="45" w:author="Oscar Zamora" w:date="2020-02-04T19:33:00Z">
        <w:r w:rsidR="00FE5934">
          <w:rPr>
            <w:rFonts w:ascii="Arial" w:hAnsi="Arial" w:cs="Arial"/>
            <w:color w:val="000000" w:themeColor="text1"/>
            <w:lang w:val="es-ES"/>
          </w:rPr>
          <w:t xml:space="preserve">especializado </w:t>
        </w:r>
      </w:ins>
      <w:r w:rsidR="00653399" w:rsidRPr="00206D7D">
        <w:rPr>
          <w:rFonts w:ascii="Arial" w:hAnsi="Arial" w:cs="Arial"/>
          <w:color w:val="000000" w:themeColor="text1"/>
          <w:lang w:val="es-ES"/>
        </w:rPr>
        <w:t>de apoyo</w:t>
      </w:r>
      <w:r w:rsidRPr="00206D7D">
        <w:rPr>
          <w:rFonts w:ascii="Arial" w:hAnsi="Arial" w:cs="Arial"/>
          <w:color w:val="000000" w:themeColor="text1"/>
          <w:lang w:val="es-ES"/>
        </w:rPr>
        <w:t>,</w:t>
      </w:r>
      <w:r w:rsidR="00653399" w:rsidRPr="00206D7D">
        <w:rPr>
          <w:rFonts w:ascii="Arial" w:hAnsi="Arial" w:cs="Arial"/>
          <w:color w:val="000000" w:themeColor="text1"/>
          <w:lang w:val="es-ES"/>
        </w:rPr>
        <w:t xml:space="preserve"> para llevar a cabo las aplicaciones correspondientes al primer</w:t>
      </w:r>
      <w:del w:id="46" w:author="Rubio Ruiz, Eleonora" w:date="2020-02-05T00:14:00Z">
        <w:r w:rsidRPr="00206D7D" w:rsidDel="00F8718A">
          <w:rPr>
            <w:rFonts w:ascii="Arial" w:hAnsi="Arial" w:cs="Arial"/>
            <w:color w:val="000000" w:themeColor="text1"/>
            <w:lang w:val="es-ES"/>
          </w:rPr>
          <w:delText>o</w:delText>
        </w:r>
      </w:del>
      <w:r w:rsidR="00653399" w:rsidRPr="00206D7D">
        <w:rPr>
          <w:rFonts w:ascii="Arial" w:hAnsi="Arial" w:cs="Arial"/>
          <w:color w:val="000000" w:themeColor="text1"/>
          <w:lang w:val="es-ES"/>
        </w:rPr>
        <w:t xml:space="preserve"> y segundo semestre </w:t>
      </w:r>
      <w:r w:rsidRPr="00206D7D">
        <w:rPr>
          <w:rFonts w:ascii="Arial" w:hAnsi="Arial" w:cs="Arial"/>
          <w:color w:val="000000" w:themeColor="text1"/>
          <w:lang w:val="es-ES"/>
        </w:rPr>
        <w:t xml:space="preserve">del año </w:t>
      </w:r>
      <w:commentRangeStart w:id="47"/>
      <w:r w:rsidRPr="00206D7D">
        <w:rPr>
          <w:rFonts w:ascii="Arial" w:hAnsi="Arial" w:cs="Arial"/>
          <w:color w:val="000000" w:themeColor="text1"/>
          <w:lang w:val="es-ES"/>
        </w:rPr>
        <w:t>2020</w:t>
      </w:r>
      <w:commentRangeEnd w:id="47"/>
      <w:r w:rsidR="00E7291E">
        <w:rPr>
          <w:rStyle w:val="Refdecomentario"/>
        </w:rPr>
        <w:commentReference w:id="47"/>
      </w:r>
      <w:r w:rsidRPr="00206D7D">
        <w:rPr>
          <w:rFonts w:ascii="Arial" w:hAnsi="Arial" w:cs="Arial"/>
          <w:color w:val="000000" w:themeColor="text1"/>
          <w:lang w:val="es-ES"/>
        </w:rPr>
        <w:t>.</w:t>
      </w:r>
    </w:p>
    <w:sectPr w:rsidR="001A351C" w:rsidRPr="00206D7D" w:rsidSect="00DF683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msés Vázquez-Lira" w:date="2020-02-03T15:33:00Z" w:initials="RVL">
    <w:p w14:paraId="0177177E" w14:textId="2E3255FB" w:rsidR="00C57CE5" w:rsidRDefault="00C57CE5">
      <w:pPr>
        <w:pStyle w:val="Textocomentario"/>
      </w:pPr>
      <w:r>
        <w:rPr>
          <w:rStyle w:val="Refdecomentario"/>
        </w:rPr>
        <w:annotationRef/>
      </w:r>
      <w:r>
        <w:t>Adicionalmente resaltar que la FP se especializa en estos temas para proyectos de índole educativa, social, de la salud… y trabaja muy cerca de CODEIC, ahora bienlos desarrollos, innovaciones e investigación de punta están en la FP, prueba de ello es el proyecto de creación de la maestría en psicometría que posicionará a la FP como pionera en este campo y con todos los temas de atención a la demanda, diversidad y servicio a la nación…</w:t>
      </w:r>
    </w:p>
  </w:comment>
  <w:comment w:id="1" w:author="Oscar Zamora" w:date="2020-02-04T19:26:00Z" w:initials="OZ">
    <w:p w14:paraId="644382CD" w14:textId="7F8168C1" w:rsidR="005B0345" w:rsidRDefault="005B0345">
      <w:pPr>
        <w:pStyle w:val="Textocomentario"/>
      </w:pPr>
      <w:r>
        <w:rPr>
          <w:rStyle w:val="Refdecomentario"/>
        </w:rPr>
        <w:annotationRef/>
      </w:r>
      <w:r>
        <w:t>…en los ámbitos de la salud y programas sociales.</w:t>
      </w:r>
    </w:p>
  </w:comment>
  <w:comment w:id="13" w:author="Ramsés Vázquez-Lira" w:date="2020-02-03T15:36:00Z" w:initials="RVL">
    <w:p w14:paraId="5C194271" w14:textId="7ECD0D87" w:rsidR="00C57CE5" w:rsidRDefault="00C57CE5">
      <w:pPr>
        <w:pStyle w:val="Textocomentario"/>
      </w:pPr>
      <w:r>
        <w:rPr>
          <w:rStyle w:val="Refdecomentario"/>
        </w:rPr>
        <w:annotationRef/>
      </w:r>
      <w:r>
        <w:t>A la par colocar que la FP cuenta con programas de diagnóstico y evaluación educativa de alumnos y docentes para ir innovando en estos rubros año con año</w:t>
      </w:r>
    </w:p>
  </w:comment>
  <w:comment w:id="28" w:author="Oscar Zamora" w:date="2020-02-04T19:29:00Z" w:initials="OZ">
    <w:p w14:paraId="4E1F352C" w14:textId="6A2354C4" w:rsidR="00C7456C" w:rsidRDefault="00C7456C">
      <w:pPr>
        <w:pStyle w:val="Textocomentario"/>
      </w:pPr>
      <w:r>
        <w:rPr>
          <w:rStyle w:val="Refdecomentario"/>
        </w:rPr>
        <w:annotationRef/>
      </w:r>
      <w:r>
        <w:t>Falta consultar con Arturo y Lucia si se incluyen</w:t>
      </w:r>
    </w:p>
    <w:p w14:paraId="6877D0E5" w14:textId="5795DE65" w:rsidR="00FE5934" w:rsidRDefault="00FE5934">
      <w:pPr>
        <w:pStyle w:val="Textocomentario"/>
      </w:pPr>
    </w:p>
    <w:p w14:paraId="2B81B68A" w14:textId="6FDCE3A8" w:rsidR="00FE5934" w:rsidRDefault="00FE5934">
      <w:pPr>
        <w:pStyle w:val="Textocomentario"/>
      </w:pPr>
      <w:r>
        <w:t>Consulte con la Dra. Campillo y ella si esta de acuerdo en que la agregemos</w:t>
      </w:r>
    </w:p>
  </w:comment>
  <w:comment w:id="30" w:author="Oscar Zamora" w:date="2020-02-04T08:35:00Z" w:initials="OZ">
    <w:p w14:paraId="4A3FE599" w14:textId="7869C02D" w:rsidR="00516AB9" w:rsidRDefault="00516AB9">
      <w:pPr>
        <w:pStyle w:val="Textocomentario"/>
      </w:pPr>
      <w:r>
        <w:rPr>
          <w:rStyle w:val="Refdecomentario"/>
        </w:rPr>
        <w:annotationRef/>
      </w:r>
      <w:r>
        <w:t>El examen de ingreso al posgrado de Psicología se ha realizado en ciertas ediciones de manera electrónica.</w:t>
      </w:r>
      <w:r w:rsidR="00FE5934">
        <w:t xml:space="preserve"> Por ejemplo, este año se aplicara en Iztacala para todos los candidatos a Maestría y Doctorado.</w:t>
      </w:r>
    </w:p>
  </w:comment>
  <w:comment w:id="35" w:author="Oscar Zamora" w:date="2020-02-04T08:35:00Z" w:initials="OZ">
    <w:p w14:paraId="0B871590" w14:textId="314883F1" w:rsidR="00516AB9" w:rsidRDefault="00516AB9">
      <w:pPr>
        <w:pStyle w:val="Textocomentario"/>
      </w:pPr>
      <w:r>
        <w:rPr>
          <w:rStyle w:val="Refdecomentario"/>
        </w:rPr>
        <w:annotationRef/>
      </w:r>
      <w:r>
        <w:t>Se esta trabajando en una aplicación de evaluación docente mas actualizada, se han aplicado los pilotos de esta prueba al final del segundo tercio del semestre de</w:t>
      </w:r>
    </w:p>
  </w:comment>
  <w:comment w:id="36" w:author="Oscar Zamora" w:date="2020-02-04T19:31:00Z" w:initials="OZ">
    <w:p w14:paraId="0BFE8812" w14:textId="1B1A5907" w:rsidR="00FE5934" w:rsidRDefault="00FE5934">
      <w:pPr>
        <w:pStyle w:val="Textocomentario"/>
      </w:pPr>
      <w:r>
        <w:rPr>
          <w:rStyle w:val="Refdecomentario"/>
        </w:rPr>
        <w:annotationRef/>
      </w:r>
      <w:r>
        <w:t>Aquí es donde considero el doctor mencionar a Lucia pero igual y lo consultamos con él.</w:t>
      </w:r>
    </w:p>
  </w:comment>
  <w:comment w:id="39" w:author="Oscar Zamora" w:date="2020-02-04T19:33:00Z" w:initials="OZ">
    <w:p w14:paraId="5CD6267A" w14:textId="2594AE62" w:rsidR="00FE5934" w:rsidRDefault="00FE5934">
      <w:pPr>
        <w:pStyle w:val="Textocomentario"/>
      </w:pPr>
      <w:r>
        <w:rPr>
          <w:rStyle w:val="Refdecomentario"/>
        </w:rPr>
        <w:annotationRef/>
      </w:r>
      <w:r>
        <w:t>Adicional</w:t>
      </w:r>
    </w:p>
  </w:comment>
  <w:comment w:id="41" w:author="Oscar Zamora" w:date="2020-02-04T19:33:00Z" w:initials="OZ">
    <w:p w14:paraId="016C1BA9" w14:textId="4EE7B66D" w:rsidR="00FE5934" w:rsidRDefault="00FE5934">
      <w:pPr>
        <w:pStyle w:val="Textocomentario"/>
      </w:pPr>
      <w:r>
        <w:rPr>
          <w:rStyle w:val="Refdecomentario"/>
        </w:rPr>
        <w:annotationRef/>
      </w:r>
      <w:r>
        <w:t>No se si es el mejor término</w:t>
      </w:r>
    </w:p>
  </w:comment>
  <w:comment w:id="47" w:author="Oscar Zamora" w:date="2020-02-04T19:34:00Z" w:initials="OZ">
    <w:p w14:paraId="3120597C" w14:textId="53436FB1" w:rsidR="00E7291E" w:rsidRDefault="00E7291E">
      <w:pPr>
        <w:pStyle w:val="Textocomentario"/>
      </w:pPr>
      <w:r>
        <w:rPr>
          <w:rStyle w:val="Refdecomentario"/>
        </w:rPr>
        <w:annotationRef/>
      </w:r>
      <w:r>
        <w:t>Supongo que se añadirá la respuesta corto como una especie de Anexo? Es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7177E" w15:done="0"/>
  <w15:commentEx w15:paraId="644382CD" w15:done="0"/>
  <w15:commentEx w15:paraId="5C194271" w15:done="0"/>
  <w15:commentEx w15:paraId="2B81B68A" w15:done="0"/>
  <w15:commentEx w15:paraId="4A3FE599" w15:done="0"/>
  <w15:commentEx w15:paraId="0B871590" w15:done="0"/>
  <w15:commentEx w15:paraId="0BFE8812" w15:done="0"/>
  <w15:commentEx w15:paraId="5CD6267A" w15:done="0"/>
  <w15:commentEx w15:paraId="016C1BA9" w15:done="0"/>
  <w15:commentEx w15:paraId="312059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7177E" w16cid:durableId="21E2BBCE"/>
  <w16cid:commentId w16cid:paraId="644382CD" w16cid:durableId="21E47D39"/>
  <w16cid:commentId w16cid:paraId="5C194271" w16cid:durableId="21E2BC7C"/>
  <w16cid:commentId w16cid:paraId="2B81B68A" w16cid:durableId="21E47D3B"/>
  <w16cid:commentId w16cid:paraId="4A3FE599" w16cid:durableId="21E47D3C"/>
  <w16cid:commentId w16cid:paraId="0B871590" w16cid:durableId="21E47D3D"/>
  <w16cid:commentId w16cid:paraId="0BFE8812" w16cid:durableId="21E47D3E"/>
  <w16cid:commentId w16cid:paraId="5CD6267A" w16cid:durableId="21E47D3F"/>
  <w16cid:commentId w16cid:paraId="016C1BA9" w16cid:durableId="21E47D40"/>
  <w16cid:commentId w16cid:paraId="3120597C" w16cid:durableId="21E47D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AE0B9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4E940AD"/>
    <w:multiLevelType w:val="hybridMultilevel"/>
    <w:tmpl w:val="B7269D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car Zamora">
    <w15:presenceInfo w15:providerId="Windows Live" w15:userId="f6b1ce722f05bd8b"/>
  </w15:person>
  <w15:person w15:author="Rubio Ruiz, Eleonora">
    <w15:presenceInfo w15:providerId="AD" w15:userId="S::qtnveer@ucl.ac.uk::9b54b5fe-f634-43e7-9b31-30e396a76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51C"/>
    <w:rsid w:val="00052D32"/>
    <w:rsid w:val="001A351C"/>
    <w:rsid w:val="001A450D"/>
    <w:rsid w:val="00206D7D"/>
    <w:rsid w:val="00213C74"/>
    <w:rsid w:val="002E347D"/>
    <w:rsid w:val="00342EE0"/>
    <w:rsid w:val="00360B75"/>
    <w:rsid w:val="00402276"/>
    <w:rsid w:val="004B7340"/>
    <w:rsid w:val="00516AB9"/>
    <w:rsid w:val="005B0345"/>
    <w:rsid w:val="00653399"/>
    <w:rsid w:val="006C4D1A"/>
    <w:rsid w:val="006D2EE1"/>
    <w:rsid w:val="007932CA"/>
    <w:rsid w:val="00865143"/>
    <w:rsid w:val="00917F27"/>
    <w:rsid w:val="009A7386"/>
    <w:rsid w:val="009B11AC"/>
    <w:rsid w:val="00B20A17"/>
    <w:rsid w:val="00B579BF"/>
    <w:rsid w:val="00B77022"/>
    <w:rsid w:val="00B95C85"/>
    <w:rsid w:val="00BA3C4C"/>
    <w:rsid w:val="00C15EBB"/>
    <w:rsid w:val="00C57CE5"/>
    <w:rsid w:val="00C7456C"/>
    <w:rsid w:val="00CE3420"/>
    <w:rsid w:val="00D21F04"/>
    <w:rsid w:val="00D3186D"/>
    <w:rsid w:val="00DF6834"/>
    <w:rsid w:val="00E10A74"/>
    <w:rsid w:val="00E7291E"/>
    <w:rsid w:val="00E84F6C"/>
    <w:rsid w:val="00F8718A"/>
    <w:rsid w:val="00FD65AD"/>
    <w:rsid w:val="00FE59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B7A8"/>
  <w15:chartTrackingRefBased/>
  <w15:docId w15:val="{73164AB8-06B6-204A-BA79-542026D0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51C"/>
    <w:pPr>
      <w:ind w:left="720"/>
      <w:contextualSpacing/>
    </w:pPr>
  </w:style>
  <w:style w:type="paragraph" w:styleId="Textoindependiente">
    <w:name w:val="Body Text"/>
    <w:basedOn w:val="Normal"/>
    <w:link w:val="TextoindependienteCar"/>
    <w:uiPriority w:val="1"/>
    <w:qFormat/>
    <w:rsid w:val="00342EE0"/>
    <w:pPr>
      <w:widowControl w:val="0"/>
      <w:autoSpaceDE w:val="0"/>
      <w:autoSpaceDN w:val="0"/>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342EE0"/>
    <w:rPr>
      <w:rFonts w:ascii="Arial" w:eastAsia="Arial" w:hAnsi="Arial" w:cs="Arial"/>
      <w:lang w:val="es-ES" w:eastAsia="es-ES" w:bidi="es-ES"/>
    </w:rPr>
  </w:style>
  <w:style w:type="table" w:styleId="Tablanormal2">
    <w:name w:val="Plain Table 2"/>
    <w:basedOn w:val="Tablanormal"/>
    <w:uiPriority w:val="42"/>
    <w:rsid w:val="00342EE0"/>
    <w:pPr>
      <w:widowControl w:val="0"/>
      <w:autoSpaceDE w:val="0"/>
      <w:autoSpaceDN w:val="0"/>
    </w:pPr>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342EE0"/>
    <w:rPr>
      <w:sz w:val="16"/>
      <w:szCs w:val="16"/>
    </w:rPr>
  </w:style>
  <w:style w:type="paragraph" w:styleId="Textocomentario">
    <w:name w:val="annotation text"/>
    <w:basedOn w:val="Normal"/>
    <w:link w:val="TextocomentarioCar"/>
    <w:uiPriority w:val="99"/>
    <w:semiHidden/>
    <w:unhideWhenUsed/>
    <w:rsid w:val="00342EE0"/>
    <w:rPr>
      <w:sz w:val="20"/>
      <w:szCs w:val="20"/>
    </w:rPr>
  </w:style>
  <w:style w:type="character" w:customStyle="1" w:styleId="TextocomentarioCar">
    <w:name w:val="Texto comentario Car"/>
    <w:basedOn w:val="Fuentedeprrafopredeter"/>
    <w:link w:val="Textocomentario"/>
    <w:uiPriority w:val="99"/>
    <w:semiHidden/>
    <w:rsid w:val="00342EE0"/>
    <w:rPr>
      <w:sz w:val="20"/>
      <w:szCs w:val="20"/>
    </w:rPr>
  </w:style>
  <w:style w:type="paragraph" w:styleId="Asuntodelcomentario">
    <w:name w:val="annotation subject"/>
    <w:basedOn w:val="Textocomentario"/>
    <w:next w:val="Textocomentario"/>
    <w:link w:val="AsuntodelcomentarioCar"/>
    <w:uiPriority w:val="99"/>
    <w:semiHidden/>
    <w:unhideWhenUsed/>
    <w:rsid w:val="00342EE0"/>
    <w:rPr>
      <w:b/>
      <w:bCs/>
    </w:rPr>
  </w:style>
  <w:style w:type="character" w:customStyle="1" w:styleId="AsuntodelcomentarioCar">
    <w:name w:val="Asunto del comentario Car"/>
    <w:basedOn w:val="TextocomentarioCar"/>
    <w:link w:val="Asuntodelcomentario"/>
    <w:uiPriority w:val="99"/>
    <w:semiHidden/>
    <w:rsid w:val="00342EE0"/>
    <w:rPr>
      <w:b/>
      <w:bCs/>
      <w:sz w:val="20"/>
      <w:szCs w:val="20"/>
    </w:rPr>
  </w:style>
  <w:style w:type="paragraph" w:styleId="Textodeglobo">
    <w:name w:val="Balloon Text"/>
    <w:basedOn w:val="Normal"/>
    <w:link w:val="TextodegloboCar"/>
    <w:uiPriority w:val="99"/>
    <w:semiHidden/>
    <w:unhideWhenUsed/>
    <w:rsid w:val="00342EE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2EE0"/>
    <w:rPr>
      <w:rFonts w:ascii="Times New Roman" w:hAnsi="Times New Roman" w:cs="Times New Roman"/>
      <w:sz w:val="18"/>
      <w:szCs w:val="18"/>
    </w:rPr>
  </w:style>
  <w:style w:type="paragraph" w:styleId="Listaconvietas">
    <w:name w:val="List Bullet"/>
    <w:basedOn w:val="Normal"/>
    <w:uiPriority w:val="99"/>
    <w:unhideWhenUsed/>
    <w:rsid w:val="00206D7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1408</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Ruiz, Eleonora</dc:creator>
  <cp:keywords/>
  <dc:description/>
  <cp:lastModifiedBy>Rubio Ruiz, Eleonora</cp:lastModifiedBy>
  <cp:revision>2</cp:revision>
  <cp:lastPrinted>2020-02-04T17:52:00Z</cp:lastPrinted>
  <dcterms:created xsi:type="dcterms:W3CDTF">2020-02-05T06:18:00Z</dcterms:created>
  <dcterms:modified xsi:type="dcterms:W3CDTF">2020-02-05T06:18:00Z</dcterms:modified>
</cp:coreProperties>
</file>