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D268FF" w:rsidRDefault="00D3437B" w:rsidP="00D268FF">
      <w:pPr>
        <w:spacing w:line="360" w:lineRule="auto"/>
        <w:jc w:val="both"/>
        <w:rPr>
          <w:rFonts w:ascii="Arial" w:hAnsi="Arial" w:cs="Arial"/>
          <w:b/>
          <w:sz w:val="24"/>
          <w:szCs w:val="24"/>
          <w:lang w:val="en-US"/>
        </w:rPr>
      </w:pPr>
      <w:r w:rsidRPr="00D268FF">
        <w:rPr>
          <w:rFonts w:ascii="Arial" w:hAnsi="Arial" w:cs="Arial"/>
          <w:b/>
          <w:sz w:val="24"/>
          <w:szCs w:val="24"/>
          <w:lang w:val="en-US"/>
        </w:rPr>
        <w:t xml:space="preserve">Attribute based identification </w:t>
      </w:r>
      <w:r w:rsidR="004B008B" w:rsidRPr="00D268FF">
        <w:rPr>
          <w:rFonts w:ascii="Arial" w:hAnsi="Arial" w:cs="Arial"/>
          <w:b/>
          <w:sz w:val="24"/>
          <w:szCs w:val="24"/>
          <w:lang w:val="en-US"/>
        </w:rPr>
        <w:t xml:space="preserve">in mathematic processes </w:t>
      </w:r>
      <w:r w:rsidR="007C4B42" w:rsidRPr="00D268FF">
        <w:rPr>
          <w:rFonts w:ascii="Arial" w:hAnsi="Arial" w:cs="Arial"/>
          <w:b/>
          <w:sz w:val="24"/>
          <w:szCs w:val="24"/>
          <w:lang w:val="en-US"/>
        </w:rPr>
        <w:t>in a large scale assessment: The Mexican case</w:t>
      </w:r>
    </w:p>
    <w:p w14:paraId="6B6B7B00" w14:textId="03EB77D3" w:rsidR="000F1B5F" w:rsidRPr="00D268FF" w:rsidRDefault="3CE10774" w:rsidP="00D268FF">
      <w:pPr>
        <w:spacing w:line="360" w:lineRule="auto"/>
        <w:jc w:val="both"/>
        <w:rPr>
          <w:rFonts w:ascii="Arial" w:hAnsi="Arial" w:cs="Arial"/>
          <w:sz w:val="24"/>
          <w:szCs w:val="24"/>
        </w:rPr>
      </w:pPr>
      <w:r w:rsidRPr="00D268FF">
        <w:rPr>
          <w:rFonts w:ascii="Arial" w:hAnsi="Arial" w:cs="Arial"/>
          <w:sz w:val="24"/>
          <w:szCs w:val="24"/>
        </w:rPr>
        <w:t xml:space="preserve">GDRR, JCPM, RVL, </w:t>
      </w:r>
      <w:commentRangeStart w:id="0"/>
      <w:commentRangeStart w:id="1"/>
      <w:r w:rsidRPr="00D268FF">
        <w:rPr>
          <w:rFonts w:ascii="Arial" w:hAnsi="Arial" w:cs="Arial"/>
          <w:sz w:val="24"/>
          <w:szCs w:val="24"/>
        </w:rPr>
        <w:t>AFCDP</w:t>
      </w:r>
      <w:commentRangeEnd w:id="0"/>
      <w:r w:rsidR="00167315" w:rsidRPr="00D268FF">
        <w:rPr>
          <w:rStyle w:val="Refdecomentario"/>
          <w:rFonts w:ascii="Arial" w:hAnsi="Arial" w:cs="Arial"/>
          <w:sz w:val="24"/>
          <w:szCs w:val="24"/>
        </w:rPr>
        <w:commentReference w:id="0"/>
      </w:r>
      <w:commentRangeEnd w:id="1"/>
      <w:r w:rsidR="007F3FAF" w:rsidRPr="00D268FF">
        <w:rPr>
          <w:rStyle w:val="Refdecomentario"/>
          <w:rFonts w:ascii="Arial" w:hAnsi="Arial" w:cs="Arial"/>
          <w:sz w:val="24"/>
          <w:szCs w:val="24"/>
        </w:rPr>
        <w:commentReference w:id="1"/>
      </w:r>
    </w:p>
    <w:p w14:paraId="190B091A" w14:textId="649E3C99" w:rsidR="3CE10774" w:rsidRPr="00D268FF"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una técnica de retrofitting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2"/>
      <w:r w:rsidR="002A6B02" w:rsidRPr="00D66CDD">
        <w:rPr>
          <w:rFonts w:ascii="Arial" w:hAnsi="Arial" w:cs="Arial"/>
          <w:sz w:val="24"/>
          <w:szCs w:val="24"/>
          <w:highlight w:val="yellow"/>
          <w:shd w:val="clear" w:color="auto" w:fill="FFFFFF"/>
        </w:rPr>
        <w:t>de la Torre, 2009</w:t>
      </w:r>
      <w:commentRangeEnd w:id="2"/>
      <w:r w:rsidR="00D66CDD" w:rsidRPr="00D66CDD">
        <w:rPr>
          <w:rStyle w:val="Refdecomentario"/>
          <w:highlight w:val="yellow"/>
        </w:rPr>
        <w:commentReference w:id="2"/>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3"/>
      <w:r w:rsidR="001800B6" w:rsidRPr="00D66CDD">
        <w:rPr>
          <w:rFonts w:ascii="Arial" w:hAnsi="Arial" w:cs="Arial"/>
          <w:sz w:val="24"/>
          <w:szCs w:val="24"/>
          <w:highlight w:val="yellow"/>
          <w:shd w:val="clear" w:color="auto" w:fill="FFFFFF"/>
        </w:rPr>
        <w:t>INEE, 201</w:t>
      </w:r>
      <w:r w:rsidR="00F93577" w:rsidRPr="00D66CDD">
        <w:rPr>
          <w:rFonts w:ascii="Arial" w:hAnsi="Arial" w:cs="Arial"/>
          <w:sz w:val="24"/>
          <w:szCs w:val="24"/>
          <w:highlight w:val="yellow"/>
          <w:shd w:val="clear" w:color="auto" w:fill="FFFFFF"/>
        </w:rPr>
        <w:t>7</w:t>
      </w:r>
      <w:commentRangeEnd w:id="3"/>
      <w:r w:rsidR="0068004F" w:rsidRPr="00D66CDD">
        <w:rPr>
          <w:rStyle w:val="Refdecomentario"/>
          <w:rFonts w:ascii="Arial" w:hAnsi="Arial" w:cs="Arial"/>
          <w:sz w:val="24"/>
          <w:szCs w:val="24"/>
          <w:highlight w:val="yellow"/>
        </w:rPr>
        <w:commentReference w:id="3"/>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772135C4"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1F08FA" w:rsidRPr="00D268FF">
        <w:rPr>
          <w:rFonts w:ascii="Arial" w:hAnsi="Arial" w:cs="Arial"/>
          <w:sz w:val="24"/>
          <w:szCs w:val="24"/>
        </w:rPr>
        <w:t>, a  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modelos de</w:t>
      </w:r>
      <w:r w:rsidR="0065470E" w:rsidRPr="00D268FF">
        <w:rPr>
          <w:rFonts w:ascii="Arial" w:hAnsi="Arial" w:cs="Arial"/>
          <w:sz w:val="24"/>
          <w:szCs w:val="24"/>
        </w:rPr>
        <w:t xml:space="preserve"> diagnóstico cognitivo es</w:t>
      </w:r>
      <w:r w:rsidR="00A42FFF" w:rsidRPr="00D268FF">
        <w:rPr>
          <w:rFonts w:ascii="Arial" w:hAnsi="Arial" w:cs="Arial"/>
          <w:sz w:val="24"/>
          <w:szCs w:val="24"/>
        </w:rPr>
        <w:t xml:space="preserve"> poder</w:t>
      </w:r>
      <w:r w:rsidR="0065470E" w:rsidRPr="00D268FF">
        <w:rPr>
          <w:rFonts w:ascii="Arial" w:hAnsi="Arial" w:cs="Arial"/>
          <w:sz w:val="24"/>
          <w:szCs w:val="24"/>
        </w:rPr>
        <w:t xml:space="preserve">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w:t>
      </w:r>
      <w:r w:rsidR="0065470E" w:rsidRPr="00D268FF">
        <w:rPr>
          <w:rFonts w:ascii="Arial" w:hAnsi="Arial" w:cs="Arial"/>
          <w:sz w:val="24"/>
          <w:szCs w:val="24"/>
        </w:rPr>
        <w:lastRenderedPageBreak/>
        <w:t xml:space="preserve">latentes </w:t>
      </w:r>
      <w:r w:rsidR="00E01BD2" w:rsidRPr="00D268FF">
        <w:rPr>
          <w:rFonts w:ascii="Arial" w:hAnsi="Arial" w:cs="Arial"/>
          <w:sz w:val="24"/>
          <w:szCs w:val="24"/>
        </w:rPr>
        <w:t xml:space="preserve">para </w:t>
      </w:r>
      <w:r w:rsidR="00A42FFF" w:rsidRPr="00D268FF">
        <w:rPr>
          <w:rFonts w:ascii="Arial" w:hAnsi="Arial" w:cs="Arial"/>
          <w:sz w:val="24"/>
          <w:szCs w:val="24"/>
        </w:rPr>
        <w:t>lograr la</w:t>
      </w:r>
      <w:r w:rsidR="00062F6D" w:rsidRPr="00D268FF">
        <w:rPr>
          <w:rFonts w:ascii="Arial" w:hAnsi="Arial" w:cs="Arial"/>
          <w:sz w:val="24"/>
          <w:szCs w:val="24"/>
        </w:rPr>
        <w:t xml:space="preserve"> construcción de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62F6D" w:rsidRPr="00D268FF">
        <w:rPr>
          <w:rFonts w:ascii="Arial" w:hAnsi="Arial" w:cs="Arial"/>
          <w:sz w:val="24"/>
          <w:szCs w:val="24"/>
        </w:rPr>
        <w:t xml:space="preserve"> para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4"/>
      <w:r w:rsidR="00211257" w:rsidRPr="00D66CDD">
        <w:rPr>
          <w:rFonts w:ascii="Arial" w:hAnsi="Arial" w:cs="Arial"/>
          <w:sz w:val="24"/>
          <w:szCs w:val="24"/>
          <w:highlight w:val="yellow"/>
        </w:rPr>
        <w:t xml:space="preserve">Cohen, (2019), </w:t>
      </w:r>
      <w:commentRangeEnd w:id="4"/>
      <w:r w:rsidR="00D66CDD">
        <w:rPr>
          <w:rStyle w:val="Refdecomentario"/>
        </w:rPr>
        <w:commentReference w:id="4"/>
      </w:r>
      <w:commentRangeStart w:id="5"/>
      <w:r w:rsidR="00CE1129" w:rsidRPr="00D66CDD">
        <w:rPr>
          <w:rFonts w:ascii="Arial" w:hAnsi="Arial" w:cs="Arial"/>
          <w:sz w:val="24"/>
          <w:szCs w:val="24"/>
          <w:highlight w:val="yellow"/>
        </w:rPr>
        <w:t xml:space="preserve">Ferrara, Lai, Reilly, Nichols, </w:t>
      </w:r>
      <w:r w:rsidR="00350C40" w:rsidRPr="00D66CDD">
        <w:rPr>
          <w:rFonts w:ascii="Arial" w:hAnsi="Arial" w:cs="Arial"/>
          <w:sz w:val="24"/>
          <w:szCs w:val="24"/>
          <w:highlight w:val="yellow"/>
        </w:rPr>
        <w:t>Rupp y Leighton</w:t>
      </w:r>
      <w:r w:rsidR="00A42FFF" w:rsidRPr="00D66CDD">
        <w:rPr>
          <w:rFonts w:ascii="Arial" w:hAnsi="Arial" w:cs="Arial"/>
          <w:sz w:val="24"/>
          <w:szCs w:val="24"/>
          <w:highlight w:val="yellow"/>
        </w:rPr>
        <w:t>, (2017</w:t>
      </w:r>
      <w:r w:rsidR="00A42FFF" w:rsidRPr="00D66CDD">
        <w:rPr>
          <w:rFonts w:ascii="Arial" w:hAnsi="Arial" w:cs="Arial"/>
          <w:sz w:val="24"/>
          <w:szCs w:val="24"/>
        </w:rPr>
        <w:t xml:space="preserve">), </w:t>
      </w:r>
      <w:commentRangeEnd w:id="5"/>
      <w:r w:rsidR="00D66CDD" w:rsidRPr="00D66CDD">
        <w:rPr>
          <w:rStyle w:val="Refdecomentario"/>
        </w:rPr>
        <w:commentReference w:id="5"/>
      </w:r>
      <w:r w:rsidR="00A42FFF" w:rsidRPr="00D66CDD">
        <w:rPr>
          <w:rFonts w:ascii="Arial" w:hAnsi="Arial" w:cs="Arial"/>
          <w:sz w:val="24"/>
          <w:szCs w:val="24"/>
        </w:rPr>
        <w:t>o a</w:t>
      </w:r>
      <w:r w:rsidR="00350C40" w:rsidRPr="00D66CDD">
        <w:rPr>
          <w:rFonts w:ascii="Arial" w:hAnsi="Arial" w:cs="Arial"/>
          <w:sz w:val="24"/>
          <w:szCs w:val="24"/>
        </w:rPr>
        <w:t xml:space="preserve"> </w:t>
      </w:r>
      <w:commentRangeStart w:id="6"/>
      <w:r w:rsidR="00350C40" w:rsidRPr="00D66CDD">
        <w:rPr>
          <w:rFonts w:ascii="Arial" w:hAnsi="Arial" w:cs="Arial"/>
          <w:sz w:val="24"/>
          <w:szCs w:val="24"/>
          <w:highlight w:val="yellow"/>
        </w:rPr>
        <w:t xml:space="preserve">van der Linden, </w:t>
      </w:r>
      <w:r w:rsidR="00A42FFF" w:rsidRPr="00D66CDD">
        <w:rPr>
          <w:rFonts w:ascii="Arial" w:hAnsi="Arial" w:cs="Arial"/>
          <w:sz w:val="24"/>
          <w:szCs w:val="24"/>
          <w:highlight w:val="yellow"/>
        </w:rPr>
        <w:t>(</w:t>
      </w:r>
      <w:r w:rsidR="00350C40" w:rsidRPr="00D66CDD">
        <w:rPr>
          <w:rFonts w:ascii="Arial" w:hAnsi="Arial" w:cs="Arial"/>
          <w:sz w:val="24"/>
          <w:szCs w:val="24"/>
          <w:highlight w:val="yellow"/>
        </w:rPr>
        <w:t>2016</w:t>
      </w:r>
      <w:commentRangeEnd w:id="6"/>
      <w:r w:rsidR="00D66CDD">
        <w:rPr>
          <w:rStyle w:val="Refdecomentario"/>
        </w:rPr>
        <w:commentReference w:id="6"/>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7"/>
      <w:r w:rsidR="00226ADD" w:rsidRPr="00D66CDD">
        <w:rPr>
          <w:rFonts w:ascii="Arial" w:hAnsi="Arial" w:cs="Arial"/>
          <w:sz w:val="24"/>
          <w:szCs w:val="24"/>
          <w:highlight w:val="yellow"/>
        </w:rPr>
        <w:t>Templin y Henson, 2006</w:t>
      </w:r>
      <w:commentRangeEnd w:id="7"/>
      <w:r w:rsidR="00D66CDD">
        <w:rPr>
          <w:rStyle w:val="Refdecomentario"/>
        </w:rPr>
        <w:commentReference w:id="7"/>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8"/>
      <w:r w:rsidRPr="009C0807">
        <w:rPr>
          <w:rFonts w:ascii="Arial" w:hAnsi="Arial" w:cs="Arial"/>
          <w:sz w:val="24"/>
          <w:szCs w:val="24"/>
          <w:highlight w:val="yellow"/>
        </w:rPr>
        <w:t>Chudowsky y Pe</w:t>
      </w:r>
      <w:r w:rsidR="000C0BFA" w:rsidRPr="009C0807">
        <w:rPr>
          <w:rFonts w:ascii="Arial" w:hAnsi="Arial" w:cs="Arial"/>
          <w:sz w:val="24"/>
          <w:szCs w:val="24"/>
          <w:highlight w:val="yellow"/>
        </w:rPr>
        <w:t>llegrino, 2003</w:t>
      </w:r>
      <w:commentRangeEnd w:id="8"/>
      <w:r w:rsidR="00D66CDD" w:rsidRPr="009C0807">
        <w:rPr>
          <w:rStyle w:val="Refdecomentario"/>
          <w:highlight w:val="yellow"/>
        </w:rPr>
        <w:commentReference w:id="8"/>
      </w:r>
      <w:r w:rsidR="000C0BFA" w:rsidRPr="009C0807">
        <w:rPr>
          <w:rFonts w:ascii="Arial" w:hAnsi="Arial" w:cs="Arial"/>
          <w:sz w:val="24"/>
          <w:szCs w:val="24"/>
          <w:highlight w:val="yellow"/>
        </w:rPr>
        <w:t xml:space="preserve">; </w:t>
      </w:r>
      <w:commentRangeStart w:id="9"/>
      <w:r w:rsidR="000C0BFA" w:rsidRPr="009C0807">
        <w:rPr>
          <w:rFonts w:ascii="Arial" w:hAnsi="Arial" w:cs="Arial"/>
          <w:sz w:val="24"/>
          <w:szCs w:val="24"/>
          <w:highlight w:val="yellow"/>
        </w:rPr>
        <w:t>Shepard, 2000</w:t>
      </w:r>
      <w:commentRangeEnd w:id="9"/>
      <w:r w:rsidR="00D66CDD" w:rsidRPr="009C0807">
        <w:rPr>
          <w:rStyle w:val="Refdecomentario"/>
          <w:highlight w:val="yellow"/>
        </w:rPr>
        <w:commentReference w:id="9"/>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w:t>
      </w:r>
      <w:r w:rsidR="00F75873" w:rsidRPr="00D268FF">
        <w:rPr>
          <w:rFonts w:ascii="Arial" w:hAnsi="Arial" w:cs="Arial"/>
          <w:sz w:val="24"/>
          <w:szCs w:val="24"/>
        </w:rPr>
        <w:lastRenderedPageBreak/>
        <w:t>“requeridos”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Cada uno de los CDMs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0"/>
      <w:r w:rsidR="004A182B" w:rsidRPr="00D268FF">
        <w:rPr>
          <w:rFonts w:ascii="Arial" w:hAnsi="Arial" w:cs="Arial"/>
          <w:sz w:val="24"/>
          <w:szCs w:val="24"/>
        </w:rPr>
        <w:t>(</w:t>
      </w:r>
      <w:r w:rsidR="004A182B" w:rsidRPr="009C0807">
        <w:rPr>
          <w:rFonts w:ascii="Arial" w:hAnsi="Arial" w:cs="Arial"/>
          <w:sz w:val="24"/>
          <w:szCs w:val="24"/>
          <w:highlight w:val="yellow"/>
        </w:rPr>
        <w:t>Rupp, Templin y Henson, 2010</w:t>
      </w:r>
      <w:commentRangeEnd w:id="10"/>
      <w:r w:rsidR="009C0807">
        <w:rPr>
          <w:rStyle w:val="Refdecomentario"/>
        </w:rPr>
        <w:commentReference w:id="10"/>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635A28DA"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CDM</w:t>
      </w:r>
      <w:r w:rsidRPr="00D268FF">
        <w:rPr>
          <w:rFonts w:ascii="Arial" w:hAnsi="Arial" w:cs="Arial"/>
          <w:sz w:val="24"/>
          <w:szCs w:val="24"/>
        </w:rPr>
        <w:t xml:space="preserve">s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1"/>
      <w:r w:rsidR="004A182B" w:rsidRPr="00685A2F">
        <w:rPr>
          <w:rFonts w:ascii="Arial" w:hAnsi="Arial" w:cs="Arial"/>
          <w:sz w:val="24"/>
          <w:szCs w:val="24"/>
          <w:highlight w:val="yellow"/>
        </w:rPr>
        <w:t>Junker &amp; Sijtsma, 2001</w:t>
      </w:r>
      <w:commentRangeEnd w:id="11"/>
      <w:r w:rsidR="00685A2F" w:rsidRPr="00685A2F">
        <w:rPr>
          <w:rStyle w:val="Refdecomentario"/>
          <w:highlight w:val="yellow"/>
        </w:rPr>
        <w:commentReference w:id="11"/>
      </w:r>
      <w:r w:rsidR="006937DC" w:rsidRPr="00D268FF">
        <w:rPr>
          <w:rFonts w:ascii="Arial" w:hAnsi="Arial" w:cs="Arial"/>
          <w:sz w:val="24"/>
          <w:szCs w:val="24"/>
        </w:rPr>
        <w:t xml:space="preserve">; </w:t>
      </w:r>
      <w:r w:rsidR="006937DC" w:rsidRPr="004125BC">
        <w:rPr>
          <w:rFonts w:ascii="Arial" w:hAnsi="Arial" w:cs="Arial"/>
          <w:sz w:val="24"/>
          <w:szCs w:val="24"/>
          <w:highlight w:val="lightGray"/>
        </w:rPr>
        <w:t>de la Torre, 2009</w:t>
      </w:r>
      <w:r w:rsidR="006937DC" w:rsidRPr="00D268FF">
        <w:rPr>
          <w:rFonts w:ascii="Arial" w:hAnsi="Arial" w:cs="Arial"/>
          <w:sz w:val="24"/>
          <w:szCs w:val="24"/>
        </w:rPr>
        <w:t xml:space="preserve">) y su variante disyuntiva, el modelo </w:t>
      </w:r>
      <w:r w:rsidR="004A182B" w:rsidRPr="00D268FF">
        <w:rPr>
          <w:rFonts w:ascii="Arial" w:hAnsi="Arial" w:cs="Arial"/>
          <w:sz w:val="24"/>
          <w:szCs w:val="24"/>
        </w:rPr>
        <w:t xml:space="preserve">DINO (entrada determinística, ruidosa "o" puerta; </w:t>
      </w:r>
      <w:r w:rsidR="004A182B" w:rsidRPr="004125BC">
        <w:rPr>
          <w:rFonts w:ascii="Arial" w:hAnsi="Arial" w:cs="Arial"/>
          <w:sz w:val="24"/>
          <w:szCs w:val="24"/>
          <w:highlight w:val="lightGray"/>
        </w:rPr>
        <w:t>Templin y Henson, 2006</w:t>
      </w:r>
      <w:r w:rsidR="004A182B" w:rsidRPr="00D268FF">
        <w:rPr>
          <w:rFonts w:ascii="Arial" w:hAnsi="Arial" w:cs="Arial"/>
          <w:sz w:val="24"/>
          <w:szCs w:val="24"/>
        </w:rPr>
        <w:t xml:space="preserve">), y el A-CDM (CDM aditivo; </w:t>
      </w:r>
      <w:commentRangeStart w:id="12"/>
      <w:r w:rsidR="004A182B" w:rsidRPr="00A74075">
        <w:rPr>
          <w:rFonts w:ascii="Arial" w:hAnsi="Arial" w:cs="Arial"/>
          <w:sz w:val="24"/>
          <w:szCs w:val="24"/>
          <w:highlight w:val="yellow"/>
        </w:rPr>
        <w:t>de la Torre, 2011</w:t>
      </w:r>
      <w:commentRangeEnd w:id="12"/>
      <w:r w:rsidR="00A74075">
        <w:rPr>
          <w:rStyle w:val="Refdecomentario"/>
        </w:rPr>
        <w:commentReference w:id="12"/>
      </w:r>
      <w:r w:rsidR="004A182B" w:rsidRPr="00D268FF">
        <w:rPr>
          <w:rFonts w:ascii="Arial" w:hAnsi="Arial" w:cs="Arial"/>
          <w:sz w:val="24"/>
          <w:szCs w:val="24"/>
        </w:rPr>
        <w:t xml:space="preserve">). Según </w:t>
      </w:r>
      <w:r w:rsidR="004A182B" w:rsidRPr="00A74075">
        <w:rPr>
          <w:rFonts w:ascii="Arial" w:hAnsi="Arial" w:cs="Arial"/>
          <w:sz w:val="24"/>
          <w:szCs w:val="24"/>
          <w:highlight w:val="lightGray"/>
        </w:rPr>
        <w:t>Rupp, Templin y Henson, (2010</w:t>
      </w:r>
      <w:r w:rsidR="004A182B" w:rsidRPr="00D268FF">
        <w:rPr>
          <w:rFonts w:ascii="Arial" w:hAnsi="Arial" w:cs="Arial"/>
          <w:sz w:val="24"/>
          <w:szCs w:val="24"/>
        </w:rPr>
        <w:t xml:space="preserve">), otros CDM bien conocidos son el modelo NIDA (determinista de entrada ruidosa </w:t>
      </w:r>
      <w:r w:rsidR="00A74075">
        <w:rPr>
          <w:rFonts w:ascii="Arial" w:hAnsi="Arial" w:cs="Arial"/>
          <w:sz w:val="24"/>
          <w:szCs w:val="24"/>
        </w:rPr>
        <w:t>“</w:t>
      </w:r>
      <w:r w:rsidR="004A182B" w:rsidRPr="00D268FF">
        <w:rPr>
          <w:rFonts w:ascii="Arial" w:hAnsi="Arial" w:cs="Arial"/>
          <w:sz w:val="24"/>
          <w:szCs w:val="24"/>
        </w:rPr>
        <w:t>y</w:t>
      </w:r>
      <w:r w:rsidR="00A74075">
        <w:rPr>
          <w:rFonts w:ascii="Arial" w:hAnsi="Arial" w:cs="Arial"/>
          <w:sz w:val="24"/>
          <w:szCs w:val="24"/>
        </w:rPr>
        <w:t>”</w:t>
      </w:r>
      <w:r w:rsidR="004A182B" w:rsidRPr="00D268FF">
        <w:rPr>
          <w:rFonts w:ascii="Arial" w:hAnsi="Arial" w:cs="Arial"/>
          <w:sz w:val="24"/>
          <w:szCs w:val="24"/>
        </w:rPr>
        <w:t xml:space="preserve">; </w:t>
      </w:r>
      <w:r w:rsidR="004A182B" w:rsidRPr="00A74075">
        <w:rPr>
          <w:rFonts w:ascii="Arial" w:hAnsi="Arial" w:cs="Arial"/>
          <w:sz w:val="24"/>
          <w:szCs w:val="24"/>
          <w:highlight w:val="lightGray"/>
        </w:rPr>
        <w:t>Junker y Sijtsma, 2001,</w:t>
      </w:r>
      <w:r w:rsidR="004A182B" w:rsidRPr="00D268FF">
        <w:rPr>
          <w:rFonts w:ascii="Arial" w:hAnsi="Arial" w:cs="Arial"/>
          <w:sz w:val="24"/>
          <w:szCs w:val="24"/>
        </w:rPr>
        <w:t xml:space="preserve"> </w:t>
      </w:r>
      <w:commentRangeStart w:id="13"/>
      <w:r w:rsidR="004A182B" w:rsidRPr="00A74075">
        <w:rPr>
          <w:rFonts w:ascii="Arial" w:hAnsi="Arial" w:cs="Arial"/>
          <w:sz w:val="24"/>
          <w:szCs w:val="24"/>
          <w:highlight w:val="yellow"/>
        </w:rPr>
        <w:t>Maris, 1999</w:t>
      </w:r>
      <w:commentRangeEnd w:id="13"/>
      <w:r w:rsidR="00A74075" w:rsidRPr="00A74075">
        <w:rPr>
          <w:rStyle w:val="Refdecomentario"/>
          <w:highlight w:val="yellow"/>
        </w:rPr>
        <w:commentReference w:id="13"/>
      </w:r>
      <w:r w:rsidR="004A182B" w:rsidRPr="00D268FF">
        <w:rPr>
          <w:rFonts w:ascii="Arial" w:hAnsi="Arial" w:cs="Arial"/>
          <w:sz w:val="24"/>
          <w:szCs w:val="24"/>
        </w:rPr>
        <w:t xml:space="preserve">), el NIDO (determinista de entrada ruidosa o, </w:t>
      </w:r>
      <w:r w:rsidR="00A74075">
        <w:rPr>
          <w:rFonts w:ascii="Arial" w:hAnsi="Arial" w:cs="Arial"/>
          <w:sz w:val="24"/>
          <w:szCs w:val="24"/>
          <w:highlight w:val="yellow"/>
        </w:rPr>
        <w:t>Douglas, de la Torre, Chang</w:t>
      </w:r>
      <w:commentRangeStart w:id="14"/>
      <w:r w:rsidR="004A182B" w:rsidRPr="00A74075">
        <w:rPr>
          <w:rFonts w:ascii="Arial" w:hAnsi="Arial" w:cs="Arial"/>
          <w:sz w:val="24"/>
          <w:szCs w:val="24"/>
          <w:highlight w:val="yellow"/>
        </w:rPr>
        <w:t>,</w:t>
      </w:r>
      <w:r w:rsidR="00A74075">
        <w:rPr>
          <w:rFonts w:ascii="Arial" w:hAnsi="Arial" w:cs="Arial"/>
          <w:sz w:val="24"/>
          <w:szCs w:val="24"/>
          <w:highlight w:val="yellow"/>
        </w:rPr>
        <w:t xml:space="preserve"> Henson &amp; Templin,</w:t>
      </w:r>
      <w:r w:rsidR="004A182B" w:rsidRPr="00A74075">
        <w:rPr>
          <w:rFonts w:ascii="Arial" w:hAnsi="Arial" w:cs="Arial"/>
          <w:sz w:val="24"/>
          <w:szCs w:val="24"/>
          <w:highlight w:val="yellow"/>
        </w:rPr>
        <w:t xml:space="preserve"> 2006</w:t>
      </w:r>
      <w:commentRangeEnd w:id="14"/>
      <w:r w:rsidR="00A74075">
        <w:rPr>
          <w:rStyle w:val="Refdecomentario"/>
        </w:rPr>
        <w:commentReference w:id="14"/>
      </w:r>
      <w:r w:rsidR="004A182B" w:rsidRPr="00D268FF">
        <w:rPr>
          <w:rFonts w:ascii="Arial" w:hAnsi="Arial" w:cs="Arial"/>
          <w:sz w:val="24"/>
          <w:szCs w:val="24"/>
        </w:rPr>
        <w:t xml:space="preserve">), y el R-RUM (modelo unificado de reparación reducida; </w:t>
      </w:r>
      <w:commentRangeStart w:id="15"/>
      <w:r w:rsidR="004A182B" w:rsidRPr="00A74075">
        <w:rPr>
          <w:rFonts w:ascii="Arial" w:hAnsi="Arial" w:cs="Arial"/>
          <w:sz w:val="24"/>
          <w:szCs w:val="24"/>
          <w:highlight w:val="yellow"/>
        </w:rPr>
        <w:t>Hartz, 2002</w:t>
      </w:r>
      <w:commentRangeEnd w:id="15"/>
      <w:r w:rsidR="00A74075">
        <w:rPr>
          <w:rStyle w:val="Refdecomentario"/>
        </w:rPr>
        <w:commentReference w:id="15"/>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commentRangeStart w:id="16"/>
      <w:r w:rsidR="004A182B" w:rsidRPr="00A74075">
        <w:rPr>
          <w:rFonts w:ascii="Arial" w:hAnsi="Arial" w:cs="Arial"/>
          <w:sz w:val="24"/>
          <w:szCs w:val="24"/>
          <w:highlight w:val="yellow"/>
        </w:rPr>
        <w:t>Henson, Templin &amp; Willse, 2009</w:t>
      </w:r>
      <w:commentRangeEnd w:id="16"/>
      <w:r w:rsidR="00A74075" w:rsidRPr="00A74075">
        <w:rPr>
          <w:rStyle w:val="Refdecomentario"/>
          <w:highlight w:val="yellow"/>
        </w:rPr>
        <w:commentReference w:id="16"/>
      </w:r>
      <w:r w:rsidR="004A182B" w:rsidRPr="00D268FF">
        <w:rPr>
          <w:rFonts w:ascii="Arial" w:hAnsi="Arial" w:cs="Arial"/>
          <w:sz w:val="24"/>
          <w:szCs w:val="24"/>
        </w:rPr>
        <w:t xml:space="preserve">; </w:t>
      </w:r>
      <w:commentRangeStart w:id="17"/>
      <w:r w:rsidR="004A182B" w:rsidRPr="00A37537">
        <w:rPr>
          <w:rFonts w:ascii="Arial" w:hAnsi="Arial" w:cs="Arial"/>
          <w:sz w:val="24"/>
          <w:szCs w:val="24"/>
          <w:highlight w:val="yellow"/>
        </w:rPr>
        <w:t>von Davier, 2005</w:t>
      </w:r>
      <w:commentRangeEnd w:id="17"/>
      <w:r w:rsidR="00A37537">
        <w:rPr>
          <w:rStyle w:val="Refdecomentario"/>
        </w:rPr>
        <w:commentReference w:id="17"/>
      </w:r>
      <w:r w:rsidR="004A182B" w:rsidRPr="00D268FF">
        <w:rPr>
          <w:rFonts w:ascii="Arial" w:hAnsi="Arial" w:cs="Arial"/>
          <w:sz w:val="24"/>
          <w:szCs w:val="24"/>
        </w:rPr>
        <w:t>)</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 xml:space="preserve">l modelo G-DINA (DINA generalizada; </w:t>
      </w:r>
      <w:r w:rsidR="004A182B" w:rsidRPr="00A37537">
        <w:rPr>
          <w:rFonts w:ascii="Arial" w:hAnsi="Arial" w:cs="Arial"/>
          <w:sz w:val="24"/>
          <w:szCs w:val="24"/>
          <w:highlight w:val="lightGray"/>
        </w:rPr>
        <w:t>de la Tor</w:t>
      </w:r>
      <w:r w:rsidR="00C86609" w:rsidRPr="00A37537">
        <w:rPr>
          <w:rFonts w:ascii="Arial" w:hAnsi="Arial" w:cs="Arial"/>
          <w:sz w:val="24"/>
          <w:szCs w:val="24"/>
          <w:highlight w:val="lightGray"/>
        </w:rPr>
        <w:t>re, 2011</w:t>
      </w:r>
      <w:r w:rsidR="00C86609" w:rsidRPr="00D268FF">
        <w:rPr>
          <w:rFonts w:ascii="Arial" w:hAnsi="Arial" w:cs="Arial"/>
          <w:sz w:val="24"/>
          <w:szCs w:val="24"/>
        </w:rPr>
        <w:t>), el modelo de diagnóstico cognitivo</w:t>
      </w:r>
      <w:r w:rsidR="004A182B" w:rsidRPr="00D268FF">
        <w:rPr>
          <w:rFonts w:ascii="Arial" w:hAnsi="Arial" w:cs="Arial"/>
          <w:sz w:val="24"/>
          <w:szCs w:val="24"/>
        </w:rPr>
        <w:t xml:space="preserve"> log-lineal (LCDM; </w:t>
      </w:r>
      <w:r w:rsidR="004A182B" w:rsidRPr="00A37537">
        <w:rPr>
          <w:rFonts w:ascii="Arial" w:hAnsi="Arial" w:cs="Arial"/>
          <w:sz w:val="24"/>
          <w:szCs w:val="24"/>
          <w:highlight w:val="lightGray"/>
        </w:rPr>
        <w:t>Henson, Templin y Willse, 2009</w:t>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w:t>
      </w:r>
      <w:r w:rsidR="00F75873" w:rsidRPr="00A37537">
        <w:rPr>
          <w:rFonts w:ascii="Arial" w:hAnsi="Arial" w:cs="Arial"/>
          <w:sz w:val="24"/>
          <w:szCs w:val="24"/>
          <w:highlight w:val="lightGray"/>
        </w:rPr>
        <w:t>von Davier , 2005</w:t>
      </w:r>
      <w:r w:rsidR="00F75873" w:rsidRPr="00D268FF">
        <w:rPr>
          <w:rFonts w:ascii="Arial" w:hAnsi="Arial" w:cs="Arial"/>
          <w:sz w:val="24"/>
          <w:szCs w:val="24"/>
        </w:rPr>
        <w:t>). Este último grupo de modelos, describe</w:t>
      </w:r>
      <w:r w:rsidR="004A182B" w:rsidRPr="00D268FF">
        <w:rPr>
          <w:rFonts w:ascii="Arial" w:hAnsi="Arial" w:cs="Arial"/>
          <w:sz w:val="24"/>
          <w:szCs w:val="24"/>
        </w:rPr>
        <w:t xml:space="preserve"> la probabilidad de éxito en términos de la suma de los efectos debidos a la presencia de atributos específicos y sus interacciones.</w:t>
      </w:r>
    </w:p>
    <w:p w14:paraId="7D596BFA" w14:textId="77777777" w:rsidR="00A37537" w:rsidRDefault="00A37537" w:rsidP="00D268FF">
      <w:pPr>
        <w:spacing w:line="360" w:lineRule="auto"/>
        <w:ind w:firstLine="708"/>
        <w:jc w:val="both"/>
        <w:rPr>
          <w:rFonts w:ascii="Arial" w:hAnsi="Arial" w:cs="Arial"/>
          <w:b/>
          <w:sz w:val="24"/>
          <w:szCs w:val="24"/>
        </w:rPr>
      </w:pPr>
    </w:p>
    <w:p w14:paraId="6A905EA3" w14:textId="77777777" w:rsidR="00A37537" w:rsidRDefault="00A37537" w:rsidP="00D268FF">
      <w:pPr>
        <w:spacing w:line="360" w:lineRule="auto"/>
        <w:ind w:firstLine="708"/>
        <w:jc w:val="both"/>
        <w:rPr>
          <w:rFonts w:ascii="Arial" w:hAnsi="Arial" w:cs="Arial"/>
          <w:b/>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lastRenderedPageBreak/>
        <w:t xml:space="preserve">Acerca del </w:t>
      </w:r>
      <w:r w:rsidR="00C20A7C" w:rsidRPr="00D268FF">
        <w:rPr>
          <w:rFonts w:ascii="Arial" w:hAnsi="Arial" w:cs="Arial"/>
          <w:b/>
          <w:sz w:val="24"/>
          <w:szCs w:val="24"/>
        </w:rPr>
        <w:t>Modelo DINA</w:t>
      </w:r>
    </w:p>
    <w:p w14:paraId="6F04E049" w14:textId="34FA74D1"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El modelo DINA constituye uno de los modelos más sencillos dentro de la familia de los CDMs</w:t>
      </w:r>
      <w:r w:rsidR="00263A82" w:rsidRPr="00D268FF">
        <w:rPr>
          <w:rFonts w:ascii="Arial" w:hAnsi="Arial" w:cs="Arial"/>
          <w:sz w:val="24"/>
          <w:szCs w:val="24"/>
        </w:rPr>
        <w:t xml:space="preserve"> (</w:t>
      </w:r>
      <w:r w:rsidR="00263A82" w:rsidRPr="00A37537">
        <w:rPr>
          <w:rFonts w:ascii="Arial" w:hAnsi="Arial" w:cs="Arial"/>
          <w:sz w:val="24"/>
          <w:szCs w:val="24"/>
          <w:highlight w:val="lightGray"/>
        </w:rPr>
        <w:t>Junker y Sijtsma, 2001</w:t>
      </w:r>
      <w:r w:rsidR="00A37537" w:rsidRPr="00A37537">
        <w:rPr>
          <w:rFonts w:ascii="Arial" w:hAnsi="Arial" w:cs="Arial"/>
          <w:sz w:val="24"/>
          <w:szCs w:val="24"/>
          <w:highlight w:val="lightGray"/>
        </w:rPr>
        <w:t>; de la Torre, 2009</w:t>
      </w:r>
      <w:r w:rsidR="00263A82" w:rsidRPr="00D268FF">
        <w:rPr>
          <w:rFonts w:ascii="Arial" w:hAnsi="Arial" w:cs="Arial"/>
          <w:sz w:val="24"/>
          <w:szCs w:val="24"/>
        </w:rPr>
        <w:t>)</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r w:rsidRPr="00D268FF">
        <w:rPr>
          <w:rFonts w:ascii="Arial" w:hAnsi="Arial" w:cs="Arial"/>
          <w:sz w:val="24"/>
          <w:szCs w:val="24"/>
        </w:rPr>
        <w:t>por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3A0088"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3A0088"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3A0088"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3A0088"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3A0088"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r w:rsidR="00115110" w:rsidRPr="00D268FF">
        <w:rPr>
          <w:rFonts w:ascii="Arial" w:hAnsi="Arial" w:cs="Arial"/>
          <w:sz w:val="24"/>
          <w:szCs w:val="24"/>
        </w:rPr>
        <w:t>o</w:t>
      </w:r>
      <w:r w:rsidRPr="00D268FF">
        <w:rPr>
          <w:rFonts w:ascii="Arial" w:hAnsi="Arial" w:cs="Arial"/>
          <w:sz w:val="24"/>
          <w:szCs w:val="24"/>
        </w:rPr>
        <w:t xml:space="preserve">lo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817360B" w14:textId="77777777" w:rsidR="00115110" w:rsidRPr="00D268FF" w:rsidRDefault="00115110" w:rsidP="00D268FF">
      <w:pPr>
        <w:spacing w:line="360" w:lineRule="auto"/>
        <w:jc w:val="both"/>
        <w:rPr>
          <w:rFonts w:ascii="Arial" w:hAnsi="Arial" w:cs="Arial"/>
          <w:sz w:val="24"/>
          <w:szCs w:val="24"/>
        </w:rPr>
      </w:pPr>
    </w:p>
    <w:p w14:paraId="2B549C28" w14:textId="4BF3DAE1" w:rsidR="006C7E8D" w:rsidRPr="00D268FF" w:rsidRDefault="007F3FAF" w:rsidP="00A6681B">
      <w:pPr>
        <w:spacing w:line="360" w:lineRule="auto"/>
        <w:ind w:firstLine="708"/>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0F1A638F" w:rsidR="009A207D" w:rsidRPr="00D268FF" w:rsidRDefault="00377513" w:rsidP="00D268FF">
      <w:pPr>
        <w:pStyle w:val="parrafos0"/>
        <w:spacing w:after="160" w:line="360" w:lineRule="auto"/>
        <w:ind w:firstLine="0"/>
      </w:pPr>
      <w:r w:rsidRPr="00D268FF">
        <w:t>La Prueba de Matemáticas para Primaria (06) con la que se trabajó en el presente proyecto, forma parte del Plan Nacional para las Evaluaciones de los Aprendizajes (PLANEA) diseñado y aplicado en</w:t>
      </w:r>
      <w:r w:rsidR="000D24F6">
        <w:t xml:space="preserve"> 2015 en</w:t>
      </w:r>
      <w:r w:rsidRPr="00D268FF">
        <w:t xml:space="preserve"> </w:t>
      </w:r>
      <w:r w:rsidR="000D24F6">
        <w:t>México</w:t>
      </w:r>
      <w:r w:rsidRPr="00D268FF">
        <w:t xml:space="preserve"> por el</w:t>
      </w:r>
      <w:r w:rsidR="000D24F6">
        <w:t xml:space="preserve"> entonces</w:t>
      </w:r>
      <w:r w:rsidRPr="00D268FF">
        <w:t xml:space="preserve"> Instituto Nacional para la Evaluación de la Educación (INEE), con la intención de contar con una evaluación a gran escala </w:t>
      </w:r>
      <w:r w:rsidR="000D24F6">
        <w:t>de</w:t>
      </w:r>
      <w:r w:rsidRPr="00D268FF">
        <w:t xml:space="preserve"> la eficacia </w:t>
      </w:r>
      <w:r w:rsidR="000D24F6">
        <w:t>con la que e</w:t>
      </w:r>
      <w:r w:rsidR="009A207D" w:rsidRPr="00D268FF">
        <w:t>l Siste</w:t>
      </w:r>
      <w:r w:rsidR="000D24F6">
        <w:t>ma Educativo Nacional fomenta</w:t>
      </w:r>
      <w:r w:rsidR="009A207D" w:rsidRPr="00D268FF">
        <w:t xml:space="preserve"> el domini</w:t>
      </w:r>
      <w:r w:rsidR="000D24F6">
        <w:t>o de los aprendizajes esperados de acuerdo</w:t>
      </w:r>
      <w:r w:rsidR="009A207D" w:rsidRPr="00D268FF">
        <w:t xml:space="preserve"> al currículo nacional</w:t>
      </w:r>
      <w:r w:rsidRPr="00D268FF">
        <w:t>.</w:t>
      </w:r>
      <w:r w:rsidR="00FB171D" w:rsidRPr="00D268FF">
        <w:t xml:space="preserve"> </w:t>
      </w:r>
    </w:p>
    <w:p w14:paraId="271B3054" w14:textId="7B193FEC" w:rsidR="00A65662" w:rsidRPr="00D268FF" w:rsidRDefault="00263A82" w:rsidP="00D268FF">
      <w:pPr>
        <w:pStyle w:val="parrafos0"/>
        <w:spacing w:after="160" w:line="360" w:lineRule="auto"/>
        <w:ind w:firstLine="0"/>
      </w:pPr>
      <w:r w:rsidRPr="00D268FF">
        <w:lastRenderedPageBreak/>
        <w:t>E</w:t>
      </w:r>
      <w:r w:rsidR="009B4F36" w:rsidRPr="00D268FF">
        <w:t>n especial, el PLANEA-</w:t>
      </w:r>
      <w:r w:rsidR="000D24F6">
        <w:t>ELCE toma</w:t>
      </w:r>
      <w:r w:rsidRPr="00D268FF">
        <w:t xml:space="preserve"> los centros escolares</w:t>
      </w:r>
      <w:r w:rsidR="000D24F6">
        <w:t xml:space="preserve"> como unidad de análisis (Evaluación del Logro de los Centros Escolares) y contempla la</w:t>
      </w:r>
      <w:r w:rsidR="00C64A59" w:rsidRPr="00D268FF">
        <w:t xml:space="preserve"> evaluación de campos</w:t>
      </w:r>
      <w:r w:rsidRPr="00D268FF">
        <w:t xml:space="preserve"> formativo</w:t>
      </w:r>
      <w:r w:rsidR="00C64A59" w:rsidRPr="00D268FF">
        <w:t>s específicos</w:t>
      </w:r>
      <w:r w:rsidRPr="00D268FF">
        <w:t xml:space="preserve"> (Matemáticas y Lenguaje y comunicación) </w:t>
      </w:r>
      <w:r w:rsidR="000D24F6">
        <w:t xml:space="preserve">tomando como variable de agrupación distintos factores </w:t>
      </w:r>
      <w:r w:rsidRPr="00D268FF">
        <w:t>(por ejemplo, región, estado, municipio, zona escolar, modalidad, tipo de organización, entre otr</w:t>
      </w:r>
      <w:r w:rsidR="00C64A59" w:rsidRPr="00D268FF">
        <w:t xml:space="preserve">os), </w:t>
      </w:r>
      <w:r w:rsidRPr="00D268FF">
        <w:t>(</w:t>
      </w:r>
      <w:commentRangeStart w:id="18"/>
      <w:r w:rsidRPr="00A6681B">
        <w:rPr>
          <w:highlight w:val="yellow"/>
        </w:rPr>
        <w:t>INEE, 2015</w:t>
      </w:r>
      <w:commentRangeEnd w:id="18"/>
      <w:r w:rsidR="0097669E">
        <w:rPr>
          <w:rStyle w:val="Refdecomentario"/>
          <w:rFonts w:asciiTheme="minorHAnsi" w:hAnsiTheme="minorHAnsi" w:cstheme="minorBidi"/>
          <w:lang w:eastAsia="en-US"/>
        </w:rPr>
        <w:commentReference w:id="18"/>
      </w:r>
      <w:r w:rsidR="000D24F6">
        <w:t>). El propósito específico tras su desarrollo fue el</w:t>
      </w:r>
      <w:r w:rsidRPr="00D268FF">
        <w:t xml:space="preserve">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1BC785CF" w14:textId="4123A65F" w:rsidR="00CB1FD9" w:rsidRPr="00D268FF" w:rsidRDefault="00D143EA" w:rsidP="00D268FF">
      <w:pPr>
        <w:spacing w:line="360" w:lineRule="auto"/>
        <w:jc w:val="both"/>
        <w:rPr>
          <w:rFonts w:ascii="Arial" w:hAnsi="Arial" w:cs="Arial"/>
          <w:b/>
          <w:sz w:val="24"/>
          <w:szCs w:val="24"/>
        </w:rPr>
      </w:pPr>
      <w:r w:rsidRPr="00D268FF">
        <w:rPr>
          <w:rFonts w:ascii="Arial" w:hAnsi="Arial" w:cs="Arial"/>
          <w:b/>
          <w:sz w:val="24"/>
          <w:szCs w:val="24"/>
        </w:rPr>
        <w:t>Método:</w:t>
      </w:r>
    </w:p>
    <w:p w14:paraId="7EE95167" w14:textId="20858323" w:rsidR="00D143EA" w:rsidRDefault="00A876CB" w:rsidP="00D268FF">
      <w:pPr>
        <w:spacing w:line="360" w:lineRule="auto"/>
        <w:jc w:val="both"/>
        <w:rPr>
          <w:rFonts w:ascii="Arial" w:hAnsi="Arial" w:cs="Arial"/>
          <w:sz w:val="24"/>
          <w:szCs w:val="24"/>
          <w:lang w:eastAsia="es-MX"/>
        </w:rPr>
      </w:pPr>
      <w:r>
        <w:rPr>
          <w:rFonts w:ascii="Arial" w:hAnsi="Arial" w:cs="Arial"/>
          <w:sz w:val="24"/>
          <w:szCs w:val="24"/>
        </w:rPr>
        <w:t>La presente investigación tuvo como objetivo realizar, mediante la aplicación de técnicas de retrofitting, un diagnóstico cogniti</w:t>
      </w:r>
      <w:r w:rsidR="0079413B">
        <w:rPr>
          <w:rFonts w:ascii="Arial" w:hAnsi="Arial" w:cs="Arial"/>
          <w:sz w:val="24"/>
          <w:szCs w:val="24"/>
        </w:rPr>
        <w:t xml:space="preserve">vo nacional para identificar el grado de dominio que los estudiantes de sexto de primaria en México tienen en Matemáticas. Para ello se trabajó con  la Prueba de Matemáticas para primaria (06) del PLANEA ELCE 2015 y los datos levantados tras su aplicación a gran escala, a un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 </w:t>
      </w:r>
      <w:r w:rsidR="007F3FAF" w:rsidRPr="00D268FF">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commentRangeStart w:id="19"/>
      <w:r w:rsidR="00D143EA" w:rsidRPr="006630C5">
        <w:rPr>
          <w:rFonts w:ascii="Arial" w:hAnsi="Arial" w:cs="Arial"/>
          <w:sz w:val="24"/>
          <w:szCs w:val="24"/>
          <w:highlight w:val="yellow"/>
          <w:lang w:eastAsia="es-MX"/>
        </w:rPr>
        <w:t>Brown y Burton, 1978</w:t>
      </w:r>
      <w:commentRangeEnd w:id="19"/>
      <w:r w:rsidR="006630C5">
        <w:rPr>
          <w:rStyle w:val="Refdecomentario"/>
        </w:rPr>
        <w:commentReference w:id="19"/>
      </w:r>
      <w:r w:rsidR="00D143EA" w:rsidRPr="00D268FF">
        <w:rPr>
          <w:rFonts w:ascii="Arial" w:hAnsi="Arial" w:cs="Arial"/>
          <w:sz w:val="24"/>
          <w:szCs w:val="24"/>
          <w:lang w:eastAsia="es-MX"/>
        </w:rPr>
        <w:t xml:space="preserve">; </w:t>
      </w:r>
      <w:commentRangeStart w:id="20"/>
      <w:r w:rsidR="00D143EA" w:rsidRPr="006630C5">
        <w:rPr>
          <w:rFonts w:ascii="Arial" w:hAnsi="Arial" w:cs="Arial"/>
          <w:sz w:val="24"/>
          <w:szCs w:val="24"/>
          <w:highlight w:val="yellow"/>
          <w:lang w:eastAsia="es-MX"/>
        </w:rPr>
        <w:t>Chen y Macdonald, 2011</w:t>
      </w:r>
      <w:commentRangeEnd w:id="20"/>
      <w:r w:rsidR="006630C5" w:rsidRPr="006630C5">
        <w:rPr>
          <w:rStyle w:val="Refdecomentario"/>
          <w:highlight w:val="yellow"/>
        </w:rPr>
        <w:commentReference w:id="20"/>
      </w:r>
      <w:r w:rsidR="00D143EA" w:rsidRPr="00D268FF">
        <w:rPr>
          <w:rFonts w:ascii="Arial" w:hAnsi="Arial" w:cs="Arial"/>
          <w:sz w:val="24"/>
          <w:szCs w:val="24"/>
          <w:lang w:eastAsia="es-MX"/>
        </w:rPr>
        <w:t xml:space="preserve">; </w:t>
      </w:r>
      <w:commentRangeStart w:id="21"/>
      <w:r w:rsidR="00D143EA" w:rsidRPr="006630C5">
        <w:rPr>
          <w:rFonts w:ascii="Arial" w:hAnsi="Arial" w:cs="Arial"/>
          <w:sz w:val="24"/>
          <w:szCs w:val="24"/>
          <w:highlight w:val="yellow"/>
          <w:lang w:eastAsia="es-MX"/>
        </w:rPr>
        <w:t>Gierl</w:t>
      </w:r>
      <w:r w:rsidR="006630C5" w:rsidRPr="006630C5">
        <w:rPr>
          <w:rFonts w:ascii="Arial" w:hAnsi="Arial" w:cs="Arial"/>
          <w:sz w:val="24"/>
          <w:szCs w:val="24"/>
          <w:highlight w:val="yellow"/>
          <w:lang w:eastAsia="es-MX"/>
        </w:rPr>
        <w:t>, Leighton, Changjiang, Jiawen, Rebecca &amp; Tan</w:t>
      </w:r>
      <w:r w:rsidR="00D143EA" w:rsidRPr="006630C5">
        <w:rPr>
          <w:rFonts w:ascii="Arial" w:hAnsi="Arial" w:cs="Arial"/>
          <w:sz w:val="24"/>
          <w:szCs w:val="24"/>
          <w:highlight w:val="yellow"/>
          <w:lang w:eastAsia="es-MX"/>
        </w:rPr>
        <w:t>, 2009</w:t>
      </w:r>
      <w:commentRangeEnd w:id="21"/>
      <w:r w:rsidR="006630C5">
        <w:rPr>
          <w:rStyle w:val="Refdecomentario"/>
        </w:rPr>
        <w:commentReference w:id="21"/>
      </w:r>
      <w:r w:rsidR="00D143EA" w:rsidRPr="00D268FF">
        <w:rPr>
          <w:rFonts w:ascii="Arial" w:hAnsi="Arial" w:cs="Arial"/>
          <w:sz w:val="24"/>
          <w:szCs w:val="24"/>
          <w:lang w:eastAsia="es-MX"/>
        </w:rPr>
        <w:t xml:space="preserve">; </w:t>
      </w:r>
      <w:commentRangeStart w:id="22"/>
      <w:r w:rsidR="00D143EA" w:rsidRPr="00F5249B">
        <w:rPr>
          <w:rFonts w:ascii="Arial" w:hAnsi="Arial" w:cs="Arial"/>
          <w:sz w:val="24"/>
          <w:szCs w:val="24"/>
          <w:highlight w:val="yellow"/>
          <w:lang w:eastAsia="es-MX"/>
        </w:rPr>
        <w:t>Ma, Çetin y Green, 2009</w:t>
      </w:r>
      <w:commentRangeEnd w:id="22"/>
      <w:r w:rsidR="00F5249B" w:rsidRPr="00F5249B">
        <w:rPr>
          <w:rStyle w:val="Refdecomentario"/>
          <w:highlight w:val="yellow"/>
        </w:rPr>
        <w:commentReference w:id="22"/>
      </w:r>
      <w:r w:rsidR="00D143EA" w:rsidRPr="00D268FF">
        <w:rPr>
          <w:rFonts w:ascii="Arial" w:hAnsi="Arial" w:cs="Arial"/>
          <w:sz w:val="24"/>
          <w:szCs w:val="24"/>
          <w:lang w:eastAsia="es-MX"/>
        </w:rPr>
        <w:t xml:space="preserve">; </w:t>
      </w:r>
      <w:commentRangeStart w:id="23"/>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Pérez-Morán, Larrazolo, Backhoff, y Guaner, 2015</w:t>
      </w:r>
      <w:commentRangeEnd w:id="23"/>
      <w:r w:rsidR="00F5249B">
        <w:rPr>
          <w:rStyle w:val="Refdecomentario"/>
        </w:rPr>
        <w:commentReference w:id="23"/>
      </w:r>
      <w:r w:rsidR="00D143EA" w:rsidRPr="00D268FF">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24"/>
      <w:r w:rsidR="00D143EA" w:rsidRPr="00F5249B">
        <w:rPr>
          <w:rFonts w:ascii="Arial" w:hAnsi="Arial" w:cs="Arial"/>
          <w:sz w:val="24"/>
          <w:szCs w:val="24"/>
          <w:highlight w:val="yellow"/>
          <w:lang w:eastAsia="es-MX"/>
        </w:rPr>
        <w:t>Revuelta y Ponsoda, 1998</w:t>
      </w:r>
      <w:commentRangeEnd w:id="24"/>
      <w:r w:rsidR="00F5249B" w:rsidRPr="00F5249B">
        <w:rPr>
          <w:rStyle w:val="Refdecomentario"/>
          <w:highlight w:val="yellow"/>
        </w:rPr>
        <w:commentReference w:id="24"/>
      </w:r>
      <w:r w:rsidR="00D143EA" w:rsidRPr="00D268FF">
        <w:rPr>
          <w:rFonts w:ascii="Arial" w:hAnsi="Arial" w:cs="Arial"/>
          <w:sz w:val="24"/>
          <w:szCs w:val="24"/>
          <w:lang w:eastAsia="es-MX"/>
        </w:rPr>
        <w:t xml:space="preserve">; </w:t>
      </w:r>
      <w:commentRangeStart w:id="25"/>
      <w:r w:rsidR="00D143EA" w:rsidRPr="00F5249B">
        <w:rPr>
          <w:rFonts w:ascii="Arial" w:hAnsi="Arial" w:cs="Arial"/>
          <w:sz w:val="24"/>
          <w:szCs w:val="24"/>
          <w:highlight w:val="yellow"/>
          <w:lang w:eastAsia="es-MX"/>
        </w:rPr>
        <w:t>Romero, Ponsoda y Ximénez, 2008</w:t>
      </w:r>
      <w:commentRangeEnd w:id="25"/>
      <w:r w:rsidR="00F5249B" w:rsidRPr="00F5249B">
        <w:rPr>
          <w:rStyle w:val="Refdecomentario"/>
          <w:highlight w:val="yellow"/>
        </w:rPr>
        <w:commentReference w:id="25"/>
      </w:r>
      <w:r w:rsidR="00D143EA" w:rsidRPr="00D268FF">
        <w:rPr>
          <w:rFonts w:ascii="Arial" w:hAnsi="Arial" w:cs="Arial"/>
          <w:sz w:val="24"/>
          <w:szCs w:val="24"/>
          <w:lang w:eastAsia="es-MX"/>
        </w:rPr>
        <w:t xml:space="preserve">). </w:t>
      </w:r>
    </w:p>
    <w:p w14:paraId="3D0496FA" w14:textId="7420D6AC" w:rsidR="0058489F" w:rsidRPr="00D268FF" w:rsidRDefault="0058489F" w:rsidP="00D268FF">
      <w:pPr>
        <w:spacing w:line="360" w:lineRule="auto"/>
        <w:jc w:val="both"/>
        <w:rPr>
          <w:rFonts w:ascii="Arial" w:hAnsi="Arial" w:cs="Arial"/>
          <w:sz w:val="24"/>
          <w:szCs w:val="24"/>
          <w:lang w:eastAsia="es-MX"/>
        </w:rPr>
      </w:pPr>
      <w:r>
        <w:rPr>
          <w:rFonts w:ascii="Arial" w:hAnsi="Arial" w:cs="Arial"/>
          <w:sz w:val="24"/>
          <w:szCs w:val="24"/>
        </w:rPr>
        <w:t>Se realizaron estudios cognitivos para identificar las habilidades cognitivas requeridas por los distintos ítems que conforman la prueba, mediante la aplicación de técnicas de retrofitting, para poder trazar la matriz Q que guiaría la aplicación del modelo DINA a los datos. Como resultado de dicha estimación, se obtuvieron perfiles diagnósticos individualizados por alumno, por centro escolar y por estado, mismos que fungieron como insumo principal para la realización de un primer Diagnóstico Nacional de las habilidades básicas de Matemáticas en alumnos de sexto de primaria.</w:t>
      </w:r>
      <w:bookmarkStart w:id="26" w:name="_GoBack"/>
      <w:bookmarkEnd w:id="26"/>
    </w:p>
    <w:p w14:paraId="2AAA40EC" w14:textId="77777777" w:rsidR="003559E9" w:rsidRPr="00D268FF" w:rsidRDefault="00B16D30"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L</w:t>
      </w:r>
      <w:r w:rsidR="00D143EA" w:rsidRPr="00D268FF">
        <w:rPr>
          <w:rFonts w:ascii="Arial" w:hAnsi="Arial" w:cs="Arial"/>
          <w:sz w:val="24"/>
          <w:szCs w:val="24"/>
          <w:lang w:eastAsia="es-MX"/>
        </w:rPr>
        <w:t xml:space="preserve">a genealogía curricular de los ítems, </w:t>
      </w:r>
      <w:r w:rsidRPr="00D268FF">
        <w:rPr>
          <w:rFonts w:ascii="Arial" w:hAnsi="Arial" w:cs="Arial"/>
          <w:sz w:val="24"/>
          <w:szCs w:val="24"/>
          <w:lang w:eastAsia="es-MX"/>
        </w:rPr>
        <w:t>la evaluación de</w:t>
      </w:r>
      <w:r w:rsidR="00D143EA" w:rsidRPr="00D268FF">
        <w:rPr>
          <w:rFonts w:ascii="Arial" w:hAnsi="Arial" w:cs="Arial"/>
          <w:sz w:val="24"/>
          <w:szCs w:val="24"/>
          <w:lang w:eastAsia="es-MX"/>
        </w:rPr>
        <w:t xml:space="preserve"> la congruencia y </w:t>
      </w:r>
      <w:r w:rsidR="003559E9" w:rsidRPr="00D268FF">
        <w:rPr>
          <w:rFonts w:ascii="Arial" w:hAnsi="Arial" w:cs="Arial"/>
          <w:sz w:val="24"/>
          <w:szCs w:val="24"/>
          <w:lang w:eastAsia="es-MX"/>
        </w:rPr>
        <w:t xml:space="preserve">la </w:t>
      </w:r>
      <w:r w:rsidR="00D143EA" w:rsidRPr="00D268FF">
        <w:rPr>
          <w:rFonts w:ascii="Arial" w:hAnsi="Arial" w:cs="Arial"/>
          <w:sz w:val="24"/>
          <w:szCs w:val="24"/>
          <w:lang w:eastAsia="es-MX"/>
        </w:rPr>
        <w:t xml:space="preserve">alineación de los ítems y </w:t>
      </w:r>
      <w:r w:rsidRPr="00D268FF">
        <w:rPr>
          <w:rFonts w:ascii="Arial" w:hAnsi="Arial" w:cs="Arial"/>
          <w:sz w:val="24"/>
          <w:szCs w:val="24"/>
          <w:lang w:eastAsia="es-MX"/>
        </w:rPr>
        <w:t xml:space="preserve">el </w:t>
      </w:r>
      <w:r w:rsidR="00D143EA" w:rsidRPr="00D268FF">
        <w:rPr>
          <w:rFonts w:ascii="Arial" w:hAnsi="Arial" w:cs="Arial"/>
          <w:sz w:val="24"/>
          <w:szCs w:val="24"/>
          <w:lang w:eastAsia="es-MX"/>
        </w:rPr>
        <w:t>modela</w:t>
      </w:r>
      <w:r w:rsidRPr="00D268FF">
        <w:rPr>
          <w:rFonts w:ascii="Arial" w:hAnsi="Arial" w:cs="Arial"/>
          <w:sz w:val="24"/>
          <w:szCs w:val="24"/>
          <w:lang w:eastAsia="es-MX"/>
        </w:rPr>
        <w:t>miento de los</w:t>
      </w:r>
      <w:r w:rsidR="00D143EA" w:rsidRPr="00D268FF">
        <w:rPr>
          <w:rFonts w:ascii="Arial" w:hAnsi="Arial" w:cs="Arial"/>
          <w:sz w:val="24"/>
          <w:szCs w:val="24"/>
          <w:lang w:eastAsia="es-MX"/>
        </w:rPr>
        <w:t xml:space="preserve"> procesos de respuesta subyacentes,</w:t>
      </w:r>
      <w:r w:rsidRPr="00D268FF">
        <w:rPr>
          <w:rFonts w:ascii="Arial" w:hAnsi="Arial" w:cs="Arial"/>
          <w:sz w:val="24"/>
          <w:szCs w:val="24"/>
          <w:lang w:eastAsia="es-MX"/>
        </w:rPr>
        <w:t xml:space="preserve"> se realizó a partir de </w:t>
      </w:r>
      <w:r w:rsidRPr="00D268FF">
        <w:rPr>
          <w:rFonts w:ascii="Arial" w:hAnsi="Arial" w:cs="Arial"/>
          <w:sz w:val="24"/>
          <w:szCs w:val="24"/>
          <w:lang w:eastAsia="es-MX"/>
        </w:rPr>
        <w:lastRenderedPageBreak/>
        <w:t xml:space="preserve">un </w:t>
      </w:r>
      <w:r w:rsidR="00D143EA" w:rsidRPr="00D268FF">
        <w:rPr>
          <w:rFonts w:ascii="Arial" w:hAnsi="Arial" w:cs="Arial"/>
          <w:sz w:val="24"/>
          <w:szCs w:val="24"/>
          <w:lang w:eastAsia="es-MX"/>
        </w:rPr>
        <w:t>análisis cognitivo-reticular con apoyo de un panel de expertos con experiencia en la enseñanza de las Matemáticas</w:t>
      </w:r>
      <w:r w:rsidRPr="00D268FF">
        <w:rPr>
          <w:rFonts w:ascii="Arial" w:hAnsi="Arial" w:cs="Arial"/>
          <w:sz w:val="24"/>
          <w:szCs w:val="24"/>
          <w:lang w:eastAsia="es-MX"/>
        </w:rPr>
        <w:t xml:space="preserve"> a nivel primaria</w:t>
      </w:r>
      <w:r w:rsidR="00D143EA" w:rsidRPr="00D268FF">
        <w:rPr>
          <w:rFonts w:ascii="Arial" w:hAnsi="Arial" w:cs="Arial"/>
          <w:sz w:val="24"/>
          <w:szCs w:val="24"/>
          <w:lang w:eastAsia="es-MX"/>
        </w:rPr>
        <w:t>.</w:t>
      </w:r>
      <w:r w:rsidRPr="00D268FF">
        <w:rPr>
          <w:rFonts w:ascii="Arial" w:hAnsi="Arial" w:cs="Arial"/>
          <w:sz w:val="24"/>
          <w:szCs w:val="24"/>
          <w:lang w:eastAsia="es-MX"/>
        </w:rPr>
        <w:t xml:space="preserve"> </w:t>
      </w:r>
      <w:r w:rsidR="009B7779" w:rsidRPr="00D268FF">
        <w:rPr>
          <w:rFonts w:ascii="Arial" w:hAnsi="Arial" w:cs="Arial"/>
          <w:sz w:val="24"/>
          <w:szCs w:val="24"/>
          <w:lang w:eastAsia="es-MX"/>
        </w:rPr>
        <w:t xml:space="preserve"> </w:t>
      </w:r>
    </w:p>
    <w:p w14:paraId="72EFA00B"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 xml:space="preserve">De forma puntual, el panel de expertos </w:t>
      </w:r>
      <w:r w:rsidR="009B7779" w:rsidRPr="00D268FF">
        <w:rPr>
          <w:rFonts w:ascii="Arial" w:hAnsi="Arial" w:cs="Arial"/>
          <w:sz w:val="24"/>
          <w:szCs w:val="24"/>
        </w:rPr>
        <w:t>estuvo conformado</w:t>
      </w:r>
      <w:r w:rsidRPr="00D268FF">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D268FF">
        <w:rPr>
          <w:rFonts w:ascii="Arial" w:hAnsi="Arial" w:cs="Arial"/>
          <w:sz w:val="24"/>
          <w:szCs w:val="24"/>
        </w:rPr>
        <w:t>La s</w:t>
      </w:r>
      <w:r w:rsidRPr="00D268FF">
        <w:rPr>
          <w:rFonts w:ascii="Arial" w:hAnsi="Arial" w:cs="Arial"/>
          <w:sz w:val="24"/>
          <w:szCs w:val="24"/>
        </w:rPr>
        <w:t xml:space="preserve">elección de los expertos se </w:t>
      </w:r>
      <w:r w:rsidR="009B7779" w:rsidRPr="00D268FF">
        <w:rPr>
          <w:rFonts w:ascii="Arial" w:hAnsi="Arial" w:cs="Arial"/>
          <w:sz w:val="24"/>
          <w:szCs w:val="24"/>
        </w:rPr>
        <w:t>hizo de acuerdo con</w:t>
      </w:r>
      <w:r w:rsidRPr="00D268FF">
        <w:rPr>
          <w:rFonts w:ascii="Arial" w:hAnsi="Arial" w:cs="Arial"/>
          <w:sz w:val="24"/>
          <w:szCs w:val="24"/>
        </w:rPr>
        <w:t xml:space="preserve"> las recomendaciones de </w:t>
      </w:r>
      <w:r w:rsidRPr="00147293">
        <w:rPr>
          <w:rFonts w:ascii="Arial" w:hAnsi="Arial" w:cs="Arial"/>
          <w:sz w:val="24"/>
          <w:szCs w:val="24"/>
          <w:highlight w:val="lightGray"/>
        </w:rPr>
        <w:t>Rupp, Templin y Henson (2010)</w:t>
      </w:r>
      <w:r w:rsidRPr="00D268FF">
        <w:rPr>
          <w:rFonts w:ascii="Arial" w:hAnsi="Arial" w:cs="Arial"/>
          <w:sz w:val="24"/>
          <w:szCs w:val="24"/>
        </w:rPr>
        <w:t xml:space="preserve"> respecto a la elección de profesionales con un conocimiento profundo de los procesos de solución de problemas que utilizan los individ</w:t>
      </w:r>
      <w:r w:rsidR="003559E9" w:rsidRPr="00D268FF">
        <w:rPr>
          <w:rFonts w:ascii="Arial" w:hAnsi="Arial" w:cs="Arial"/>
          <w:sz w:val="24"/>
          <w:szCs w:val="24"/>
        </w:rPr>
        <w:t>uos en el dominio de interés,</w:t>
      </w:r>
      <w:r w:rsidRPr="00D268FF">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D268FF">
        <w:rPr>
          <w:rFonts w:ascii="Arial" w:hAnsi="Arial" w:cs="Arial"/>
          <w:sz w:val="24"/>
          <w:szCs w:val="24"/>
        </w:rPr>
        <w:t xml:space="preserve"> </w:t>
      </w:r>
    </w:p>
    <w:p w14:paraId="1A4E3012" w14:textId="392ED76C" w:rsidR="009B7779" w:rsidRPr="00D268FF" w:rsidRDefault="009B7779" w:rsidP="00D268FF">
      <w:pPr>
        <w:spacing w:line="360" w:lineRule="auto"/>
        <w:jc w:val="both"/>
        <w:rPr>
          <w:rFonts w:ascii="Arial" w:hAnsi="Arial" w:cs="Arial"/>
          <w:sz w:val="24"/>
          <w:szCs w:val="24"/>
        </w:rPr>
      </w:pPr>
      <w:r w:rsidRPr="00D268FF">
        <w:rPr>
          <w:rFonts w:ascii="Arial" w:hAnsi="Arial" w:cs="Arial"/>
          <w:sz w:val="24"/>
          <w:szCs w:val="24"/>
        </w:rPr>
        <w:t>Para el análisis cognitivo-reticular de los ítems en estudio, se utilizaron la tabla de e</w:t>
      </w:r>
      <w:r w:rsidR="00FA33D8" w:rsidRPr="00D268FF">
        <w:rPr>
          <w:rFonts w:ascii="Arial" w:hAnsi="Arial" w:cs="Arial"/>
          <w:sz w:val="24"/>
          <w:szCs w:val="24"/>
        </w:rPr>
        <w:t xml:space="preserve">specificaciones de la prueba y </w:t>
      </w:r>
      <w:r w:rsidR="003559E9" w:rsidRPr="00D268FF">
        <w:rPr>
          <w:rFonts w:ascii="Arial" w:hAnsi="Arial" w:cs="Arial"/>
          <w:sz w:val="24"/>
          <w:szCs w:val="24"/>
        </w:rPr>
        <w:t>su respectivo</w:t>
      </w:r>
      <w:r w:rsidRPr="00D268FF">
        <w:rPr>
          <w:rFonts w:ascii="Arial" w:hAnsi="Arial" w:cs="Arial"/>
          <w:sz w:val="24"/>
          <w:szCs w:val="24"/>
        </w:rPr>
        <w:t xml:space="preserve"> análisis reticular</w:t>
      </w:r>
      <w:r w:rsidR="00FA33D8" w:rsidRPr="00D268FF">
        <w:rPr>
          <w:rFonts w:ascii="Arial" w:hAnsi="Arial" w:cs="Arial"/>
          <w:sz w:val="24"/>
          <w:szCs w:val="24"/>
        </w:rPr>
        <w:t>, acompañado de una revisión exhaustiva de</w:t>
      </w:r>
      <w:r w:rsidRPr="00D268FF">
        <w:rPr>
          <w:rFonts w:ascii="Arial" w:hAnsi="Arial" w:cs="Arial"/>
          <w:sz w:val="24"/>
          <w:szCs w:val="24"/>
        </w:rPr>
        <w:t xml:space="preserve"> los </w:t>
      </w:r>
      <w:commentRangeStart w:id="27"/>
      <w:r w:rsidRPr="00D268FF">
        <w:rPr>
          <w:rFonts w:ascii="Arial" w:hAnsi="Arial" w:cs="Arial"/>
          <w:sz w:val="24"/>
          <w:szCs w:val="24"/>
        </w:rPr>
        <w:t xml:space="preserve">libros de texto </w:t>
      </w:r>
      <w:r w:rsidR="003559E9" w:rsidRPr="00D268FF">
        <w:rPr>
          <w:rFonts w:ascii="Arial" w:hAnsi="Arial" w:cs="Arial"/>
          <w:sz w:val="24"/>
          <w:szCs w:val="24"/>
        </w:rPr>
        <w:t>diseñados para</w:t>
      </w:r>
      <w:r w:rsidRPr="00D268FF">
        <w:rPr>
          <w:rFonts w:ascii="Arial" w:hAnsi="Arial" w:cs="Arial"/>
          <w:sz w:val="24"/>
          <w:szCs w:val="24"/>
        </w:rPr>
        <w:t xml:space="preserve"> </w:t>
      </w:r>
      <w:r w:rsidR="003559E9" w:rsidRPr="00D268FF">
        <w:rPr>
          <w:rFonts w:ascii="Arial" w:hAnsi="Arial" w:cs="Arial"/>
          <w:sz w:val="24"/>
          <w:szCs w:val="24"/>
        </w:rPr>
        <w:t xml:space="preserve">los </w:t>
      </w:r>
      <w:r w:rsidRPr="00D268FF">
        <w:rPr>
          <w:rFonts w:ascii="Arial" w:hAnsi="Arial" w:cs="Arial"/>
          <w:sz w:val="24"/>
          <w:szCs w:val="24"/>
        </w:rPr>
        <w:t>alumno</w:t>
      </w:r>
      <w:r w:rsidR="003559E9" w:rsidRPr="00D268FF">
        <w:rPr>
          <w:rFonts w:ascii="Arial" w:hAnsi="Arial" w:cs="Arial"/>
          <w:sz w:val="24"/>
          <w:szCs w:val="24"/>
        </w:rPr>
        <w:t xml:space="preserve">s </w:t>
      </w:r>
      <w:commentRangeEnd w:id="27"/>
      <w:r w:rsidR="00147293">
        <w:rPr>
          <w:rStyle w:val="Refdecomentario"/>
        </w:rPr>
        <w:commentReference w:id="27"/>
      </w:r>
      <w:r w:rsidR="003559E9" w:rsidRPr="00D268FF">
        <w:rPr>
          <w:rFonts w:ascii="Arial" w:hAnsi="Arial" w:cs="Arial"/>
          <w:sz w:val="24"/>
          <w:szCs w:val="24"/>
        </w:rPr>
        <w:t>y</w:t>
      </w:r>
      <w:r w:rsidRPr="00D268FF">
        <w:rPr>
          <w:rFonts w:ascii="Arial" w:hAnsi="Arial" w:cs="Arial"/>
          <w:sz w:val="24"/>
          <w:szCs w:val="24"/>
        </w:rPr>
        <w:t xml:space="preserve"> la guía del maestro del plan de estudios 2011</w:t>
      </w:r>
      <w:r w:rsidR="00147293">
        <w:rPr>
          <w:rFonts w:ascii="Arial" w:hAnsi="Arial" w:cs="Arial"/>
          <w:sz w:val="24"/>
          <w:szCs w:val="24"/>
        </w:rPr>
        <w:t xml:space="preserve">, </w:t>
      </w:r>
      <w:commentRangeStart w:id="28"/>
      <w:r w:rsidR="00147293">
        <w:rPr>
          <w:rFonts w:ascii="Arial" w:hAnsi="Arial" w:cs="Arial"/>
          <w:sz w:val="24"/>
          <w:szCs w:val="24"/>
        </w:rPr>
        <w:t>(</w:t>
      </w:r>
      <w:r w:rsidR="00147293" w:rsidRPr="00147293">
        <w:rPr>
          <w:rFonts w:ascii="Arial" w:hAnsi="Arial" w:cs="Arial"/>
          <w:sz w:val="24"/>
          <w:szCs w:val="24"/>
          <w:highlight w:val="yellow"/>
        </w:rPr>
        <w:t>SEP, 2011</w:t>
      </w:r>
      <w:r w:rsidR="00147293">
        <w:rPr>
          <w:rFonts w:ascii="Arial" w:hAnsi="Arial" w:cs="Arial"/>
          <w:sz w:val="24"/>
          <w:szCs w:val="24"/>
        </w:rPr>
        <w:t>)</w:t>
      </w:r>
      <w:commentRangeEnd w:id="28"/>
      <w:r w:rsidR="00147293">
        <w:rPr>
          <w:rStyle w:val="Refdecomentario"/>
        </w:rPr>
        <w:commentReference w:id="28"/>
      </w:r>
      <w:r w:rsidRPr="00D268FF">
        <w:rPr>
          <w:rFonts w:ascii="Arial" w:hAnsi="Arial" w:cs="Arial"/>
          <w:sz w:val="24"/>
          <w:szCs w:val="24"/>
        </w:rPr>
        <w:t xml:space="preserve">. </w:t>
      </w:r>
      <w:r w:rsidR="00723A3D" w:rsidRPr="00D268FF">
        <w:rPr>
          <w:rFonts w:ascii="Arial" w:hAnsi="Arial" w:cs="Arial"/>
          <w:sz w:val="24"/>
          <w:szCs w:val="24"/>
        </w:rPr>
        <w:t xml:space="preserve">La </w:t>
      </w:r>
      <w:r w:rsidR="00723A3D" w:rsidRPr="00A5168B">
        <w:rPr>
          <w:rFonts w:ascii="Arial" w:hAnsi="Arial" w:cs="Arial"/>
          <w:sz w:val="24"/>
          <w:szCs w:val="24"/>
          <w:highlight w:val="cyan"/>
        </w:rPr>
        <w:t>Figura 1</w:t>
      </w:r>
      <w:r w:rsidR="00723A3D" w:rsidRPr="00D268FF">
        <w:rPr>
          <w:rFonts w:ascii="Arial" w:hAnsi="Arial" w:cs="Arial"/>
          <w:sz w:val="24"/>
          <w:szCs w:val="24"/>
        </w:rPr>
        <w:t xml:space="preserve"> presenta como ejemplo el diagrama de la genealogía curricular correspondiente al ítem PMA01.</w:t>
      </w:r>
    </w:p>
    <w:p w14:paraId="19DA8EA5" w14:textId="77777777" w:rsidR="009B7779" w:rsidRPr="00D268FF" w:rsidRDefault="009B7779" w:rsidP="00D268FF">
      <w:pPr>
        <w:pStyle w:val="parrafos0"/>
        <w:spacing w:after="160" w:line="360" w:lineRule="auto"/>
        <w:jc w:val="center"/>
      </w:pPr>
      <w:r w:rsidRPr="00D268FF">
        <w:rPr>
          <w:b/>
          <w:noProof/>
        </w:rPr>
        <w:lastRenderedPageBreak/>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D268FF" w:rsidRDefault="009B7779" w:rsidP="00D268FF">
      <w:pPr>
        <w:pStyle w:val="indicefiguras"/>
        <w:spacing w:after="160" w:line="360" w:lineRule="auto"/>
        <w:rPr>
          <w:rFonts w:cs="Arial"/>
          <w:noProof w:val="0"/>
          <w:lang w:val="es-MX"/>
        </w:rPr>
      </w:pPr>
      <w:bookmarkStart w:id="29" w:name="_Toc506915319"/>
      <w:bookmarkStart w:id="30" w:name="_Toc507056966"/>
      <w:r w:rsidRPr="00A5168B">
        <w:rPr>
          <w:rFonts w:cs="Arial"/>
          <w:i/>
          <w:noProof w:val="0"/>
          <w:highlight w:val="cyan"/>
          <w:lang w:val="es-MX"/>
        </w:rPr>
        <w:t>Figura 1</w:t>
      </w:r>
      <w:r w:rsidRPr="00A5168B">
        <w:rPr>
          <w:rFonts w:cs="Arial"/>
          <w:noProof w:val="0"/>
          <w:highlight w:val="cyan"/>
          <w:lang w:val="es-MX"/>
        </w:rPr>
        <w:t>.</w:t>
      </w:r>
      <w:r w:rsidRPr="00D268FF">
        <w:rPr>
          <w:rFonts w:cs="Arial"/>
          <w:noProof w:val="0"/>
          <w:lang w:val="es-MX"/>
        </w:rPr>
        <w:t xml:space="preserve"> Diagrama de la genealogía curricular y de la alineación del ítem PMA01 de la prueba de Matemáticas de primaria del PLANEA ELCE 2015</w:t>
      </w:r>
      <w:bookmarkEnd w:id="29"/>
      <w:bookmarkEnd w:id="30"/>
    </w:p>
    <w:p w14:paraId="503F8EE7" w14:textId="441E4D53" w:rsidR="009B7779" w:rsidRPr="00D268FF" w:rsidRDefault="003559E9" w:rsidP="00D268FF">
      <w:pPr>
        <w:pStyle w:val="parrafos0"/>
        <w:spacing w:after="160" w:line="360" w:lineRule="auto"/>
        <w:ind w:firstLine="0"/>
      </w:pPr>
      <w:r w:rsidRPr="00D268FF">
        <w:t>También s</w:t>
      </w:r>
      <w:r w:rsidR="009B7779" w:rsidRPr="00D268FF">
        <w:t xml:space="preserve">e aplicaron técnicas de pensamiento en </w:t>
      </w:r>
      <w:r w:rsidR="00723A3D" w:rsidRPr="00D268FF">
        <w:t>voz</w:t>
      </w:r>
      <w:r w:rsidR="00F44181" w:rsidRPr="00D268FF">
        <w:t xml:space="preserve"> alta</w:t>
      </w:r>
      <w:r w:rsidR="00723A3D" w:rsidRPr="00D268FF">
        <w:t xml:space="preserve"> concurrentes y retrospectivas</w:t>
      </w:r>
      <w:r w:rsidR="009B7779" w:rsidRPr="00D268FF">
        <w:t xml:space="preserve"> </w:t>
      </w:r>
      <w:r w:rsidR="00723A3D" w:rsidRPr="00D268FF">
        <w:t>con los expertos</w:t>
      </w:r>
      <w:r w:rsidRPr="00D268FF">
        <w:t>,</w:t>
      </w:r>
      <w:r w:rsidR="00723A3D" w:rsidRPr="00D268FF">
        <w:t xml:space="preserve"> para identificar los procesos de respuesta asociados a cada ítem</w:t>
      </w:r>
      <w:r w:rsidR="00F44181" w:rsidRPr="00D268FF">
        <w:t xml:space="preserve"> y se realizaron diversas actividades para</w:t>
      </w:r>
      <w:r w:rsidR="00723A3D" w:rsidRPr="00D268FF">
        <w:t xml:space="preserve"> aplicar el</w:t>
      </w:r>
      <w:r w:rsidR="009B7779" w:rsidRPr="00D268FF">
        <w:t xml:space="preserve"> mo</w:t>
      </w:r>
      <w:r w:rsidR="00F44181" w:rsidRPr="00D268FF">
        <w:t>delado matemático de sub-tareas. P</w:t>
      </w:r>
      <w:r w:rsidR="009B7779" w:rsidRPr="00D268FF">
        <w:t>rimero, mediante un proceso inductivo-deductivo</w:t>
      </w:r>
      <w:r w:rsidR="00723A3D" w:rsidRPr="00D268FF">
        <w:t xml:space="preserve"> los expertos</w:t>
      </w:r>
      <w:r w:rsidR="009B7779" w:rsidRPr="00D268FF">
        <w:t xml:space="preserve"> identificaron y categorizaron los procesos y atributos cog</w:t>
      </w:r>
      <w:r w:rsidR="00723A3D" w:rsidRPr="00D268FF">
        <w:t xml:space="preserve">nitivos </w:t>
      </w:r>
      <w:r w:rsidR="00F44181" w:rsidRPr="00D268FF">
        <w:t xml:space="preserve">vinculados con cada uno de </w:t>
      </w:r>
      <w:r w:rsidR="00723A3D" w:rsidRPr="00D268FF">
        <w:t xml:space="preserve">los ítems, apoyándose </w:t>
      </w:r>
      <w:r w:rsidR="009B7779" w:rsidRPr="00D268FF">
        <w:t>en lo</w:t>
      </w:r>
      <w:r w:rsidR="00F44181" w:rsidRPr="00D268FF">
        <w:t>s</w:t>
      </w:r>
      <w:r w:rsidR="00723A3D" w:rsidRPr="00D268FF">
        <w:t xml:space="preserve"> report</w:t>
      </w:r>
      <w:r w:rsidR="00F44181" w:rsidRPr="00D268FF">
        <w:t>es verbales de</w:t>
      </w:r>
      <w:r w:rsidR="00723A3D" w:rsidRPr="00D268FF">
        <w:t xml:space="preserve"> </w:t>
      </w:r>
      <w:r w:rsidR="009B7779" w:rsidRPr="00D268FF">
        <w:t xml:space="preserve">su </w:t>
      </w:r>
      <w:r w:rsidR="00723A3D" w:rsidRPr="00D268FF">
        <w:t xml:space="preserve">propia </w:t>
      </w:r>
      <w:r w:rsidR="009B7779" w:rsidRPr="00D268FF">
        <w:t xml:space="preserve">ejecución </w:t>
      </w:r>
      <w:r w:rsidR="00F44181" w:rsidRPr="00D268FF">
        <w:t>con</w:t>
      </w:r>
      <w:r w:rsidR="009B7779" w:rsidRPr="00D268FF">
        <w:t xml:space="preserve"> los </w:t>
      </w:r>
      <w:r w:rsidRPr="00D268FF">
        <w:t>mismos</w:t>
      </w:r>
      <w:r w:rsidR="009B7779" w:rsidRPr="00D268FF">
        <w:t xml:space="preserve">, en los descriptores de </w:t>
      </w:r>
      <w:r w:rsidR="00F44181" w:rsidRPr="00D268FF">
        <w:t xml:space="preserve">los </w:t>
      </w:r>
      <w:r w:rsidR="009B7779" w:rsidRPr="00D268FF">
        <w:t>c</w:t>
      </w:r>
      <w:r w:rsidR="00F44181" w:rsidRPr="00D268FF">
        <w:t>onocimientos, habilidades previa</w:t>
      </w:r>
      <w:r w:rsidR="009B7779" w:rsidRPr="00D268FF">
        <w:t>s y procesos</w:t>
      </w:r>
      <w:r w:rsidR="00F44181" w:rsidRPr="00D268FF">
        <w:t xml:space="preserve"> de respuesta declarados en la matriz de </w:t>
      </w:r>
      <w:r w:rsidR="009B7779" w:rsidRPr="00D268FF">
        <w:t xml:space="preserve">especificaciones de la prueba, así como en el sistema de categorías de procesos de respuesta típicos utilizados por estudiantes de educación básica </w:t>
      </w:r>
      <w:r w:rsidR="00F44181" w:rsidRPr="00D268FF">
        <w:t>en</w:t>
      </w:r>
      <w:r w:rsidR="009B7779" w:rsidRPr="00D268FF">
        <w:t xml:space="preserve"> ítems de Matemáticas (</w:t>
      </w:r>
      <w:r w:rsidR="009B7779" w:rsidRPr="00147293">
        <w:rPr>
          <w:highlight w:val="lightGray"/>
        </w:rPr>
        <w:t>Pérez-Morán, 2014</w:t>
      </w:r>
      <w:r w:rsidR="009B7779" w:rsidRPr="00D268FF">
        <w:t>).</w:t>
      </w:r>
      <w:r w:rsidR="00F44181" w:rsidRPr="00D268FF">
        <w:t xml:space="preserve"> </w:t>
      </w:r>
      <w:r w:rsidRPr="00D268FF">
        <w:t>Como ejemplo, e</w:t>
      </w:r>
      <w:r w:rsidR="009B7779" w:rsidRPr="00D268FF">
        <w:t xml:space="preserve">n la </w:t>
      </w:r>
      <w:r w:rsidR="009B7779" w:rsidRPr="00D268FF">
        <w:rPr>
          <w:b/>
          <w:highlight w:val="cyan"/>
        </w:rPr>
        <w:t xml:space="preserve">Tabla </w:t>
      </w:r>
      <w:r w:rsidR="005E32AA" w:rsidRPr="00D268FF">
        <w:rPr>
          <w:b/>
        </w:rPr>
        <w:t>1</w:t>
      </w:r>
      <w:r w:rsidR="009B7779" w:rsidRPr="00D268FF">
        <w:t xml:space="preserve"> se puede</w:t>
      </w:r>
      <w:r w:rsidR="00F44181" w:rsidRPr="00D268FF">
        <w:t>n</w:t>
      </w:r>
      <w:r w:rsidR="009B7779" w:rsidRPr="00D268FF">
        <w:t xml:space="preserve"> observar tres modelos de respuesta hipotéticos</w:t>
      </w:r>
      <w:r w:rsidR="00F44181" w:rsidRPr="00D268FF">
        <w:t xml:space="preserve"> elaborados por expertos</w:t>
      </w:r>
      <w:r w:rsidR="009B7779" w:rsidRPr="00D268FF">
        <w:t xml:space="preserve"> </w:t>
      </w:r>
      <w:r w:rsidR="00F44181" w:rsidRPr="00D268FF">
        <w:t xml:space="preserve">para </w:t>
      </w:r>
      <w:r w:rsidR="009B7779" w:rsidRPr="00D268FF">
        <w:t>el ítem PMA01 de PLANEA ELCE 06</w:t>
      </w:r>
      <w:r w:rsidR="00F44181" w:rsidRPr="00D268FF">
        <w:t xml:space="preserve">. </w:t>
      </w:r>
      <w:r w:rsidR="009B7779" w:rsidRPr="00D268FF">
        <w:t>Nótese que los tres modelos presentan diferentes niveles de granulación</w:t>
      </w:r>
      <w:r w:rsidR="00F44181" w:rsidRPr="00D268FF">
        <w:t xml:space="preserve"> y que sólo</w:t>
      </w:r>
      <w:r w:rsidR="009B7779" w:rsidRPr="00D268FF">
        <w:t xml:space="preserve"> el primer</w:t>
      </w:r>
      <w:r w:rsidR="00F44181" w:rsidRPr="00D268FF">
        <w:t xml:space="preserve">o </w:t>
      </w:r>
      <w:r w:rsidR="009B7779" w:rsidRPr="00D268FF">
        <w:t>contempla la comprensión de problemas matemáticos contextualizados.</w:t>
      </w:r>
    </w:p>
    <w:p w14:paraId="315A0F42" w14:textId="7F5AD8C8" w:rsidR="009B7779" w:rsidRPr="00D268FF" w:rsidRDefault="005E32AA" w:rsidP="00D268FF">
      <w:pPr>
        <w:pStyle w:val="Titulotablas"/>
        <w:spacing w:after="160" w:line="360" w:lineRule="auto"/>
        <w:rPr>
          <w:rFonts w:cs="Arial"/>
          <w:lang w:val="es-MX"/>
        </w:rPr>
      </w:pPr>
      <w:bookmarkStart w:id="31" w:name="_Toc506915086"/>
      <w:bookmarkStart w:id="32" w:name="_Toc507056947"/>
      <w:r w:rsidRPr="00A5168B">
        <w:rPr>
          <w:rFonts w:cs="Arial"/>
          <w:b/>
          <w:highlight w:val="cyan"/>
          <w:lang w:val="es-MX"/>
        </w:rPr>
        <w:t>Tabla 1</w:t>
      </w:r>
      <w:r w:rsidR="009B7779" w:rsidRPr="00A5168B">
        <w:rPr>
          <w:rFonts w:cs="Arial"/>
          <w:highlight w:val="cyan"/>
          <w:lang w:val="es-MX"/>
        </w:rPr>
        <w:t>.</w:t>
      </w:r>
      <w:r w:rsidR="009B7779" w:rsidRPr="00D268FF">
        <w:rPr>
          <w:rFonts w:cs="Arial"/>
          <w:lang w:val="es-MX"/>
        </w:rPr>
        <w:t xml:space="preserve"> Modelos hipotéticos del proceso de respuesta subyacentes al ítem desde la perspectiva de expertos y docentes</w:t>
      </w:r>
      <w:bookmarkEnd w:id="31"/>
      <w:bookmarkEnd w:id="32"/>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9B7779" w:rsidRPr="00D268FF"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lastRenderedPageBreak/>
              <w:t>No.</w:t>
            </w:r>
          </w:p>
        </w:tc>
        <w:tc>
          <w:tcPr>
            <w:tcW w:w="8221" w:type="dxa"/>
            <w:shd w:val="clear" w:color="auto" w:fill="A8D08D" w:themeFill="accent6" w:themeFillTint="99"/>
            <w:vAlign w:val="center"/>
          </w:tcPr>
          <w:p w14:paraId="3CEFDA02"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t>Modelos hipotéticos del proceso de respuesta subyacente al ítem desde la perspectiva de especialistas y docentes</w:t>
            </w:r>
          </w:p>
        </w:tc>
      </w:tr>
      <w:tr w:rsidR="009B7779" w:rsidRPr="00D268FF" w14:paraId="0435036F" w14:textId="77777777" w:rsidTr="004E75BE">
        <w:trPr>
          <w:trHeight w:val="1287"/>
          <w:jc w:val="center"/>
        </w:trPr>
        <w:tc>
          <w:tcPr>
            <w:tcW w:w="959" w:type="dxa"/>
            <w:vAlign w:val="center"/>
          </w:tcPr>
          <w:p w14:paraId="74336B75"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1</w:t>
            </w:r>
          </w:p>
        </w:tc>
        <w:tc>
          <w:tcPr>
            <w:tcW w:w="8221" w:type="dxa"/>
            <w:vAlign w:val="center"/>
          </w:tcPr>
          <w:p w14:paraId="73AE63BB"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D268FF" w14:paraId="1C234036" w14:textId="77777777" w:rsidTr="004E75BE">
        <w:trPr>
          <w:trHeight w:val="1277"/>
          <w:jc w:val="center"/>
        </w:trPr>
        <w:tc>
          <w:tcPr>
            <w:tcW w:w="959" w:type="dxa"/>
            <w:vAlign w:val="center"/>
          </w:tcPr>
          <w:p w14:paraId="00D16E9A"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2</w:t>
            </w:r>
          </w:p>
        </w:tc>
        <w:tc>
          <w:tcPr>
            <w:tcW w:w="8221" w:type="dxa"/>
            <w:vAlign w:val="center"/>
          </w:tcPr>
          <w:p w14:paraId="7D8CC30A"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D268FF" w14:paraId="79B29D98" w14:textId="77777777" w:rsidTr="004E75BE">
        <w:trPr>
          <w:trHeight w:val="848"/>
          <w:jc w:val="center"/>
        </w:trPr>
        <w:tc>
          <w:tcPr>
            <w:tcW w:w="959" w:type="dxa"/>
            <w:vAlign w:val="center"/>
          </w:tcPr>
          <w:p w14:paraId="0F631416"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3</w:t>
            </w:r>
          </w:p>
        </w:tc>
        <w:tc>
          <w:tcPr>
            <w:tcW w:w="8221" w:type="dxa"/>
            <w:vAlign w:val="center"/>
          </w:tcPr>
          <w:p w14:paraId="670659DF"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Pr="00D268FF" w:rsidRDefault="009B7779" w:rsidP="00D268FF">
      <w:pPr>
        <w:pStyle w:val="parrafos0"/>
        <w:spacing w:after="160" w:line="360" w:lineRule="auto"/>
        <w:ind w:firstLine="0"/>
      </w:pPr>
    </w:p>
    <w:p w14:paraId="2EB21648" w14:textId="0AC770D7" w:rsidR="00E500DF" w:rsidRPr="00D268FF" w:rsidRDefault="00E500DF" w:rsidP="00D268FF">
      <w:pPr>
        <w:pStyle w:val="parrafos0"/>
        <w:spacing w:after="160" w:line="360" w:lineRule="auto"/>
        <w:ind w:firstLine="0"/>
      </w:pPr>
      <w:r w:rsidRPr="00D268FF">
        <w:t xml:space="preserve">Finalmente, un equipo de expertos trabajó con los elementos de análisis del modelo para la Evaluación del Diseño Universal (EDU) propuestos por </w:t>
      </w:r>
      <w:commentRangeStart w:id="33"/>
      <w:r w:rsidRPr="00147293">
        <w:rPr>
          <w:highlight w:val="yellow"/>
        </w:rPr>
        <w:t>Thompson, Johnstone y Thurlow (2002)</w:t>
      </w:r>
      <w:commentRangeEnd w:id="33"/>
      <w:r w:rsidR="00147293" w:rsidRPr="00147293">
        <w:rPr>
          <w:rStyle w:val="Refdecomentario"/>
          <w:rFonts w:asciiTheme="minorHAnsi" w:hAnsiTheme="minorHAnsi" w:cstheme="minorBidi"/>
          <w:highlight w:val="yellow"/>
          <w:lang w:eastAsia="en-US"/>
        </w:rPr>
        <w:commentReference w:id="33"/>
      </w:r>
      <w:r w:rsidRPr="00D268FF">
        <w:t>, que ha demostrado ser de gran utilidad para el desarrollo de evaluaciones más accesibles para los examinados (</w:t>
      </w:r>
      <w:commentRangeStart w:id="34"/>
      <w:r w:rsidRPr="00147293">
        <w:rPr>
          <w:highlight w:val="yellow"/>
        </w:rPr>
        <w:t>Johnstone, 2003</w:t>
      </w:r>
      <w:commentRangeEnd w:id="34"/>
      <w:r w:rsidR="00147293" w:rsidRPr="00147293">
        <w:rPr>
          <w:rStyle w:val="Refdecomentario"/>
          <w:rFonts w:asciiTheme="minorHAnsi" w:hAnsiTheme="minorHAnsi" w:cstheme="minorBidi"/>
          <w:highlight w:val="yellow"/>
          <w:lang w:eastAsia="en-US"/>
        </w:rPr>
        <w:commentReference w:id="34"/>
      </w:r>
      <w:r w:rsidRPr="00147293">
        <w:rPr>
          <w:highlight w:val="yellow"/>
        </w:rPr>
        <w:t>)</w:t>
      </w:r>
      <w:r w:rsidRPr="00D268FF">
        <w:t xml:space="preserve"> y para minimizar la varianza irrelevante del constructo originada por problemas en el diseño, formato y sesgos culturales presentes en los ítems </w:t>
      </w:r>
      <w:commentRangeStart w:id="35"/>
      <w:r w:rsidRPr="00D268FF">
        <w:t>(</w:t>
      </w:r>
      <w:r w:rsidRPr="00A846A8">
        <w:rPr>
          <w:highlight w:val="yellow"/>
        </w:rPr>
        <w:t>Haladyna, Downing, y Rodríguez, 2002</w:t>
      </w:r>
      <w:commentRangeEnd w:id="35"/>
      <w:r w:rsidR="00A846A8" w:rsidRPr="00A846A8">
        <w:rPr>
          <w:rStyle w:val="Refdecomentario"/>
          <w:rFonts w:asciiTheme="minorHAnsi" w:hAnsiTheme="minorHAnsi" w:cstheme="minorBidi"/>
          <w:highlight w:val="yellow"/>
          <w:lang w:eastAsia="en-US"/>
        </w:rPr>
        <w:commentReference w:id="35"/>
      </w:r>
      <w:r w:rsidRPr="00D268FF">
        <w:t xml:space="preserve">). Al aplicar la EDU con el fin de evaluar el diseño de los ítems, se trabajó con categorías y códigos específicos de análisis con base en los análisis propuestos por </w:t>
      </w:r>
      <w:r w:rsidRPr="00356B2F">
        <w:rPr>
          <w:highlight w:val="lightGray"/>
        </w:rPr>
        <w:t>Thompson y colaboradores (2002</w:t>
      </w:r>
      <w:r w:rsidRPr="00D268FF">
        <w:t>): (a) inclusión poblacional, (b) definición precisa del constructo (c) accesibilidad e imparcialidad (d) acomodación flexible de los contenidos, (e) procedimientos e instrucciones simples, claras e intuitivas, (f) máxima legibilidad, y (g) comprensibilidad.</w:t>
      </w:r>
    </w:p>
    <w:p w14:paraId="5EA0E70B" w14:textId="6CDC621C" w:rsidR="00E500DF" w:rsidRPr="00D268FF" w:rsidRDefault="00E500DF" w:rsidP="00D268FF">
      <w:pPr>
        <w:pStyle w:val="Textotablas"/>
        <w:spacing w:after="160" w:line="360" w:lineRule="auto"/>
        <w:ind w:left="708" w:firstLine="708"/>
        <w:jc w:val="both"/>
        <w:rPr>
          <w:rFonts w:cs="Arial"/>
          <w:sz w:val="24"/>
          <w:lang w:val="es-MX" w:eastAsia="es-MX"/>
        </w:rPr>
      </w:pPr>
      <w:r w:rsidRPr="00D268FF">
        <w:rPr>
          <w:rFonts w:cs="Arial"/>
          <w:b/>
          <w:sz w:val="24"/>
          <w:lang w:val="es-MX"/>
        </w:rPr>
        <w:t>Fase II</w:t>
      </w:r>
      <w:r w:rsidR="0005432C" w:rsidRPr="00D268FF">
        <w:rPr>
          <w:rFonts w:cs="Arial"/>
          <w:b/>
          <w:sz w:val="24"/>
          <w:lang w:val="es-MX"/>
        </w:rPr>
        <w:t xml:space="preserve">: </w:t>
      </w:r>
      <w:r w:rsidRPr="00D268FF">
        <w:rPr>
          <w:rFonts w:cs="Arial"/>
          <w:b/>
          <w:sz w:val="24"/>
          <w:lang w:val="es-MX"/>
        </w:rPr>
        <w:t>Piloteo y aplicación de protocolos verbales</w:t>
      </w:r>
    </w:p>
    <w:p w14:paraId="42B5B678" w14:textId="0FECDDE1" w:rsidR="00A8385D" w:rsidRPr="00D268FF" w:rsidRDefault="000B723B"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Durante la segunda fase, se pilotearon los ítems contenidos en la prueba y s</w:t>
      </w:r>
      <w:r w:rsidR="00B16D30" w:rsidRPr="00D268FF">
        <w:rPr>
          <w:rFonts w:ascii="Arial" w:hAnsi="Arial" w:cs="Arial"/>
          <w:sz w:val="24"/>
          <w:szCs w:val="24"/>
          <w:lang w:eastAsia="es-MX"/>
        </w:rPr>
        <w:t xml:space="preserve">e obtuvieron </w:t>
      </w:r>
      <w:r w:rsidR="00D143EA" w:rsidRPr="00D268FF">
        <w:rPr>
          <w:rFonts w:ascii="Arial" w:hAnsi="Arial" w:cs="Arial"/>
          <w:sz w:val="24"/>
          <w:szCs w:val="24"/>
          <w:lang w:eastAsia="es-MX"/>
        </w:rPr>
        <w:t>reportes verbales</w:t>
      </w:r>
      <w:r w:rsidR="00B16D30" w:rsidRPr="00D268FF">
        <w:rPr>
          <w:rFonts w:ascii="Arial" w:hAnsi="Arial" w:cs="Arial"/>
          <w:sz w:val="24"/>
          <w:szCs w:val="24"/>
          <w:lang w:eastAsia="es-MX"/>
        </w:rPr>
        <w:t xml:space="preserve"> de los procesos de respuesta empleados por</w:t>
      </w:r>
      <w:r w:rsidR="00D143EA" w:rsidRPr="00D268FF">
        <w:rPr>
          <w:rFonts w:ascii="Arial" w:hAnsi="Arial" w:cs="Arial"/>
          <w:sz w:val="24"/>
          <w:szCs w:val="24"/>
          <w:lang w:eastAsia="es-MX"/>
        </w:rPr>
        <w:t xml:space="preserve"> </w:t>
      </w:r>
      <w:r w:rsidR="00B16D30" w:rsidRPr="00D268FF">
        <w:rPr>
          <w:rFonts w:ascii="Arial" w:hAnsi="Arial" w:cs="Arial"/>
          <w:sz w:val="24"/>
          <w:szCs w:val="24"/>
          <w:lang w:eastAsia="es-MX"/>
        </w:rPr>
        <w:t xml:space="preserve">un grupo de </w:t>
      </w:r>
      <w:r w:rsidR="00D143EA" w:rsidRPr="00D268FF">
        <w:rPr>
          <w:rFonts w:ascii="Arial" w:hAnsi="Arial" w:cs="Arial"/>
          <w:sz w:val="24"/>
          <w:szCs w:val="24"/>
          <w:lang w:eastAsia="es-MX"/>
        </w:rPr>
        <w:t>estudiantes,</w:t>
      </w:r>
      <w:r w:rsidR="00522418" w:rsidRPr="00D268FF">
        <w:rPr>
          <w:rFonts w:ascii="Arial" w:hAnsi="Arial" w:cs="Arial"/>
          <w:sz w:val="24"/>
          <w:szCs w:val="24"/>
          <w:lang w:eastAsia="es-MX"/>
        </w:rPr>
        <w:t xml:space="preserve"> utilizando una vez más</w:t>
      </w:r>
      <w:r w:rsidR="00B16D30" w:rsidRPr="00D268FF">
        <w:rPr>
          <w:rFonts w:ascii="Arial" w:hAnsi="Arial" w:cs="Arial"/>
          <w:sz w:val="24"/>
          <w:szCs w:val="24"/>
          <w:lang w:eastAsia="es-MX"/>
        </w:rPr>
        <w:t xml:space="preserve"> </w:t>
      </w:r>
      <w:r w:rsidR="00D143EA" w:rsidRPr="00D268FF">
        <w:rPr>
          <w:rFonts w:ascii="Arial" w:hAnsi="Arial" w:cs="Arial"/>
          <w:sz w:val="24"/>
          <w:szCs w:val="24"/>
          <w:lang w:eastAsia="es-MX"/>
        </w:rPr>
        <w:t>protocolos de pensamiento en voz alta con técnicas concurrentes y retrospectivas (</w:t>
      </w:r>
      <w:commentRangeStart w:id="36"/>
      <w:r w:rsidR="00D143EA" w:rsidRPr="00BE7402">
        <w:rPr>
          <w:rFonts w:ascii="Arial" w:hAnsi="Arial" w:cs="Arial"/>
          <w:sz w:val="24"/>
          <w:szCs w:val="24"/>
          <w:highlight w:val="yellow"/>
          <w:lang w:eastAsia="es-MX"/>
        </w:rPr>
        <w:t>Ericsson y Simon, 1984, 1993</w:t>
      </w:r>
      <w:commentRangeEnd w:id="36"/>
      <w:r w:rsidR="00BE7402">
        <w:rPr>
          <w:rStyle w:val="Refdecomentario"/>
        </w:rPr>
        <w:commentReference w:id="36"/>
      </w:r>
      <w:r w:rsidR="00D143EA" w:rsidRPr="00D268FF">
        <w:rPr>
          <w:rFonts w:ascii="Arial" w:hAnsi="Arial" w:cs="Arial"/>
          <w:sz w:val="24"/>
          <w:szCs w:val="24"/>
          <w:lang w:eastAsia="es-MX"/>
        </w:rPr>
        <w:t xml:space="preserve">; </w:t>
      </w:r>
      <w:commentRangeStart w:id="37"/>
      <w:r w:rsidR="00D143EA" w:rsidRPr="00122166">
        <w:rPr>
          <w:rFonts w:ascii="Arial" w:hAnsi="Arial" w:cs="Arial"/>
          <w:sz w:val="24"/>
          <w:szCs w:val="24"/>
          <w:highlight w:val="yellow"/>
          <w:lang w:eastAsia="es-MX"/>
        </w:rPr>
        <w:t>Leighton, 2009</w:t>
      </w:r>
      <w:commentRangeEnd w:id="37"/>
      <w:r w:rsidR="00122166" w:rsidRPr="00122166">
        <w:rPr>
          <w:rStyle w:val="Refdecomentario"/>
          <w:highlight w:val="yellow"/>
        </w:rPr>
        <w:commentReference w:id="37"/>
      </w:r>
      <w:r w:rsidR="00D143EA" w:rsidRPr="00D268FF">
        <w:rPr>
          <w:rFonts w:ascii="Arial" w:hAnsi="Arial" w:cs="Arial"/>
          <w:sz w:val="24"/>
          <w:szCs w:val="24"/>
          <w:lang w:eastAsia="es-MX"/>
        </w:rPr>
        <w:t xml:space="preserve">; </w:t>
      </w:r>
      <w:commentRangeStart w:id="38"/>
      <w:r w:rsidR="00D143EA" w:rsidRPr="001F6400">
        <w:rPr>
          <w:rFonts w:ascii="Arial" w:hAnsi="Arial" w:cs="Arial"/>
          <w:sz w:val="24"/>
          <w:szCs w:val="24"/>
          <w:highlight w:val="yellow"/>
          <w:lang w:eastAsia="es-MX"/>
        </w:rPr>
        <w:t>Leighton y Gierl, 2007</w:t>
      </w:r>
      <w:commentRangeEnd w:id="38"/>
      <w:r w:rsidR="001B01D4" w:rsidRPr="001F6400">
        <w:rPr>
          <w:rStyle w:val="Refdecomentario"/>
          <w:highlight w:val="yellow"/>
        </w:rPr>
        <w:commentReference w:id="38"/>
      </w:r>
      <w:r w:rsidR="00D143EA" w:rsidRPr="00D268FF">
        <w:rPr>
          <w:rFonts w:ascii="Arial" w:hAnsi="Arial" w:cs="Arial"/>
          <w:sz w:val="24"/>
          <w:szCs w:val="24"/>
          <w:lang w:eastAsia="es-MX"/>
        </w:rPr>
        <w:t xml:space="preserve">). </w:t>
      </w:r>
      <w:r w:rsidR="00522418" w:rsidRPr="00D268FF">
        <w:rPr>
          <w:rFonts w:ascii="Arial" w:hAnsi="Arial" w:cs="Arial"/>
          <w:sz w:val="24"/>
          <w:szCs w:val="24"/>
          <w:lang w:eastAsia="es-MX"/>
        </w:rPr>
        <w:t>Como análisis complementarios</w:t>
      </w:r>
      <w:r w:rsidR="00D143EA" w:rsidRPr="00D268FF">
        <w:rPr>
          <w:rFonts w:ascii="Arial" w:hAnsi="Arial" w:cs="Arial"/>
          <w:sz w:val="24"/>
          <w:szCs w:val="24"/>
          <w:lang w:eastAsia="es-MX"/>
        </w:rPr>
        <w:t xml:space="preserve">, se </w:t>
      </w:r>
      <w:r w:rsidR="00E7303C" w:rsidRPr="00D268FF">
        <w:rPr>
          <w:rFonts w:ascii="Arial" w:hAnsi="Arial" w:cs="Arial"/>
          <w:sz w:val="24"/>
          <w:szCs w:val="24"/>
          <w:lang w:eastAsia="es-MX"/>
        </w:rPr>
        <w:t>realizaron análisis del sendero de la vista</w:t>
      </w:r>
      <w:r w:rsidR="00D143EA" w:rsidRPr="00D268FF">
        <w:rPr>
          <w:rFonts w:ascii="Arial" w:hAnsi="Arial" w:cs="Arial"/>
          <w:sz w:val="24"/>
          <w:szCs w:val="24"/>
          <w:lang w:eastAsia="es-MX"/>
        </w:rPr>
        <w:t xml:space="preserve"> (</w:t>
      </w:r>
      <w:r w:rsidR="00E7303C" w:rsidRPr="00D268FF">
        <w:rPr>
          <w:rFonts w:ascii="Arial" w:hAnsi="Arial" w:cs="Arial"/>
          <w:i/>
          <w:sz w:val="24"/>
          <w:szCs w:val="24"/>
          <w:lang w:eastAsia="es-MX"/>
        </w:rPr>
        <w:t>eye-tracking</w:t>
      </w:r>
      <w:r w:rsidR="00E7303C" w:rsidRPr="00D268FF">
        <w:rPr>
          <w:rFonts w:ascii="Arial" w:hAnsi="Arial" w:cs="Arial"/>
          <w:sz w:val="24"/>
          <w:szCs w:val="24"/>
          <w:lang w:eastAsia="es-MX"/>
        </w:rPr>
        <w:t>;</w:t>
      </w:r>
      <w:r w:rsidR="00D143EA" w:rsidRPr="00D268FF">
        <w:rPr>
          <w:rFonts w:ascii="Arial" w:hAnsi="Arial" w:cs="Arial"/>
          <w:sz w:val="24"/>
          <w:szCs w:val="24"/>
          <w:lang w:eastAsia="es-MX"/>
        </w:rPr>
        <w:t xml:space="preserve"> </w:t>
      </w:r>
      <w:commentRangeStart w:id="39"/>
      <w:r w:rsidR="00D143EA" w:rsidRPr="00C91891">
        <w:rPr>
          <w:rFonts w:ascii="Arial" w:hAnsi="Arial" w:cs="Arial"/>
          <w:sz w:val="24"/>
          <w:szCs w:val="24"/>
          <w:highlight w:val="yellow"/>
          <w:lang w:eastAsia="es-MX"/>
        </w:rPr>
        <w:t>Snow y</w:t>
      </w:r>
      <w:r w:rsidR="00522418" w:rsidRPr="00C91891">
        <w:rPr>
          <w:rFonts w:ascii="Arial" w:hAnsi="Arial" w:cs="Arial"/>
          <w:sz w:val="24"/>
          <w:szCs w:val="24"/>
          <w:highlight w:val="yellow"/>
          <w:lang w:eastAsia="es-MX"/>
        </w:rPr>
        <w:t xml:space="preserve"> Lohman, 1989</w:t>
      </w:r>
      <w:commentRangeEnd w:id="39"/>
      <w:r w:rsidR="00C91891" w:rsidRPr="00C91891">
        <w:rPr>
          <w:rStyle w:val="Refdecomentario"/>
          <w:highlight w:val="yellow"/>
        </w:rPr>
        <w:commentReference w:id="39"/>
      </w:r>
      <w:r w:rsidR="00522418" w:rsidRPr="00D268FF">
        <w:rPr>
          <w:rFonts w:ascii="Arial" w:hAnsi="Arial" w:cs="Arial"/>
          <w:sz w:val="24"/>
          <w:szCs w:val="24"/>
          <w:lang w:eastAsia="es-MX"/>
        </w:rPr>
        <w:t xml:space="preserve">; </w:t>
      </w:r>
      <w:commentRangeStart w:id="40"/>
      <w:r w:rsidR="00522418" w:rsidRPr="009C77E5">
        <w:rPr>
          <w:rFonts w:ascii="Arial" w:hAnsi="Arial" w:cs="Arial"/>
          <w:sz w:val="24"/>
          <w:szCs w:val="24"/>
          <w:highlight w:val="yellow"/>
          <w:lang w:eastAsia="es-MX"/>
        </w:rPr>
        <w:t>Sternberg, 1977</w:t>
      </w:r>
      <w:commentRangeEnd w:id="40"/>
      <w:r w:rsidR="009C77E5" w:rsidRPr="009C77E5">
        <w:rPr>
          <w:rStyle w:val="Refdecomentario"/>
          <w:highlight w:val="yellow"/>
        </w:rPr>
        <w:commentReference w:id="40"/>
      </w:r>
      <w:r w:rsidR="00522418" w:rsidRPr="00D268FF">
        <w:rPr>
          <w:rFonts w:ascii="Arial" w:hAnsi="Arial" w:cs="Arial"/>
          <w:sz w:val="24"/>
          <w:szCs w:val="24"/>
          <w:lang w:eastAsia="es-MX"/>
        </w:rPr>
        <w:t>)</w:t>
      </w:r>
      <w:r w:rsidR="00D143EA" w:rsidRPr="00D268FF">
        <w:rPr>
          <w:rFonts w:ascii="Arial" w:hAnsi="Arial" w:cs="Arial"/>
          <w:sz w:val="24"/>
          <w:szCs w:val="24"/>
          <w:lang w:eastAsia="es-MX"/>
        </w:rPr>
        <w:t xml:space="preserve"> y </w:t>
      </w:r>
      <w:r w:rsidR="00522418" w:rsidRPr="00D268FF">
        <w:rPr>
          <w:rFonts w:ascii="Arial" w:hAnsi="Arial" w:cs="Arial"/>
          <w:sz w:val="24"/>
          <w:szCs w:val="24"/>
          <w:lang w:eastAsia="es-MX"/>
        </w:rPr>
        <w:t>se analizaron</w:t>
      </w:r>
      <w:r w:rsidR="00E7303C" w:rsidRPr="00D268FF">
        <w:rPr>
          <w:rFonts w:ascii="Arial" w:hAnsi="Arial" w:cs="Arial"/>
          <w:sz w:val="24"/>
          <w:szCs w:val="24"/>
          <w:lang w:eastAsia="es-MX"/>
        </w:rPr>
        <w:t xml:space="preserve"> las</w:t>
      </w:r>
      <w:r w:rsidR="00D143EA" w:rsidRPr="00D268FF">
        <w:rPr>
          <w:rFonts w:ascii="Arial" w:hAnsi="Arial" w:cs="Arial"/>
          <w:sz w:val="24"/>
          <w:szCs w:val="24"/>
          <w:lang w:eastAsia="es-MX"/>
        </w:rPr>
        <w:t xml:space="preserve"> latencia</w:t>
      </w:r>
      <w:r w:rsidR="00E7303C" w:rsidRPr="00D268FF">
        <w:rPr>
          <w:rFonts w:ascii="Arial" w:hAnsi="Arial" w:cs="Arial"/>
          <w:sz w:val="24"/>
          <w:szCs w:val="24"/>
          <w:lang w:eastAsia="es-MX"/>
        </w:rPr>
        <w:t>s</w:t>
      </w:r>
      <w:r w:rsidR="00D143EA" w:rsidRPr="00D268FF">
        <w:rPr>
          <w:rFonts w:ascii="Arial" w:hAnsi="Arial" w:cs="Arial"/>
          <w:sz w:val="24"/>
          <w:szCs w:val="24"/>
          <w:lang w:eastAsia="es-MX"/>
        </w:rPr>
        <w:t xml:space="preserve"> de respuesta (</w:t>
      </w:r>
      <w:commentRangeStart w:id="41"/>
      <w:r w:rsidR="00D143EA" w:rsidRPr="00A5168B">
        <w:rPr>
          <w:rFonts w:ascii="Arial" w:hAnsi="Arial" w:cs="Arial"/>
          <w:sz w:val="24"/>
          <w:szCs w:val="24"/>
          <w:highlight w:val="yellow"/>
          <w:lang w:eastAsia="es-MX"/>
        </w:rPr>
        <w:t>Fredericksen, 1980</w:t>
      </w:r>
      <w:commentRangeEnd w:id="41"/>
      <w:r w:rsidR="00A5168B" w:rsidRPr="00A5168B">
        <w:rPr>
          <w:rStyle w:val="Refdecomentario"/>
          <w:highlight w:val="yellow"/>
        </w:rPr>
        <w:commentReference w:id="41"/>
      </w:r>
      <w:r w:rsidR="00D143EA" w:rsidRPr="00A5168B">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42"/>
      <w:r w:rsidR="00D143EA" w:rsidRPr="00A5168B">
        <w:rPr>
          <w:rFonts w:ascii="Arial" w:hAnsi="Arial" w:cs="Arial"/>
          <w:sz w:val="24"/>
          <w:szCs w:val="24"/>
          <w:highlight w:val="yellow"/>
          <w:lang w:eastAsia="es-MX"/>
        </w:rPr>
        <w:t>Posner, 1978; Posner y Rogers, 1978</w:t>
      </w:r>
      <w:commentRangeEnd w:id="42"/>
      <w:r w:rsidR="00A5168B" w:rsidRPr="00A5168B">
        <w:rPr>
          <w:rStyle w:val="Refdecomentario"/>
          <w:highlight w:val="yellow"/>
        </w:rPr>
        <w:commentReference w:id="42"/>
      </w:r>
      <w:r w:rsidR="00D143EA" w:rsidRPr="00D268FF">
        <w:rPr>
          <w:rFonts w:ascii="Arial" w:hAnsi="Arial" w:cs="Arial"/>
          <w:sz w:val="24"/>
          <w:szCs w:val="24"/>
          <w:lang w:eastAsia="es-MX"/>
        </w:rPr>
        <w:t>).</w:t>
      </w:r>
      <w:r w:rsidR="00A8385D" w:rsidRPr="00D268FF">
        <w:rPr>
          <w:rFonts w:ascii="Arial" w:hAnsi="Arial" w:cs="Arial"/>
          <w:sz w:val="24"/>
          <w:szCs w:val="24"/>
          <w:lang w:eastAsia="es-MX"/>
        </w:rPr>
        <w:t xml:space="preserve"> La implementación de estas medidas complementarias, se considera de gran ayuda para obtener información en los casos en que se presentan dificultades para evocar el reporte verbal de los procedimientos seguidos por estudiantes de corta edad, o bien, de procedimientos que suceden en cuestión de tan sólo algunos segundos y que, por tanto, no es posible su introspección (</w:t>
      </w:r>
      <w:r w:rsidR="00A8385D" w:rsidRPr="00A5168B">
        <w:rPr>
          <w:rFonts w:ascii="Arial" w:hAnsi="Arial" w:cs="Arial"/>
          <w:sz w:val="24"/>
          <w:szCs w:val="24"/>
          <w:highlight w:val="lightGray"/>
          <w:lang w:eastAsia="es-MX"/>
        </w:rPr>
        <w:t>Sternberg, 1977</w:t>
      </w:r>
      <w:r w:rsidR="00A8385D" w:rsidRPr="00D268FF">
        <w:rPr>
          <w:rFonts w:ascii="Arial" w:hAnsi="Arial" w:cs="Arial"/>
          <w:sz w:val="24"/>
          <w:szCs w:val="24"/>
          <w:lang w:eastAsia="es-MX"/>
        </w:rPr>
        <w:t>).  Todas estas técnicas complementarias, permiten una mejor verificación de la relación entre el modelo cognitivo elaborado por los expertos y los procesos cognitivos utilizados y reportados por los examinados para responder los ítems (</w:t>
      </w:r>
      <w:r w:rsidR="00A8385D" w:rsidRPr="00A5168B">
        <w:rPr>
          <w:rFonts w:ascii="Arial" w:hAnsi="Arial" w:cs="Arial"/>
          <w:sz w:val="24"/>
          <w:szCs w:val="24"/>
          <w:highlight w:val="lightGray"/>
          <w:lang w:eastAsia="es-MX"/>
        </w:rPr>
        <w:t>Messick, 1989</w:t>
      </w:r>
      <w:r w:rsidR="00A8385D" w:rsidRPr="00D268FF">
        <w:rPr>
          <w:rFonts w:ascii="Arial" w:hAnsi="Arial" w:cs="Arial"/>
          <w:sz w:val="24"/>
          <w:szCs w:val="24"/>
          <w:lang w:eastAsia="es-MX"/>
        </w:rPr>
        <w:t>).</w:t>
      </w:r>
    </w:p>
    <w:p w14:paraId="77FCE447" w14:textId="655628BE" w:rsidR="00951187" w:rsidRPr="00D268FF" w:rsidRDefault="00951187" w:rsidP="00D268FF">
      <w:pPr>
        <w:pStyle w:val="parrafos0"/>
        <w:spacing w:after="160" w:line="360" w:lineRule="auto"/>
        <w:ind w:firstLine="0"/>
      </w:pPr>
      <w:r w:rsidRPr="00D268FF">
        <w:t xml:space="preserve">Para el diseño de los protocolos verbales con estudiantes, se tomaron en cuenta los ocho pasos generales para la aplicación de las técnicas de pensamiento en voz alta recomendados por </w:t>
      </w:r>
      <w:r w:rsidRPr="00A5168B">
        <w:rPr>
          <w:highlight w:val="lightGray"/>
        </w:rPr>
        <w:t>Leighton (2009)</w:t>
      </w:r>
      <w:r w:rsidRPr="00D268FF">
        <w:t xml:space="preserve"> y </w:t>
      </w:r>
      <w:r w:rsidR="00522418" w:rsidRPr="00D268FF">
        <w:t xml:space="preserve"> se tomaron</w:t>
      </w:r>
      <w:r w:rsidRPr="00D268FF">
        <w:t xml:space="preserve"> en cuenta las características del formato de los ítems en estudio y las características de los participantes. </w:t>
      </w:r>
    </w:p>
    <w:p w14:paraId="5CA20EAE" w14:textId="61BBC7AD" w:rsidR="00723A3D" w:rsidRPr="00D268FF" w:rsidRDefault="00723A3D" w:rsidP="00D268FF">
      <w:pPr>
        <w:pStyle w:val="parrafos0"/>
        <w:spacing w:after="160" w:line="360" w:lineRule="auto"/>
        <w:ind w:firstLine="0"/>
      </w:pPr>
      <w:r w:rsidRPr="00D268FF">
        <w:t xml:space="preserve">Los criterios de selección </w:t>
      </w:r>
      <w:r w:rsidR="00522418" w:rsidRPr="00D268FF">
        <w:t>para</w:t>
      </w:r>
      <w:r w:rsidRPr="00D268FF">
        <w:t xml:space="preserve"> los </w:t>
      </w:r>
      <w:r w:rsidR="00A8385D" w:rsidRPr="00D268FF">
        <w:t xml:space="preserve">estudiantes </w:t>
      </w:r>
      <w:r w:rsidRPr="00D268FF">
        <w:t>participantes</w:t>
      </w:r>
      <w:r w:rsidR="00A8385D" w:rsidRPr="00D268FF">
        <w:t xml:space="preserve"> en el piloteo y </w:t>
      </w:r>
      <w:r w:rsidRPr="00D268FF">
        <w:t xml:space="preserve">los protocolos verbales fueron elaborados a partir de las recomendaciones de </w:t>
      </w:r>
      <w:r w:rsidRPr="00A5168B">
        <w:rPr>
          <w:highlight w:val="lightGray"/>
        </w:rPr>
        <w:t>Ericsson y Simon (1984, 1993),</w:t>
      </w:r>
      <w:r w:rsidRPr="00D268FF">
        <w:t xml:space="preserve"> quienes proponen incorporar tanto a participantes novatos como a ex</w:t>
      </w:r>
      <w:r w:rsidR="00A8385D" w:rsidRPr="00D268FF">
        <w:t>pertos en el dominio de interés, por lo que se tomaron como referencia</w:t>
      </w:r>
      <w:r w:rsidRPr="00D268FF">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rsidRPr="00D268FF">
        <w:t>L</w:t>
      </w:r>
      <w:r w:rsidRPr="00D268FF">
        <w:t>os estudiantes novatos</w:t>
      </w:r>
      <w:r w:rsidR="009D377F" w:rsidRPr="00D268FF">
        <w:t xml:space="preserve"> </w:t>
      </w:r>
      <w:r w:rsidR="00A8385D" w:rsidRPr="00D268FF">
        <w:t>fueron seleccionados siempre y cuando tuvieran u</w:t>
      </w:r>
      <w:r w:rsidR="009D377F" w:rsidRPr="00D268FF">
        <w:t>n</w:t>
      </w:r>
      <w:r w:rsidRPr="00D268FF">
        <w:t xml:space="preserve"> promedio mayor a 6.0 pero me</w:t>
      </w:r>
      <w:r w:rsidR="00A8385D" w:rsidRPr="00D268FF">
        <w:t>nor a 8.0 y</w:t>
      </w:r>
      <w:r w:rsidRPr="00D268FF">
        <w:t xml:space="preserve"> fueran referidos por </w:t>
      </w:r>
      <w:r w:rsidR="00A8385D" w:rsidRPr="00D268FF">
        <w:t>sus</w:t>
      </w:r>
      <w:r w:rsidRPr="00D268FF">
        <w:t xml:space="preserve"> profesores como estudiantes con bajo desempeño o no sobresalientes en el dominio de las Matemáticas. </w:t>
      </w:r>
      <w:r w:rsidR="009D377F" w:rsidRPr="00D268FF">
        <w:t xml:space="preserve">Se buscó que la muestra final quedara conformada en un </w:t>
      </w:r>
      <w:r w:rsidRPr="00D268FF">
        <w:t xml:space="preserve">50% </w:t>
      </w:r>
      <w:r w:rsidR="009D377F" w:rsidRPr="00D268FF">
        <w:t>de</w:t>
      </w:r>
      <w:r w:rsidRPr="00D268FF">
        <w:t xml:space="preserve"> estudiantes expertos</w:t>
      </w:r>
      <w:r w:rsidR="00A8385D" w:rsidRPr="00D268FF">
        <w:t xml:space="preserve"> y con un 50% de mujeres</w:t>
      </w:r>
      <w:r w:rsidR="009D377F" w:rsidRPr="00D268FF">
        <w:t>.</w:t>
      </w:r>
      <w:r w:rsidRPr="00D268FF">
        <w:t xml:space="preserve"> En total se realizó el piloteo con 8 participantes por ítem.</w:t>
      </w:r>
    </w:p>
    <w:p w14:paraId="4DE2D464" w14:textId="05AE618E" w:rsidR="00951187" w:rsidRPr="00D268FF" w:rsidRDefault="00723A3D" w:rsidP="00D268FF">
      <w:pPr>
        <w:pStyle w:val="parrafos0"/>
        <w:spacing w:after="160" w:line="360" w:lineRule="auto"/>
        <w:ind w:firstLine="0"/>
      </w:pPr>
      <w:r w:rsidRPr="00D268FF">
        <w:lastRenderedPageBreak/>
        <w:t>Para</w:t>
      </w:r>
      <w:r w:rsidR="009D377F" w:rsidRPr="00D268FF">
        <w:t xml:space="preserve"> agilizar la recolección de información y reducir en la medida de lo posible la duración total de cada piloteo, </w:t>
      </w:r>
      <w:r w:rsidRPr="00D268FF">
        <w:t xml:space="preserve">se aplicaron 25 </w:t>
      </w:r>
      <w:r w:rsidR="009D377F" w:rsidRPr="00D268FF">
        <w:t>de lo</w:t>
      </w:r>
      <w:r w:rsidRPr="00D268FF">
        <w:t>s 50</w:t>
      </w:r>
      <w:r w:rsidR="009D377F" w:rsidRPr="00D268FF">
        <w:t xml:space="preserve"> ítems en cada</w:t>
      </w:r>
      <w:r w:rsidRPr="00D268FF">
        <w:t xml:space="preserve"> sesión</w:t>
      </w:r>
      <w:r w:rsidR="009D377F" w:rsidRPr="00D268FF">
        <w:t>,</w:t>
      </w:r>
      <w:r w:rsidRPr="00D268FF">
        <w:t xml:space="preserve"> </w:t>
      </w:r>
      <w:r w:rsidR="009D377F" w:rsidRPr="00D268FF">
        <w:t>obteniendo una duración aproximada entre los</w:t>
      </w:r>
      <w:r w:rsidRPr="00D268FF">
        <w:t xml:space="preserve"> 75 y 125 minutos</w:t>
      </w:r>
      <w:r w:rsidR="009D377F" w:rsidRPr="00D268FF">
        <w:t>.</w:t>
      </w:r>
      <w:r w:rsidR="00A8385D" w:rsidRPr="00D268FF">
        <w:t xml:space="preserve"> </w:t>
      </w:r>
      <w:r w:rsidR="009D377F" w:rsidRPr="00D268FF">
        <w:t>D</w:t>
      </w:r>
      <w:r w:rsidRPr="00D268FF">
        <w:t>urante la</w:t>
      </w:r>
      <w:r w:rsidR="009D377F" w:rsidRPr="00D268FF">
        <w:t xml:space="preserve"> aplicación de los </w:t>
      </w:r>
      <w:r w:rsidRPr="00D268FF">
        <w:t>protocolos concurrentes</w:t>
      </w:r>
      <w:r w:rsidR="009D377F" w:rsidRPr="00D268FF">
        <w:t xml:space="preserve"> de respuesta en voz alta</w:t>
      </w:r>
      <w:r w:rsidRPr="00D268FF">
        <w:t xml:space="preserve"> se recolectaron datos del diseño de los ítems</w:t>
      </w:r>
      <w:r w:rsidR="00A8385D" w:rsidRPr="00D268FF">
        <w:t xml:space="preserve"> y </w:t>
      </w:r>
      <w:r w:rsidRPr="00D268FF">
        <w:t xml:space="preserve">se verificó que el proceso de respuesta utilizado por los participantes ante los ítems de la prueba estuviera representado en el modelo cognitivo elaborado por los expertos. </w:t>
      </w:r>
      <w:r w:rsidR="009D377F" w:rsidRPr="00D268FF">
        <w:t>Por su parte</w:t>
      </w:r>
      <w:r w:rsidRPr="00D268FF">
        <w:t xml:space="preserve">, </w:t>
      </w:r>
      <w:r w:rsidR="009D377F" w:rsidRPr="00D268FF">
        <w:t>los</w:t>
      </w:r>
      <w:r w:rsidRPr="00D268FF">
        <w:t xml:space="preserve"> protocolos retrospectivos </w:t>
      </w:r>
      <w:r w:rsidR="009D377F" w:rsidRPr="00D268FF">
        <w:t xml:space="preserve">permitieron realizar </w:t>
      </w:r>
      <w:r w:rsidRPr="00D268FF">
        <w:t>preguntas a los participantes inmediatamente después de contestar el ítem con el fin de complementar la información obtenida en los protocolos concurrentes</w:t>
      </w:r>
      <w:r w:rsidR="00A8385D" w:rsidRPr="00D268FF">
        <w:t>.</w:t>
      </w:r>
    </w:p>
    <w:p w14:paraId="3041D1AB" w14:textId="77777777" w:rsidR="0005432C" w:rsidRPr="00D268FF" w:rsidRDefault="00951187" w:rsidP="00D268FF">
      <w:pPr>
        <w:pStyle w:val="parrafos0"/>
        <w:spacing w:after="160" w:line="360" w:lineRule="auto"/>
        <w:ind w:firstLine="0"/>
      </w:pPr>
      <w:r w:rsidRPr="00D268FF">
        <w:t xml:space="preserve">Para la captura de los datos, </w:t>
      </w:r>
      <w:r w:rsidR="00D143EA" w:rsidRPr="00D268FF">
        <w:t xml:space="preserve">se montó un laboratorio cognitivo acorde a las necesidades específicas del estudio. </w:t>
      </w:r>
      <w:r w:rsidRPr="00D268FF">
        <w:t>S</w:t>
      </w:r>
      <w:r w:rsidR="00D143EA" w:rsidRPr="00D268FF">
        <w:t>e utilizó el software CAMTASIA STUDIO versión 5.0.1 (</w:t>
      </w:r>
      <w:commentRangeStart w:id="43"/>
      <w:r w:rsidR="00D143EA" w:rsidRPr="00A5168B">
        <w:rPr>
          <w:highlight w:val="yellow"/>
        </w:rPr>
        <w:t>TechSmith, 2008</w:t>
      </w:r>
      <w:commentRangeEnd w:id="43"/>
      <w:r w:rsidR="00A5168B" w:rsidRPr="00A5168B">
        <w:rPr>
          <w:rStyle w:val="Refdecomentario"/>
          <w:rFonts w:asciiTheme="minorHAnsi" w:hAnsiTheme="minorHAnsi" w:cstheme="minorBidi"/>
          <w:highlight w:val="yellow"/>
          <w:lang w:eastAsia="en-US"/>
        </w:rPr>
        <w:commentReference w:id="43"/>
      </w:r>
      <w:r w:rsidR="00D143EA" w:rsidRPr="00D268FF">
        <w:t>)</w:t>
      </w:r>
      <w:r w:rsidRPr="00D268FF">
        <w:t xml:space="preserve"> porque </w:t>
      </w:r>
      <w:r w:rsidR="00D143EA" w:rsidRPr="00D268FF">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técnicas de pensamiento en voz alta, se puede obtener y editar un video con todos los datos mencionados. </w:t>
      </w:r>
      <w:bookmarkStart w:id="44" w:name="_Toc346562903"/>
      <w:bookmarkStart w:id="45" w:name="_Toc346563595"/>
    </w:p>
    <w:p w14:paraId="0E886497" w14:textId="68154CCF" w:rsidR="00C66767" w:rsidRPr="00D268FF" w:rsidRDefault="00A8385D" w:rsidP="00D268FF">
      <w:pPr>
        <w:pStyle w:val="parrafos0"/>
        <w:spacing w:after="160" w:line="360" w:lineRule="auto"/>
        <w:ind w:firstLine="0"/>
      </w:pPr>
      <w:r w:rsidRPr="00D268FF">
        <w:t>Una vez registrada la respuesta de los estudiantes, s</w:t>
      </w:r>
      <w:r w:rsidR="00D143EA" w:rsidRPr="00D268FF">
        <w:t>e capacitó a</w:t>
      </w:r>
      <w:r w:rsidRPr="00D268FF">
        <w:t xml:space="preserve"> </w:t>
      </w:r>
      <w:r w:rsidR="00D143EA" w:rsidRPr="00D268FF">
        <w:t>expertos en la verificación de</w:t>
      </w:r>
      <w:r w:rsidRPr="00D268FF">
        <w:t xml:space="preserve"> </w:t>
      </w:r>
      <w:r w:rsidR="00D143EA" w:rsidRPr="00D268FF">
        <w:t>l</w:t>
      </w:r>
      <w:r w:rsidRPr="00D268FF">
        <w:t>os</w:t>
      </w:r>
      <w:r w:rsidR="00D143EA" w:rsidRPr="00D268FF">
        <w:t xml:space="preserve"> proceso</w:t>
      </w:r>
      <w:r w:rsidRPr="00D268FF">
        <w:t>s</w:t>
      </w:r>
      <w:r w:rsidR="00D143EA" w:rsidRPr="00D268FF">
        <w:t xml:space="preserve"> de respuesta </w:t>
      </w:r>
      <w:r w:rsidRPr="00D268FF">
        <w:t>reportados</w:t>
      </w:r>
      <w:r w:rsidR="00D143EA" w:rsidRPr="00D268FF">
        <w:t xml:space="preserve"> con base en los modelos definidos </w:t>
      </w:r>
      <w:r w:rsidRPr="00D268FF">
        <w:t xml:space="preserve">previamente </w:t>
      </w:r>
      <w:r w:rsidR="00D143EA" w:rsidRPr="00D268FF">
        <w:t xml:space="preserve">por </w:t>
      </w:r>
      <w:r w:rsidRPr="00D268FF">
        <w:t xml:space="preserve">el grupo de expertos conformado por </w:t>
      </w:r>
      <w:r w:rsidR="00D143EA" w:rsidRPr="00D268FF">
        <w:t>docentes y especialistas en Matemáticas. Para</w:t>
      </w:r>
      <w:r w:rsidRPr="00D268FF">
        <w:t xml:space="preserve"> ello, </w:t>
      </w:r>
      <w:r w:rsidR="00D143EA" w:rsidRPr="00D268FF">
        <w:t xml:space="preserve">se trabajó de forma directa aplicando técnicas de análisis inductivo-deductivo. En la </w:t>
      </w:r>
      <w:r w:rsidR="00D143EA" w:rsidRPr="00D268FF">
        <w:rPr>
          <w:highlight w:val="cyan"/>
        </w:rPr>
        <w:t xml:space="preserve">Figura </w:t>
      </w:r>
      <w:r w:rsidR="005E32AA" w:rsidRPr="00D268FF">
        <w:rPr>
          <w:highlight w:val="cyan"/>
        </w:rPr>
        <w:t>2</w:t>
      </w:r>
      <w:r w:rsidR="00D143EA" w:rsidRPr="00D268FF">
        <w:t xml:space="preserve"> se puede observar</w:t>
      </w:r>
      <w:r w:rsidRPr="00D268FF">
        <w:t xml:space="preserve"> como ejemplo,</w:t>
      </w:r>
      <w:r w:rsidR="00D143EA" w:rsidRPr="00D268FF">
        <w:t xml:space="preserve"> el proceso analítico realizado en el ítem PMA01 de la prueba de Matemáticas de sexto d</w:t>
      </w:r>
      <w:r w:rsidRPr="00D268FF">
        <w:t xml:space="preserve">e primaria del PLANEA ELCE 2015, donde </w:t>
      </w:r>
      <w:r w:rsidR="00D143EA" w:rsidRPr="00D268FF">
        <w:t>como resultado de la verificación de los modelos hipotéticos del proceso de respuesta subyacente al</w:t>
      </w:r>
      <w:r w:rsidRPr="00D268FF">
        <w:t xml:space="preserve"> ítem </w:t>
      </w:r>
      <w:r w:rsidR="00D143EA" w:rsidRPr="00D268FF">
        <w:t>propuesto por</w:t>
      </w:r>
      <w:r w:rsidRPr="00D268FF">
        <w:t xml:space="preserve"> el panel de expertos y</w:t>
      </w:r>
      <w:r w:rsidR="00D143EA" w:rsidRPr="00D268FF">
        <w:t xml:space="preserve"> los reportes verbales de los estudiantes, se desarrolló el modelo cognitivo sintetizado del ítem.</w:t>
      </w:r>
      <w:r w:rsidR="00146B38" w:rsidRPr="00D268FF">
        <w:t xml:space="preserve">  </w:t>
      </w:r>
    </w:p>
    <w:p w14:paraId="3FCB6BF1" w14:textId="712E3AB5" w:rsidR="00C66767" w:rsidRPr="00D268FF" w:rsidRDefault="00C66767" w:rsidP="00F53C40">
      <w:pPr>
        <w:pStyle w:val="parrafos0"/>
        <w:spacing w:after="160" w:line="360" w:lineRule="auto"/>
        <w:ind w:firstLine="0"/>
        <w:jc w:val="center"/>
      </w:pPr>
      <w:r w:rsidRPr="00D268FF">
        <w:rPr>
          <w:noProof/>
        </w:rPr>
        <w:lastRenderedPageBreak/>
        <w:drawing>
          <wp:inline distT="0" distB="0" distL="0" distR="0" wp14:anchorId="57735C9F" wp14:editId="464FFF76">
            <wp:extent cx="5670774" cy="336232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734633" cy="3400188"/>
                    </a:xfrm>
                    <a:prstGeom prst="rect">
                      <a:avLst/>
                    </a:prstGeom>
                    <a:ln>
                      <a:noFill/>
                    </a:ln>
                    <a:extLst>
                      <a:ext uri="{53640926-AAD7-44D8-BBD7-CCE9431645EC}">
                        <a14:shadowObscured xmlns:a14="http://schemas.microsoft.com/office/drawing/2010/main"/>
                      </a:ext>
                    </a:extLst>
                  </pic:spPr>
                </pic:pic>
              </a:graphicData>
            </a:graphic>
          </wp:inline>
        </w:drawing>
      </w:r>
      <w:bookmarkStart w:id="46" w:name="_Toc506915321"/>
      <w:bookmarkStart w:id="47" w:name="_Toc507056968"/>
      <w:r w:rsidR="00F53C40">
        <w:rPr>
          <w:i/>
        </w:rPr>
        <w:br/>
      </w:r>
      <w:r w:rsidR="00D143EA" w:rsidRPr="00A5168B">
        <w:rPr>
          <w:i/>
          <w:highlight w:val="cyan"/>
        </w:rPr>
        <w:t xml:space="preserve">Figura </w:t>
      </w:r>
      <w:r w:rsidR="005E32AA" w:rsidRPr="00A5168B">
        <w:rPr>
          <w:i/>
          <w:highlight w:val="cyan"/>
        </w:rPr>
        <w:t>2</w:t>
      </w:r>
      <w:r w:rsidR="00D143EA" w:rsidRPr="00D268FF">
        <w:t xml:space="preserve">. Diagrama del modelo de </w:t>
      </w:r>
      <w:r w:rsidRPr="00D268FF">
        <w:t>u</w:t>
      </w:r>
      <w:r w:rsidR="00D143EA" w:rsidRPr="00D268FF">
        <w:t>n proceso de respuesta erróneo subyacente al ítem PMA01 de PLANEA ELCE 06 de Matemáticas</w:t>
      </w:r>
      <w:bookmarkEnd w:id="46"/>
      <w:bookmarkEnd w:id="47"/>
    </w:p>
    <w:p w14:paraId="6DDE7D95" w14:textId="7AC86102" w:rsidR="00146B38" w:rsidRDefault="00146B38" w:rsidP="00D268FF">
      <w:pPr>
        <w:pStyle w:val="indicefiguras"/>
        <w:spacing w:after="160" w:line="360" w:lineRule="auto"/>
        <w:ind w:right="13"/>
        <w:jc w:val="both"/>
        <w:rPr>
          <w:rFonts w:cs="Arial"/>
          <w:bCs/>
          <w:lang w:val="es-MX"/>
        </w:rPr>
      </w:pPr>
      <w:r w:rsidRPr="00D268FF">
        <w:rPr>
          <w:rFonts w:cs="Arial"/>
          <w:lang w:val="es-MX"/>
        </w:rPr>
        <w:t xml:space="preserve">En esta misma figura, también se pueden observar tres problemas de diseño y sesgo identificados por los expertos en el marco del EDU, correspondiendo a las categorías de: </w:t>
      </w:r>
      <w:r w:rsidRPr="00D268FF">
        <w:rPr>
          <w:rFonts w:cs="Arial"/>
          <w:bCs/>
          <w:lang w:val="es-MX"/>
        </w:rPr>
        <w:t xml:space="preserve">a) Problemas de inclusión poblacional, b) comprensibilidad de la base del ítem, y c) </w:t>
      </w:r>
      <w:r w:rsidRPr="00D268FF">
        <w:rPr>
          <w:rFonts w:cs="Arial"/>
          <w:lang w:val="es-MX"/>
        </w:rPr>
        <w:t xml:space="preserve">definición imprecisa del constructo, asociado este último a su vez a </w:t>
      </w:r>
      <w:r w:rsidRPr="00D268FF">
        <w:rPr>
          <w:rFonts w:cs="Arial"/>
          <w:bCs/>
          <w:lang w:val="es-MX"/>
        </w:rPr>
        <w:t>problemas de alineación del ítem al currículo de primaria.</w:t>
      </w:r>
    </w:p>
    <w:p w14:paraId="09176EA0" w14:textId="2FB50A37" w:rsidR="00E500DF" w:rsidRPr="00D268FF" w:rsidRDefault="00E500DF" w:rsidP="00D268FF">
      <w:pPr>
        <w:pStyle w:val="Textotablas"/>
        <w:spacing w:after="160" w:line="360" w:lineRule="auto"/>
        <w:ind w:firstLine="708"/>
        <w:jc w:val="both"/>
        <w:rPr>
          <w:rFonts w:cs="Arial"/>
          <w:sz w:val="24"/>
          <w:lang w:val="es-MX"/>
        </w:rPr>
      </w:pPr>
      <w:r w:rsidRPr="00D268FF">
        <w:rPr>
          <w:rFonts w:cs="Arial"/>
          <w:b/>
          <w:sz w:val="24"/>
          <w:lang w:val="es-MX"/>
        </w:rPr>
        <w:t>Fase III</w:t>
      </w:r>
      <w:r w:rsidR="0005432C" w:rsidRPr="00D268FF">
        <w:rPr>
          <w:rFonts w:cs="Arial"/>
          <w:b/>
          <w:sz w:val="24"/>
          <w:lang w:val="es-MX"/>
        </w:rPr>
        <w:t xml:space="preserve">: </w:t>
      </w:r>
      <w:r w:rsidRPr="00D268FF">
        <w:rPr>
          <w:rFonts w:cs="Arial"/>
          <w:b/>
          <w:sz w:val="24"/>
          <w:lang w:val="es-MX"/>
        </w:rPr>
        <w:t>Desarrollo y definición del modelo cognitivo</w:t>
      </w:r>
    </w:p>
    <w:p w14:paraId="3B960312" w14:textId="731B0379" w:rsidR="004E0E14" w:rsidRPr="00D268FF" w:rsidRDefault="001B2705" w:rsidP="00D268FF">
      <w:pPr>
        <w:pStyle w:val="parrafos0"/>
        <w:spacing w:after="160" w:line="360" w:lineRule="auto"/>
        <w:ind w:firstLine="0"/>
      </w:pPr>
      <w:r w:rsidRPr="00D268FF">
        <w:t>Durante la tercera fase de nuestro marco metodológico, se buscó definir, estructurar y desarrollar el modelo cognitivo que diera cuenta de las habilidades, conocimientos y procesos cognitivos evaluados o requeridos por la prueba. Para ello, se buscó determinar la cantidad y el tipo de relaciones</w:t>
      </w:r>
      <w:r w:rsidR="004E0E14" w:rsidRPr="00D268FF">
        <w:t xml:space="preserve"> existentes</w:t>
      </w:r>
      <w:r w:rsidRPr="00D268FF">
        <w:t xml:space="preserve"> entre los ítems y los atributos u operaciones cognitivas sustantivas </w:t>
      </w:r>
      <w:r w:rsidR="004E0E14" w:rsidRPr="00D268FF">
        <w:t>determinadas por los expertos y con ello, comenzar a</w:t>
      </w:r>
      <w:r w:rsidRPr="00D268FF">
        <w:t xml:space="preserve"> elaborar la matriz Q de la prueba</w:t>
      </w:r>
      <w:r w:rsidR="004E0E14" w:rsidRPr="00D268FF">
        <w:t>, (</w:t>
      </w:r>
      <w:r w:rsidR="004E0E14" w:rsidRPr="00A5168B">
        <w:rPr>
          <w:highlight w:val="lightGray"/>
        </w:rPr>
        <w:t>Rupp, Templin, y Henson, 2010</w:t>
      </w:r>
      <w:r w:rsidR="004E0E14" w:rsidRPr="00D268FF">
        <w:t>)</w:t>
      </w:r>
      <w:r w:rsidRPr="00D268FF">
        <w:t xml:space="preserve">. </w:t>
      </w:r>
    </w:p>
    <w:p w14:paraId="68BF6253" w14:textId="77777777" w:rsidR="007E1C54" w:rsidRDefault="004E0E14" w:rsidP="00D268FF">
      <w:pPr>
        <w:pStyle w:val="parrafos0"/>
        <w:spacing w:after="160" w:line="360" w:lineRule="auto"/>
        <w:ind w:firstLine="0"/>
      </w:pPr>
      <w:r w:rsidRPr="00D268FF">
        <w:t>Mediante</w:t>
      </w:r>
      <w:r w:rsidR="001B2705" w:rsidRPr="00D268FF">
        <w:t xml:space="preserve"> un análisis inductivo-deductivo </w:t>
      </w:r>
      <w:r w:rsidR="00CB04DD" w:rsidRPr="00D268FF">
        <w:t>realizado</w:t>
      </w:r>
      <w:r w:rsidRPr="00D268FF">
        <w:t xml:space="preserve"> por diadas </w:t>
      </w:r>
      <w:r w:rsidR="001B2705" w:rsidRPr="00D268FF">
        <w:t>de expertos</w:t>
      </w:r>
      <w:r w:rsidRPr="00D268FF">
        <w:t>, se sintetizaron</w:t>
      </w:r>
      <w:r w:rsidR="001B2705" w:rsidRPr="00D268FF">
        <w:t xml:space="preserve"> los modelos cognitivos </w:t>
      </w:r>
      <w:r w:rsidRPr="00D268FF">
        <w:t xml:space="preserve">asociados a los diversos </w:t>
      </w:r>
      <w:r w:rsidR="001B2705" w:rsidRPr="00D268FF">
        <w:t>proces</w:t>
      </w:r>
      <w:r w:rsidRPr="00D268FF">
        <w:t>os</w:t>
      </w:r>
      <w:r w:rsidR="001B2705" w:rsidRPr="00D268FF">
        <w:t xml:space="preserve"> de respuesta </w:t>
      </w:r>
      <w:r w:rsidRPr="00D268FF">
        <w:t xml:space="preserve">para desglosarlos </w:t>
      </w:r>
      <w:r w:rsidR="001B2705" w:rsidRPr="00D268FF">
        <w:lastRenderedPageBreak/>
        <w:t>en operaciones cognitivas</w:t>
      </w:r>
      <w:r w:rsidRPr="00D268FF">
        <w:t xml:space="preserve"> concretas que permitieran</w:t>
      </w:r>
      <w:r w:rsidR="001B2705" w:rsidRPr="00D268FF">
        <w:t xml:space="preserve"> un </w:t>
      </w:r>
      <w:r w:rsidR="00CB04DD" w:rsidRPr="00D268FF">
        <w:t>mayor</w:t>
      </w:r>
      <w:r w:rsidRPr="00D268FF">
        <w:t xml:space="preserve"> </w:t>
      </w:r>
      <w:r w:rsidR="001B2705" w:rsidRPr="00D268FF">
        <w:t xml:space="preserve">nivel explicativo del comportamiento de </w:t>
      </w:r>
      <w:r w:rsidRPr="00D268FF">
        <w:t>cada ítem.</w:t>
      </w:r>
      <w:r w:rsidR="001B2705" w:rsidRPr="00D268FF">
        <w:t xml:space="preserve"> </w:t>
      </w:r>
    </w:p>
    <w:p w14:paraId="6EDD522B" w14:textId="2E93B88D" w:rsidR="00E500DF" w:rsidRPr="00D268FF" w:rsidRDefault="00E500DF" w:rsidP="00F53C40">
      <w:pPr>
        <w:pStyle w:val="Textotablas"/>
        <w:spacing w:after="160" w:line="360" w:lineRule="auto"/>
        <w:ind w:firstLine="708"/>
        <w:jc w:val="both"/>
        <w:rPr>
          <w:rFonts w:cs="Arial"/>
          <w:b/>
          <w:sz w:val="24"/>
          <w:lang w:val="es-MX"/>
        </w:rPr>
      </w:pPr>
      <w:bookmarkStart w:id="48" w:name="_Toc346562904"/>
      <w:bookmarkStart w:id="49" w:name="_Toc346563596"/>
      <w:bookmarkEnd w:id="44"/>
      <w:bookmarkEnd w:id="45"/>
      <w:r w:rsidRPr="00D268FF">
        <w:rPr>
          <w:rFonts w:cs="Arial"/>
          <w:b/>
          <w:sz w:val="24"/>
          <w:lang w:val="es-MX"/>
        </w:rPr>
        <w:t>Fase IV</w:t>
      </w:r>
      <w:r w:rsidR="0005432C" w:rsidRPr="00D268FF">
        <w:rPr>
          <w:rFonts w:cs="Arial"/>
          <w:b/>
          <w:sz w:val="24"/>
          <w:lang w:val="es-MX"/>
        </w:rPr>
        <w:t xml:space="preserve">: </w:t>
      </w:r>
      <w:r w:rsidRPr="00D268FF">
        <w:rPr>
          <w:rFonts w:cs="Arial"/>
          <w:b/>
          <w:sz w:val="24"/>
          <w:lang w:val="es-MX"/>
        </w:rPr>
        <w:t>Aplicación del análisis componencial</w:t>
      </w:r>
    </w:p>
    <w:p w14:paraId="14CF4594" w14:textId="4F4AEE47" w:rsidR="00D143EA" w:rsidRPr="00D268FF" w:rsidRDefault="00CB04DD" w:rsidP="00D268FF">
      <w:pPr>
        <w:pStyle w:val="parrafos0"/>
        <w:spacing w:after="160" w:line="360" w:lineRule="auto"/>
        <w:ind w:firstLine="0"/>
      </w:pPr>
      <w:r w:rsidRPr="00D268FF">
        <w:t>La cuarta fase de nuestro marco metodológico consideró la evaluación de la</w:t>
      </w:r>
      <w:r w:rsidR="00D143EA" w:rsidRPr="00D268FF">
        <w:t xml:space="preserve"> calidad técnica de la prueba en estudio, aplicando el modelo DINA </w:t>
      </w:r>
      <w:r w:rsidRPr="00D268FF">
        <w:t>con</w:t>
      </w:r>
      <w:r w:rsidR="00D143EA" w:rsidRPr="00D268FF">
        <w:t xml:space="preserve"> la matriz Q diseñada por los expe</w:t>
      </w:r>
      <w:r w:rsidRPr="00D268FF">
        <w:t>rtos en los estudios cognitivos y</w:t>
      </w:r>
      <w:r w:rsidR="00D143EA" w:rsidRPr="00D268FF">
        <w:t xml:space="preserve"> evaluando </w:t>
      </w:r>
      <w:r w:rsidRPr="00D268FF">
        <w:t xml:space="preserve">la posibilidad de </w:t>
      </w:r>
      <w:r w:rsidR="00D143EA" w:rsidRPr="00D268FF">
        <w:t>mejora</w:t>
      </w:r>
      <w:r w:rsidRPr="00D268FF">
        <w:t>r la matriz,</w:t>
      </w:r>
      <w:r w:rsidR="00D143EA" w:rsidRPr="00D268FF">
        <w:t xml:space="preserve"> explorando los resultados </w:t>
      </w:r>
      <w:r w:rsidRPr="00D268FF">
        <w:t>individuales</w:t>
      </w:r>
      <w:r w:rsidR="00D143EA" w:rsidRPr="00D268FF">
        <w:t xml:space="preserve"> y</w:t>
      </w:r>
      <w:r w:rsidRPr="00D268FF">
        <w:t xml:space="preserve"> a lo largo de</w:t>
      </w:r>
      <w:r w:rsidR="00D143EA" w:rsidRPr="00D268FF">
        <w:t xml:space="preserve"> diferentes tipos de agrupaciones</w:t>
      </w:r>
      <w:r w:rsidRPr="00D268FF">
        <w:t>.</w:t>
      </w:r>
    </w:p>
    <w:p w14:paraId="7CB35C3C" w14:textId="6BA93301" w:rsidR="00D143EA" w:rsidRPr="00D268FF" w:rsidRDefault="00CB04DD" w:rsidP="00D268FF">
      <w:pPr>
        <w:pStyle w:val="parrafos0"/>
        <w:spacing w:after="160" w:line="360" w:lineRule="auto"/>
        <w:ind w:firstLine="0"/>
      </w:pPr>
      <w:r w:rsidRPr="00D268FF">
        <w:t>En cuanto a la revisión de la</w:t>
      </w:r>
      <w:r w:rsidR="00D143EA" w:rsidRPr="00D268FF">
        <w:t xml:space="preserve"> calidad técnica de los ítems de M</w:t>
      </w:r>
      <w:r w:rsidRPr="00D268FF">
        <w:t>atemáticas del PLANEA ELCE 2015, se obtuvieron indicadores propios d</w:t>
      </w:r>
      <w:r w:rsidR="00D143EA" w:rsidRPr="00D268FF">
        <w:t xml:space="preserve">e la Teoría Clásica de los Tests (TCT) y </w:t>
      </w:r>
      <w:r w:rsidRPr="00D268FF">
        <w:t>se realizó un</w:t>
      </w:r>
      <w:r w:rsidR="00D143EA" w:rsidRPr="00D268FF">
        <w:t xml:space="preserve"> análisis de estructura interna mediante</w:t>
      </w:r>
      <w:r w:rsidRPr="00D268FF">
        <w:t xml:space="preserve"> la aplicación de</w:t>
      </w:r>
      <w:r w:rsidR="00D143EA" w:rsidRPr="00D268FF">
        <w:t xml:space="preserve"> Análisis Factorial</w:t>
      </w:r>
      <w:r w:rsidRPr="00D268FF">
        <w:t>es</w:t>
      </w:r>
      <w:r w:rsidR="00D143EA" w:rsidRPr="00D268FF">
        <w:t xml:space="preserve"> Exploratorio</w:t>
      </w:r>
      <w:r w:rsidRPr="00D268FF">
        <w:t>s</w:t>
      </w:r>
      <w:r w:rsidR="00D143EA" w:rsidRPr="00D268FF">
        <w:t xml:space="preserve"> (AFE) con el método de estimación de mínimos cuadrados ponderados para variables categóricas.</w:t>
      </w:r>
      <w:r w:rsidR="00D268FF" w:rsidRPr="00D268FF">
        <w:t xml:space="preserve"> Los análisis para la revisión de la calidad técnica y validez de la prueba se realizaron seleccionando una submuestra aleatoria de 5000 estudiantes dentro de la base de datos disponible. </w:t>
      </w:r>
      <w:r w:rsidR="00D143EA" w:rsidRPr="00D268FF">
        <w:t xml:space="preserve"> </w:t>
      </w:r>
    </w:p>
    <w:p w14:paraId="65B2E0B1" w14:textId="1C0A68D7" w:rsidR="00782F4C" w:rsidRPr="00D268FF" w:rsidRDefault="00782F4C" w:rsidP="00D268FF">
      <w:pPr>
        <w:pStyle w:val="parrafos0"/>
        <w:spacing w:after="160" w:line="360" w:lineRule="auto"/>
        <w:ind w:firstLine="0"/>
      </w:pPr>
      <w:r w:rsidRPr="00D268FF">
        <w:t>Los indicadores de</w:t>
      </w:r>
      <w:r w:rsidR="00D143EA" w:rsidRPr="00D268FF">
        <w:t xml:space="preserve"> la TCT </w:t>
      </w:r>
      <w:r w:rsidRPr="00D268FF">
        <w:t>fueron obtenidos con</w:t>
      </w:r>
      <w:r w:rsidR="00D143EA" w:rsidRPr="00D268FF">
        <w:t xml:space="preserve"> la paquetería CTT del programa libre R 2.15.1. (</w:t>
      </w:r>
      <w:commentRangeStart w:id="50"/>
      <w:r w:rsidR="00D143EA" w:rsidRPr="00427AF0">
        <w:rPr>
          <w:highlight w:val="yellow"/>
        </w:rPr>
        <w:t>Ihaka, R. y Gentleman, R., 1996</w:t>
      </w:r>
      <w:commentRangeEnd w:id="50"/>
      <w:r w:rsidR="00427AF0">
        <w:rPr>
          <w:rStyle w:val="Refdecomentario"/>
          <w:rFonts w:asciiTheme="minorHAnsi" w:hAnsiTheme="minorHAnsi" w:cstheme="minorBidi"/>
          <w:lang w:eastAsia="en-US"/>
        </w:rPr>
        <w:commentReference w:id="50"/>
      </w:r>
      <w:r w:rsidR="00641C3A">
        <w:t xml:space="preserve">; </w:t>
      </w:r>
      <w:commentRangeStart w:id="51"/>
      <w:r w:rsidR="00641C3A" w:rsidRPr="00641C3A">
        <w:rPr>
          <w:highlight w:val="yellow"/>
        </w:rPr>
        <w:t>Willse, J.T. &amp; Shu</w:t>
      </w:r>
      <w:commentRangeEnd w:id="51"/>
      <w:r w:rsidR="00641C3A" w:rsidRPr="00641C3A">
        <w:rPr>
          <w:highlight w:val="yellow"/>
        </w:rPr>
        <w:t>, Z., 2014</w:t>
      </w:r>
      <w:r w:rsidR="00641C3A" w:rsidRPr="00641C3A">
        <w:rPr>
          <w:rStyle w:val="Refdecomentario"/>
          <w:rFonts w:asciiTheme="minorHAnsi" w:hAnsiTheme="minorHAnsi" w:cstheme="minorBidi"/>
          <w:highlight w:val="yellow"/>
          <w:lang w:eastAsia="en-US"/>
        </w:rPr>
        <w:commentReference w:id="51"/>
      </w:r>
      <w:r w:rsidR="00D143EA" w:rsidRPr="00D268FF">
        <w:t>)</w:t>
      </w:r>
      <w:r w:rsidRPr="00D268FF">
        <w:t xml:space="preserve"> para ser evaluados </w:t>
      </w:r>
      <w:r w:rsidR="00D143EA" w:rsidRPr="00D268FF">
        <w:t xml:space="preserve">a la luz de los estándares clásicos de calidad técnica. Los indicadores </w:t>
      </w:r>
      <w:r w:rsidRPr="00D268FF">
        <w:t>psicométricos revisados fueron</w:t>
      </w:r>
      <w:r w:rsidR="00D143EA" w:rsidRPr="00D268FF">
        <w:t xml:space="preserve"> el índice de dificultad, el índice de discriminación</w:t>
      </w:r>
      <w:r w:rsidR="00E40685" w:rsidRPr="00D268FF">
        <w:t>, el coeficiente de correlación punto-biserial</w:t>
      </w:r>
      <w:r w:rsidR="00D143EA" w:rsidRPr="00D268FF">
        <w:t xml:space="preserve"> y el coeficiente de consistencia interna para la prueba y si se elimina un ítem (</w:t>
      </w:r>
      <w:r w:rsidR="00D143EA" w:rsidRPr="00D268FF">
        <w:rPr>
          <w:b/>
        </w:rPr>
        <w:t>α</w:t>
      </w:r>
      <w:r w:rsidR="00D143EA" w:rsidRPr="00D268FF">
        <w:t xml:space="preserve"> de Cronbach). </w:t>
      </w:r>
    </w:p>
    <w:p w14:paraId="07E65F37" w14:textId="3E325C9F" w:rsidR="00D143EA" w:rsidRPr="00D268FF" w:rsidRDefault="00782F4C" w:rsidP="00D268FF">
      <w:pPr>
        <w:pStyle w:val="parrafos0"/>
        <w:spacing w:after="160" w:line="360" w:lineRule="auto"/>
        <w:ind w:firstLine="0"/>
      </w:pPr>
      <w:r w:rsidRPr="00D268FF">
        <w:t>El primer indicador, el</w:t>
      </w:r>
      <w:r w:rsidR="00D143EA" w:rsidRPr="00D268FF">
        <w:t xml:space="preserve"> índice de dificultad</w:t>
      </w:r>
      <w:r w:rsidRPr="00D268FF">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D268FF">
        <w:rPr>
          <w:rFonts w:eastAsiaTheme="minorEastAsia"/>
        </w:rPr>
        <w:t xml:space="preserve"> </w:t>
      </w:r>
      <w:r w:rsidRPr="00D268FF">
        <w:t>de cada ítem</w:t>
      </w:r>
      <w:r w:rsidR="00E40685" w:rsidRPr="00D268FF">
        <w:t xml:space="preserve"> </w:t>
      </w:r>
      <m:oMath>
        <m:r>
          <m:rPr>
            <m:sty m:val="p"/>
          </m:rPr>
          <w:rPr>
            <w:rFonts w:ascii="Cambria Math" w:hAnsi="Cambria Math"/>
          </w:rPr>
          <m:t>i</m:t>
        </m:r>
      </m:oMath>
      <w:r w:rsidRPr="00D268FF">
        <w:t xml:space="preserve"> señala qué proporción de la muestra evaluada obtuvo un acierto, de acuerdo a la siguiente ecuación</w:t>
      </w:r>
      <w:r w:rsidR="00D143EA" w:rsidRPr="00D268FF">
        <w:t>:</w:t>
      </w:r>
    </w:p>
    <w:p w14:paraId="2BDF665F" w14:textId="6E485A19" w:rsidR="00D143EA" w:rsidRPr="00D268FF" w:rsidRDefault="00D143EA" w:rsidP="00D268FF">
      <w:pPr>
        <w:spacing w:line="360" w:lineRule="auto"/>
        <w:jc w:val="center"/>
        <w:rPr>
          <w:rFonts w:ascii="Arial" w:hAnsi="Arial" w:cs="Arial"/>
          <w:sz w:val="24"/>
          <w:szCs w:val="24"/>
        </w:rPr>
      </w:pPr>
      <w:r w:rsidRPr="00D268FF">
        <w:rPr>
          <w:rFonts w:ascii="Arial" w:hAnsi="Arial" w:cs="Arial"/>
          <w:position w:val="-30"/>
          <w:sz w:val="24"/>
          <w:szCs w:val="24"/>
        </w:rPr>
        <w:object w:dxaOrig="820" w:dyaOrig="680" w14:anchorId="22F0E96B">
          <v:shape id="_x0000_i1025" type="#_x0000_t75" style="width:52.35pt;height:43pt" o:ole="">
            <v:imagedata r:id="rId12" o:title=""/>
          </v:shape>
          <o:OLEObject Type="Embed" ProgID="Equation.DSMT4" ShapeID="_x0000_i1025" DrawAspect="Content" ObjectID="_1622994480" r:id="rId13"/>
        </w:object>
      </w:r>
      <w:r w:rsidR="00782F4C" w:rsidRPr="00D268FF">
        <w:rPr>
          <w:rFonts w:ascii="Arial" w:hAnsi="Arial" w:cs="Arial"/>
          <w:sz w:val="24"/>
          <w:szCs w:val="24"/>
        </w:rPr>
        <w:t>,</w:t>
      </w:r>
    </w:p>
    <w:p w14:paraId="4F8CD2C0" w14:textId="4C884F7A" w:rsidR="00782F4C" w:rsidRPr="00D268FF" w:rsidRDefault="00782F4C" w:rsidP="00D268FF">
      <w:pPr>
        <w:pStyle w:val="parrafos0"/>
        <w:spacing w:after="160" w:line="360" w:lineRule="auto"/>
        <w:ind w:firstLine="0"/>
      </w:pPr>
      <w:r w:rsidRPr="00D268FF">
        <w:rPr>
          <w:rFonts w:eastAsia="Calibri"/>
        </w:rPr>
        <w:t>donde</w:t>
      </w:r>
      <w:r w:rsidR="00D143EA" w:rsidRPr="00D268FF">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D268FF">
        <w:t xml:space="preserve"> es la cantidad</w:t>
      </w:r>
      <w:r w:rsidRPr="00D268FF">
        <w:t xml:space="preserve"> total</w:t>
      </w:r>
      <w:r w:rsidR="00D143EA" w:rsidRPr="00D268FF">
        <w:t xml:space="preserve"> de aciertos </w:t>
      </w:r>
      <w:r w:rsidRPr="00D268FF">
        <w:t>registrados para este</w:t>
      </w:r>
      <w:r w:rsidR="00D143EA" w:rsidRPr="00D268FF">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es la cantidad </w:t>
      </w:r>
      <w:r w:rsidRPr="00D268FF">
        <w:t>total de respuestas registradas para este reactivo (aciertos y errores)</w:t>
      </w:r>
      <w:r w:rsidR="00D143EA" w:rsidRPr="00D268FF">
        <w:t xml:space="preserve">. </w:t>
      </w:r>
    </w:p>
    <w:p w14:paraId="118306E6" w14:textId="4F8641CE" w:rsidR="00E32688" w:rsidRPr="00D268FF" w:rsidRDefault="002363E4" w:rsidP="00E32688">
      <w:pPr>
        <w:pStyle w:val="parrafos0"/>
        <w:spacing w:after="160" w:line="360" w:lineRule="auto"/>
        <w:ind w:firstLine="0"/>
      </w:pPr>
      <w:r>
        <w:t>Se computaron los</w:t>
      </w:r>
      <w:r w:rsidR="00D143EA" w:rsidRPr="00D268FF">
        <w:t xml:space="preserve"> </w:t>
      </w:r>
      <w:r w:rsidR="00D143EA" w:rsidRPr="00D268FF">
        <w:rPr>
          <w:i/>
        </w:rPr>
        <w:t>índice</w:t>
      </w:r>
      <w:r w:rsidR="00782F4C" w:rsidRPr="00D268FF">
        <w:rPr>
          <w:i/>
        </w:rPr>
        <w:t>s</w:t>
      </w:r>
      <w:r w:rsidR="00D143EA" w:rsidRPr="00D268FF">
        <w:rPr>
          <w:i/>
        </w:rPr>
        <w:t xml:space="preserve"> de discriminación</w:t>
      </w:r>
      <w:r w:rsidR="00E40685" w:rsidRPr="00D268F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D268FF">
        <w:t xml:space="preserve"> </w:t>
      </w:r>
      <w:r>
        <w:t>de cada ítem</w:t>
      </w:r>
      <w:r w:rsidR="00E32688">
        <w:t>, que permiten identificar en qué medida cada ítem permite distinguir entre l</w:t>
      </w:r>
      <w:r w:rsidRPr="00D268FF">
        <w:t xml:space="preserve">os </w:t>
      </w:r>
      <w:r w:rsidR="00E32688">
        <w:t xml:space="preserve">sustentantes </w:t>
      </w:r>
      <w:r w:rsidRPr="00D268FF">
        <w:t>con</w:t>
      </w:r>
      <w:r w:rsidR="00E32688">
        <w:t xml:space="preserve"> un</w:t>
      </w:r>
      <w:r w:rsidRPr="00D268FF">
        <w:t xml:space="preserve"> alto y bajo </w:t>
      </w:r>
      <w:r w:rsidRPr="00D268FF">
        <w:lastRenderedPageBreak/>
        <w:t xml:space="preserve">desempeño en la prueba, es decir, un ítem será eficaz en la medida en que los sujetos de alto desempeño tiendan a responder correctamente a un criterio y los sujetos de bajo desempeño probablemente lo realicen de forma incorrecta. </w:t>
      </w:r>
    </w:p>
    <w:p w14:paraId="71D69A4A" w14:textId="7AAEA730" w:rsidR="00D143EA" w:rsidRPr="00D268FF" w:rsidRDefault="00D143EA" w:rsidP="00D268FF">
      <w:pPr>
        <w:pStyle w:val="parrafos0"/>
        <w:spacing w:after="160" w:line="360" w:lineRule="auto"/>
        <w:ind w:firstLine="0"/>
      </w:pPr>
    </w:p>
    <w:p w14:paraId="3C9F4BD9" w14:textId="1E56A8C6" w:rsidR="00D143EA" w:rsidRPr="00D268FF" w:rsidRDefault="00D143EA" w:rsidP="00D268FF">
      <w:pPr>
        <w:pStyle w:val="parrafos0"/>
        <w:spacing w:after="160" w:line="360" w:lineRule="auto"/>
        <w:jc w:val="center"/>
      </w:pPr>
      <w:r w:rsidRPr="00D268FF">
        <w:rPr>
          <w:position w:val="-32"/>
        </w:rPr>
        <w:object w:dxaOrig="1579" w:dyaOrig="700" w14:anchorId="0F3764F2">
          <v:shape id="_x0000_i1026" type="#_x0000_t75" style="width:101pt;height:44.9pt" o:ole="">
            <v:imagedata r:id="rId14" o:title=""/>
          </v:shape>
          <o:OLEObject Type="Embed" ProgID="Equation.DSMT4" ShapeID="_x0000_i1026" DrawAspect="Content" ObjectID="_1622994481" r:id="rId15"/>
        </w:object>
      </w:r>
      <w:r w:rsidR="00782F4C" w:rsidRPr="00D268FF">
        <w:t xml:space="preserve"> ,</w:t>
      </w:r>
    </w:p>
    <w:p w14:paraId="3A763887" w14:textId="77777777" w:rsidR="00E32688" w:rsidRDefault="00782F4C" w:rsidP="00E32688">
      <w:pPr>
        <w:pStyle w:val="parrafos0"/>
        <w:spacing w:after="160" w:line="360" w:lineRule="auto"/>
        <w:ind w:firstLine="0"/>
      </w:pPr>
      <w:r w:rsidRPr="00D268FF">
        <w:t>donde</w:t>
      </w:r>
      <w:r w:rsidR="00D143EA" w:rsidRPr="00D268FF">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w:t>
      </w:r>
      <w:r w:rsidR="00D143EA" w:rsidRPr="00D268FF">
        <w:t>es la cantidad de aciertos</w:t>
      </w:r>
      <w:r w:rsidR="005020CC" w:rsidRPr="00D268FF">
        <w:t xml:space="preserve"> registrados en el ítem </w:t>
      </w:r>
      <m:oMath>
        <m:r>
          <w:rPr>
            <w:rFonts w:ascii="Cambria Math" w:hAnsi="Cambria Math"/>
          </w:rPr>
          <m:t>i</m:t>
        </m:r>
      </m:oMath>
      <w:r w:rsidR="00D143EA" w:rsidRPr="00D268FF">
        <w:t xml:space="preserve"> </w:t>
      </w:r>
      <w:r w:rsidR="005020CC" w:rsidRPr="00D268FF">
        <w:t>por el</w:t>
      </w:r>
      <w:r w:rsidR="00D143EA" w:rsidRPr="00D268FF">
        <w:t xml:space="preserve"> 27% de </w:t>
      </w:r>
      <w:r w:rsidR="005020CC" w:rsidRPr="00D268FF">
        <w:t xml:space="preserve">los </w:t>
      </w:r>
      <w:r w:rsidR="00D143EA" w:rsidRPr="00D268FF">
        <w:t>examinados que obtuvieron las punt</w:t>
      </w:r>
      <w:r w:rsidR="005020CC" w:rsidRPr="00D268FF">
        <w:t>uaciones más altas en el examen;</w:t>
      </w:r>
      <w:r w:rsidR="00D143EA" w:rsidRPr="00D268FF">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D268FF">
        <w:t xml:space="preserve"> </w:t>
      </w:r>
      <w:r w:rsidR="005020CC" w:rsidRPr="00D268FF">
        <w:t xml:space="preserve">es </w:t>
      </w:r>
      <w:r w:rsidR="00D143EA" w:rsidRPr="00D268FF">
        <w:t>la cantidad de aciertos</w:t>
      </w:r>
      <w:r w:rsidR="005020CC" w:rsidRPr="00D268FF">
        <w:t xml:space="preserve"> registrados en el mismo reactivo por e</w:t>
      </w:r>
      <w:r w:rsidR="00D143EA" w:rsidRPr="00D268FF">
        <w:t xml:space="preserve">l 27% de examinados que obtuvieron las puntuaciones más bajas en el examen, y </w:t>
      </w:r>
      <m:oMath>
        <m:r>
          <w:rPr>
            <w:rFonts w:ascii="Cambria Math" w:hAnsi="Cambria Math"/>
          </w:rPr>
          <m:t>N</m:t>
        </m:r>
      </m:oMath>
      <w:r w:rsidR="005020CC" w:rsidRPr="00D268FF">
        <w:rPr>
          <w:rFonts w:eastAsiaTheme="minorEastAsia"/>
        </w:rPr>
        <w:t xml:space="preserve"> </w:t>
      </w:r>
      <w:r w:rsidR="00D143EA" w:rsidRPr="00D268FF">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D268FF">
        <w:t xml:space="preserve">). </w:t>
      </w:r>
      <w:r w:rsidR="00E32688">
        <w:t xml:space="preserve"> La</w:t>
      </w:r>
      <w:r w:rsidR="00E32688" w:rsidRPr="00D268FF">
        <w:t xml:space="preserve"> interpretación más intuitiva del índice de discriminación es que cuando los valores tienden a ser altos o se acercan al valor de 1.0 se considera que ese reactivo discrimina o separa en mucho mejor medida a los sujetos de alto y bajo desempeño; en la medida que la discriminación de un reactivo tiende a cero, se consideraría que dicho reactivo no podría separar entre sujetos de alto y bajo desempeño, teniendo que ser revisado, posiblemente modificado o bien eliminado de la prueba.</w:t>
      </w:r>
    </w:p>
    <w:p w14:paraId="462D8EE9" w14:textId="6BD1F610" w:rsidR="00D143EA" w:rsidRPr="00D268FF" w:rsidRDefault="00D143EA" w:rsidP="00D268FF">
      <w:pPr>
        <w:pStyle w:val="parrafos0"/>
        <w:spacing w:after="160" w:line="360" w:lineRule="auto"/>
        <w:ind w:firstLine="0"/>
      </w:pPr>
      <w:r w:rsidRPr="00D268FF">
        <w:t>La ecuación que se utilizó para obtener el coeficiente de correlación puntual-biserial</w:t>
      </w:r>
      <w:r w:rsidR="004E2A37" w:rsidRPr="00D268FF">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sidRPr="00D268FF">
        <w:rPr>
          <w:rFonts w:eastAsiaTheme="minorEastAsia"/>
        </w:rPr>
        <w:t>)</w:t>
      </w:r>
      <w:r w:rsidRPr="00D268FF">
        <w:t xml:space="preserve"> fue:</w:t>
      </w:r>
    </w:p>
    <w:p w14:paraId="5CD05AA2" w14:textId="445B609E" w:rsidR="00D143EA" w:rsidRPr="00D268FF" w:rsidRDefault="00D143EA" w:rsidP="00D268FF">
      <w:pPr>
        <w:pStyle w:val="Parrafos"/>
        <w:spacing w:before="480" w:after="160" w:line="360" w:lineRule="auto"/>
        <w:jc w:val="center"/>
      </w:pPr>
      <w:r w:rsidRPr="00D268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rsidRPr="00D268FF">
        <w:t>,</w:t>
      </w:r>
    </w:p>
    <w:p w14:paraId="6C976063" w14:textId="3BD71662" w:rsidR="00E32688" w:rsidRDefault="005020CC" w:rsidP="00E32688">
      <w:pPr>
        <w:pStyle w:val="parrafos0"/>
        <w:spacing w:after="160" w:line="360" w:lineRule="auto"/>
        <w:ind w:firstLine="0"/>
      </w:pPr>
      <w:r w:rsidRPr="00D268FF">
        <w:t xml:space="preserve">Donde </w:t>
      </w:r>
      <w:r w:rsidR="00D143EA" w:rsidRPr="00D268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correctamente el ítem, </w:t>
      </w:r>
      <w:r w:rsidR="00D143EA" w:rsidRPr="00D268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incorrectamente el ítem, </w:t>
      </w:r>
      <w:r w:rsidR="00D143EA" w:rsidRPr="00D268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D268FF">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 es la cantidad de </w:t>
      </w:r>
      <w:r w:rsidR="005106A8" w:rsidRPr="00D268FF">
        <w:t>respuestas correctas registradas en e</w:t>
      </w:r>
      <w:r w:rsidR="00D143EA" w:rsidRPr="00D268FF">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rsidRPr="00D268FF">
        <w:t xml:space="preserve"> </w:t>
      </w:r>
      <w:r w:rsidR="00D143EA" w:rsidRPr="00D268FF">
        <w:t xml:space="preserve">es la cantidad de </w:t>
      </w:r>
      <w:r w:rsidR="005106A8" w:rsidRPr="00D268FF">
        <w:t>respuestas incorrectas registradas</w:t>
      </w:r>
      <w:r w:rsidR="00D143EA" w:rsidRPr="00D268FF">
        <w:t xml:space="preserve"> y </w:t>
      </w:r>
      <m:oMath>
        <m:r>
          <w:rPr>
            <w:rFonts w:ascii="Cambria Math" w:hAnsi="Cambria Math"/>
          </w:rPr>
          <m:t>n</m:t>
        </m:r>
      </m:oMath>
      <w:r w:rsidR="00D143EA" w:rsidRPr="00D268FF">
        <w:t xml:space="preserve"> es igual a</w:t>
      </w:r>
      <w:r w:rsidR="005106A8" w:rsidRPr="00D268FF">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D268FF">
        <w:t xml:space="preserve">. </w:t>
      </w:r>
      <w:r w:rsidR="00E32688">
        <w:t>Este</w:t>
      </w:r>
      <w:r w:rsidR="00E32688" w:rsidRPr="00D268FF">
        <w:t xml:space="preserve"> estadístico fue propuesto </w:t>
      </w:r>
      <w:r w:rsidR="00E32688" w:rsidRPr="00D268FF">
        <w:lastRenderedPageBreak/>
        <w:t xml:space="preserve">por Pearson (1909) como una aproximación al coeficiente producto-momento </w:t>
      </w:r>
      <w:r w:rsidR="00E32688">
        <w:t>que</w:t>
      </w:r>
      <w:r w:rsidR="00E32688" w:rsidRPr="00D268FF">
        <w:t xml:space="preserve"> es independiente del índice de dificultad del reactivo. </w:t>
      </w:r>
    </w:p>
    <w:p w14:paraId="70D9BACC" w14:textId="0659AD08" w:rsidR="004E2A37" w:rsidRPr="00D268FF" w:rsidRDefault="00E32688" w:rsidP="00E32688">
      <w:pPr>
        <w:pStyle w:val="parrafos0"/>
        <w:spacing w:after="160" w:line="360" w:lineRule="auto"/>
        <w:ind w:firstLine="0"/>
      </w:pPr>
      <w:r w:rsidRPr="00D268FF">
        <w:t>altos y bajos se utilizó la siguiente ecuación:</w:t>
      </w:r>
    </w:p>
    <w:p w14:paraId="4031D876" w14:textId="33C98DF8" w:rsidR="00D143EA" w:rsidRPr="00D268FF" w:rsidRDefault="004E2A37" w:rsidP="00D268FF">
      <w:pPr>
        <w:pStyle w:val="parrafos0"/>
        <w:spacing w:after="160" w:line="360" w:lineRule="auto"/>
        <w:ind w:firstLine="0"/>
      </w:pPr>
      <w:r w:rsidRPr="00D268FF">
        <w:t>Finalmente el</w:t>
      </w:r>
      <w:r w:rsidR="00D143EA" w:rsidRPr="00D268FF">
        <w:t xml:space="preserve"> coeficiente de consistencia interna (</w:t>
      </w:r>
      <w:r w:rsidR="00D143EA" w:rsidRPr="00D268FF">
        <w:rPr>
          <w:b/>
        </w:rPr>
        <w:t>α</w:t>
      </w:r>
      <w:r w:rsidR="00D143EA" w:rsidRPr="00D268FF">
        <w:t xml:space="preserve"> de Cronbach) del instrumento fue</w:t>
      </w:r>
      <w:r w:rsidRPr="00D268FF">
        <w:t xml:space="preserve"> computado a partir de la siguiente ecuación</w:t>
      </w:r>
      <w:r w:rsidR="00D143EA" w:rsidRPr="00D268FF">
        <w:t>:</w:t>
      </w:r>
    </w:p>
    <w:p w14:paraId="5349F804" w14:textId="6167629A" w:rsidR="00D143EA" w:rsidRPr="00D268FF" w:rsidRDefault="00D143EA" w:rsidP="00D268FF">
      <w:pPr>
        <w:pStyle w:val="Parrafos"/>
        <w:spacing w:before="480" w:after="160" w:line="360" w:lineRule="auto"/>
        <w:jc w:val="center"/>
        <w:rPr>
          <w:rFonts w:eastAsia="Calibri"/>
        </w:rPr>
      </w:pPr>
      <w:r w:rsidRPr="00D268FF">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sidRPr="00D268FF">
        <w:rPr>
          <w:rFonts w:eastAsia="Calibri"/>
        </w:rPr>
        <w:t>,</w:t>
      </w:r>
    </w:p>
    <w:p w14:paraId="57BC806D" w14:textId="68445F22" w:rsidR="00D143EA" w:rsidRPr="00D268FF" w:rsidRDefault="004E2A37" w:rsidP="00D268FF">
      <w:pPr>
        <w:pStyle w:val="parrafos0"/>
        <w:spacing w:after="160" w:line="360" w:lineRule="auto"/>
        <w:ind w:firstLine="0"/>
      </w:pPr>
      <w:r w:rsidRPr="00D268FF">
        <w:rPr>
          <w:rFonts w:eastAsia="Calibri"/>
        </w:rPr>
        <w:t>donde</w:t>
      </w:r>
      <w:r w:rsidR="00D143EA" w:rsidRPr="00D268FF">
        <w:t xml:space="preserve"> </w:t>
      </w:r>
      <m:oMath>
        <m:r>
          <w:rPr>
            <w:rFonts w:ascii="Cambria Math" w:hAnsi="Cambria Math"/>
          </w:rPr>
          <m:t>n</m:t>
        </m:r>
      </m:oMath>
      <w:r w:rsidR="005106A8" w:rsidRPr="00D268FF">
        <w:rPr>
          <w:rFonts w:eastAsiaTheme="minorEastAsia"/>
        </w:rPr>
        <w:t xml:space="preserve"> </w:t>
      </w:r>
      <w:r w:rsidR="00D143EA" w:rsidRPr="00D268FF">
        <w:t xml:space="preserve">es la cantidad de ítems de la prueba, </w:t>
      </w:r>
      <w:r w:rsidR="00D143EA" w:rsidRPr="00D268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D268FF">
        <w:t xml:space="preserve"> es la varianza de las puntuaciones de la prueba y </w:t>
      </w:r>
      <w:r w:rsidR="00D143EA" w:rsidRPr="00D268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D268FF">
        <w:t xml:space="preserve"> es la sumatoria de las varianzas de los reactivos.</w:t>
      </w:r>
    </w:p>
    <w:p w14:paraId="7597C0AB" w14:textId="4640A2D6" w:rsidR="00D143EA" w:rsidRPr="00D268FF" w:rsidRDefault="00D143EA" w:rsidP="00D268FF">
      <w:pPr>
        <w:pStyle w:val="parrafos0"/>
        <w:spacing w:after="160" w:line="360" w:lineRule="auto"/>
        <w:ind w:firstLine="0"/>
      </w:pPr>
      <w:r w:rsidRPr="00D268FF">
        <w:t xml:space="preserve">Para el análisis de la estructura interna se aplicó un modelo </w:t>
      </w:r>
      <w:r w:rsidR="005106A8" w:rsidRPr="00D268FF">
        <w:t xml:space="preserve">de Análisis Factorial Exploratorio </w:t>
      </w:r>
      <w:r w:rsidR="00263A82" w:rsidRPr="00D268FF">
        <w:t>usando los paquetes</w:t>
      </w:r>
      <w:r w:rsidRPr="00D268FF">
        <w:t xml:space="preserve"> </w:t>
      </w:r>
      <w:r w:rsidRPr="00D268FF">
        <w:rPr>
          <w:i/>
        </w:rPr>
        <w:t>nFactors</w:t>
      </w:r>
      <w:r w:rsidRPr="00D268FF">
        <w:t xml:space="preserve"> y </w:t>
      </w:r>
      <w:r w:rsidRPr="00D268FF">
        <w:rPr>
          <w:i/>
        </w:rPr>
        <w:t>psych</w:t>
      </w:r>
      <w:r w:rsidR="00263A82" w:rsidRPr="00D268FF">
        <w:t xml:space="preserve"> de R</w:t>
      </w:r>
      <w:r w:rsidRPr="00D268FF">
        <w:t xml:space="preserve"> (</w:t>
      </w:r>
      <w:r w:rsidRPr="00427AF0">
        <w:rPr>
          <w:highlight w:val="lightGray"/>
        </w:rPr>
        <w:t>Ihaka, R. y Gentleman, R., 1996</w:t>
      </w:r>
      <w:r w:rsidR="00EF7A8A">
        <w:t xml:space="preserve">; </w:t>
      </w:r>
      <w:commentRangeStart w:id="52"/>
      <w:r w:rsidR="00EF7A8A" w:rsidRPr="00EF7A8A">
        <w:rPr>
          <w:highlight w:val="yellow"/>
        </w:rPr>
        <w:t>Revelle, W., 20111</w:t>
      </w:r>
      <w:r w:rsidR="00EF7A8A">
        <w:t xml:space="preserve">, </w:t>
      </w:r>
      <w:commentRangeEnd w:id="52"/>
      <w:r w:rsidR="00EF7A8A">
        <w:rPr>
          <w:rStyle w:val="Refdecomentario"/>
          <w:rFonts w:asciiTheme="minorHAnsi" w:hAnsiTheme="minorHAnsi" w:cstheme="minorBidi"/>
          <w:lang w:eastAsia="en-US"/>
        </w:rPr>
        <w:commentReference w:id="52"/>
      </w:r>
      <w:commentRangeStart w:id="53"/>
      <w:r w:rsidR="00EF7A8A" w:rsidRPr="00EF7A8A">
        <w:rPr>
          <w:highlight w:val="yellow"/>
        </w:rPr>
        <w:t>Raiche, G, Magis, D., Raiche, M. G., 2013</w:t>
      </w:r>
      <w:commentRangeEnd w:id="53"/>
      <w:r w:rsidR="00EF7A8A">
        <w:rPr>
          <w:rStyle w:val="Refdecomentario"/>
          <w:rFonts w:asciiTheme="minorHAnsi" w:hAnsiTheme="minorHAnsi" w:cstheme="minorBidi"/>
          <w:lang w:eastAsia="en-US"/>
        </w:rPr>
        <w:commentReference w:id="53"/>
      </w:r>
      <w:r w:rsidRPr="00D268FF">
        <w:t xml:space="preserve">). Los indicadores de ajuste absoluto que se emplearon </w:t>
      </w:r>
      <w:r w:rsidR="00AE0916" w:rsidRPr="00D268FF">
        <w:t>fueron</w:t>
      </w:r>
      <w:r w:rsidRPr="00D268FF">
        <w:t xml:space="preserve"> la raíz de los residuos cuadráticos promedios estandarizados (SRMR) y la raíz del error cuadrático promedio de aproximació</w:t>
      </w:r>
      <w:r w:rsidR="00AE0916" w:rsidRPr="00D268FF">
        <w:t>n (RMSEA), mismos que de acuerdo a la literatura</w:t>
      </w:r>
      <w:r w:rsidRPr="00D268FF">
        <w:t xml:space="preserve"> deben ser inferiores a 0,05 para </w:t>
      </w:r>
      <w:r w:rsidR="00AE0916" w:rsidRPr="00D268FF">
        <w:t>poder asumir</w:t>
      </w:r>
      <w:r w:rsidRPr="00D268FF">
        <w:t xml:space="preserve"> un buen ajuste de los modelos factoriales.</w:t>
      </w:r>
    </w:p>
    <w:p w14:paraId="5C6BCD95" w14:textId="77777777" w:rsidR="00F53C40" w:rsidRDefault="00D143EA" w:rsidP="00F53C40">
      <w:pPr>
        <w:pStyle w:val="parrafos0"/>
        <w:spacing w:after="160" w:line="360" w:lineRule="auto"/>
        <w:ind w:firstLine="0"/>
      </w:pPr>
      <w:r w:rsidRPr="00D268FF">
        <w:t>Para el estudio de la</w:t>
      </w:r>
      <w:r w:rsidRPr="00D268FF">
        <w:rPr>
          <w:rStyle w:val="parrafosCar"/>
        </w:rPr>
        <w:t xml:space="preserve"> </w:t>
      </w:r>
      <w:r w:rsidRPr="00D268FF">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2EBAACD0" w:rsidR="00D143EA" w:rsidRPr="00F53C40" w:rsidRDefault="00AE0916" w:rsidP="00F53C40">
      <w:pPr>
        <w:pStyle w:val="parrafos0"/>
        <w:spacing w:after="160" w:line="360" w:lineRule="auto"/>
        <w:ind w:firstLine="708"/>
        <w:rPr>
          <w:b/>
          <w:i/>
        </w:rPr>
      </w:pPr>
      <w:r w:rsidRPr="00F53C40">
        <w:rPr>
          <w:b/>
          <w:i/>
        </w:rPr>
        <w:t>Fase V: Estimación del Modelo DINA</w:t>
      </w:r>
    </w:p>
    <w:p w14:paraId="7313376C" w14:textId="79708D5F" w:rsidR="00D143EA" w:rsidRPr="00D268FF" w:rsidRDefault="00CE6D97" w:rsidP="00D268FF">
      <w:pPr>
        <w:pStyle w:val="parrafos0"/>
        <w:spacing w:after="160" w:line="360" w:lineRule="auto"/>
        <w:ind w:firstLine="0"/>
      </w:pPr>
      <w:r w:rsidRPr="00D268FF">
        <w:t xml:space="preserve">Finalmente, una vez definido el modelo cognitivo subyacente a la prueba y la matriz Q </w:t>
      </w:r>
      <w:r w:rsidR="00343408">
        <w:t>correspondiente para dar</w:t>
      </w:r>
      <w:r w:rsidRPr="00D268FF">
        <w:t xml:space="preserve"> cuenta de la</w:t>
      </w:r>
      <w:r w:rsidR="00343408">
        <w:t>s</w:t>
      </w:r>
      <w:r w:rsidRPr="00D268FF">
        <w:t xml:space="preserve"> operaciones cognitivas identificadas</w:t>
      </w:r>
      <w:r w:rsidR="00343408">
        <w:t xml:space="preserve"> y requeridas por cada item</w:t>
      </w:r>
      <w:r w:rsidRPr="00D268FF">
        <w:t xml:space="preserv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r w:rsidR="00D143EA" w:rsidRPr="00C13CA7">
        <w:rPr>
          <w:highlight w:val="lightGray"/>
        </w:rPr>
        <w:t>Ih</w:t>
      </w:r>
      <w:r w:rsidR="00803421" w:rsidRPr="00C13CA7">
        <w:rPr>
          <w:highlight w:val="lightGray"/>
        </w:rPr>
        <w:t>aka,</w:t>
      </w:r>
      <w:r w:rsidR="0068366D" w:rsidRPr="00C13CA7">
        <w:rPr>
          <w:highlight w:val="lightGray"/>
        </w:rPr>
        <w:t xml:space="preserve"> R. y Gentleman, R., 1996</w:t>
      </w:r>
      <w:r w:rsidR="00C13CA7" w:rsidRPr="00C13CA7">
        <w:rPr>
          <w:highlight w:val="lightGray"/>
        </w:rPr>
        <w:t>;</w:t>
      </w:r>
      <w:r w:rsidR="00C13CA7">
        <w:t xml:space="preserve"> </w:t>
      </w:r>
      <w:commentRangeStart w:id="54"/>
      <w:r w:rsidR="00C13CA7" w:rsidRPr="00C13CA7">
        <w:rPr>
          <w:highlight w:val="yellow"/>
        </w:rPr>
        <w:t>George, A., Robitzcsh, A., Kiefer, T., Gross, J. &amp; Ünlü, A., 2016</w:t>
      </w:r>
      <w:commentRangeEnd w:id="54"/>
      <w:r w:rsidR="00C13CA7" w:rsidRPr="00C13CA7">
        <w:rPr>
          <w:rStyle w:val="Refdecomentario"/>
          <w:rFonts w:asciiTheme="minorHAnsi" w:hAnsiTheme="minorHAnsi" w:cstheme="minorBidi"/>
          <w:highlight w:val="yellow"/>
          <w:lang w:eastAsia="en-US"/>
        </w:rPr>
        <w:commentReference w:id="54"/>
      </w:r>
      <w:r w:rsidR="0068366D">
        <w:t xml:space="preserve">). </w:t>
      </w:r>
      <w:r w:rsidR="00A876CB">
        <w:t xml:space="preserve">Se computaron los parámetros de </w:t>
      </w:r>
      <w:r w:rsidR="00A876CB">
        <w:lastRenderedPageBreak/>
        <w:t>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t>El ajuste del modelo DINA a los datos recolectados en el PLANEA ELCE 2015 fue evaluado a partir de dos indicadores: el Criterio de Información Bayesiana (BIC) y el Criterio de Información Akaike (AIC). De acuerdo con estos indicadores, el modelo DINA demostró el modelo con el mejor ajuste dentro de los modelos CDM evaluados (</w:t>
      </w:r>
      <w:r w:rsidRPr="0068366D">
        <w:rPr>
          <w:highlight w:val="yellow"/>
        </w:rPr>
        <w:t>DINO, evaluar más modelos</w:t>
      </w:r>
      <w:r>
        <w:t>)</w:t>
      </w:r>
      <w:r w:rsidR="00267A28">
        <w:t>.</w:t>
      </w:r>
    </w:p>
    <w:p w14:paraId="1732AC36" w14:textId="6DA14370" w:rsidR="00267A28" w:rsidRPr="00D268FF" w:rsidRDefault="00267A28" w:rsidP="00D268FF">
      <w:pPr>
        <w:pStyle w:val="parrafos0"/>
        <w:spacing w:after="160" w:line="360" w:lineRule="auto"/>
        <w:ind w:firstLine="0"/>
      </w:pPr>
      <w:r>
        <w:t>Finalmente, a partir de las estimaciones obtenidas para evaluar el dominio de cada habilidad por parte de los estudiantes, se trazaron perfiles diagnósticos a nivel de cada centro escolar, estatal y nacional.</w:t>
      </w:r>
    </w:p>
    <w:p w14:paraId="2CBAAF81" w14:textId="77777777" w:rsidR="00D268FF" w:rsidRDefault="00545AF8" w:rsidP="00D268FF">
      <w:pPr>
        <w:pStyle w:val="Subttulos"/>
        <w:spacing w:before="0" w:after="160" w:line="360" w:lineRule="auto"/>
        <w:rPr>
          <w:rFonts w:cs="Arial"/>
          <w:sz w:val="24"/>
          <w:szCs w:val="24"/>
          <w:lang w:val="es-MX"/>
        </w:rPr>
      </w:pPr>
      <w:bookmarkStart w:id="55" w:name="_Toc506458157"/>
      <w:bookmarkStart w:id="56" w:name="_Toc507057079"/>
      <w:bookmarkEnd w:id="48"/>
      <w:bookmarkEnd w:id="49"/>
      <w:r w:rsidRPr="00D268FF">
        <w:rPr>
          <w:rFonts w:cs="Arial"/>
          <w:sz w:val="24"/>
          <w:szCs w:val="24"/>
          <w:lang w:val="es-MX"/>
        </w:rPr>
        <w:t xml:space="preserve">Resultados </w:t>
      </w:r>
      <w:bookmarkEnd w:id="55"/>
      <w:bookmarkEnd w:id="56"/>
    </w:p>
    <w:p w14:paraId="73667173" w14:textId="10EBA3BC" w:rsidR="00545AF8" w:rsidRPr="00D268FF" w:rsidRDefault="00D268FF" w:rsidP="000B519A">
      <w:pPr>
        <w:pStyle w:val="Subttulos"/>
        <w:spacing w:before="0" w:after="160" w:line="360" w:lineRule="auto"/>
        <w:ind w:firstLine="708"/>
        <w:rPr>
          <w:rFonts w:cs="Arial"/>
          <w:sz w:val="24"/>
          <w:szCs w:val="24"/>
          <w:lang w:val="es-MX"/>
        </w:rPr>
      </w:pPr>
      <w:r w:rsidRPr="00D268FF">
        <w:rPr>
          <w:rFonts w:cs="Arial"/>
          <w:sz w:val="24"/>
          <w:szCs w:val="24"/>
          <w:lang w:val="es-MX"/>
        </w:rPr>
        <w:t xml:space="preserve">Análisis de </w:t>
      </w:r>
      <w:bookmarkStart w:id="57" w:name="_Toc506458158"/>
      <w:bookmarkStart w:id="58" w:name="_Toc507057080"/>
      <w:r w:rsidRPr="00D268FF">
        <w:rPr>
          <w:rFonts w:cs="Arial"/>
          <w:sz w:val="24"/>
          <w:szCs w:val="24"/>
          <w:lang w:val="es-MX"/>
        </w:rPr>
        <w:t xml:space="preserve">la </w:t>
      </w:r>
      <w:r w:rsidR="00545AF8" w:rsidRPr="00D268FF">
        <w:rPr>
          <w:rFonts w:cs="Arial"/>
          <w:sz w:val="24"/>
          <w:szCs w:val="24"/>
          <w:lang w:val="es-MX"/>
        </w:rPr>
        <w:t>precisión métrica de la prueba</w:t>
      </w:r>
      <w:bookmarkEnd w:id="57"/>
      <w:bookmarkEnd w:id="58"/>
    </w:p>
    <w:p w14:paraId="0321D7F1" w14:textId="721DA42A" w:rsidR="00BF726F" w:rsidRDefault="000B519A" w:rsidP="00D268FF">
      <w:pPr>
        <w:spacing w:line="360" w:lineRule="auto"/>
        <w:jc w:val="both"/>
        <w:rPr>
          <w:rFonts w:ascii="Arial" w:hAnsi="Arial" w:cs="Arial"/>
          <w:sz w:val="24"/>
          <w:szCs w:val="24"/>
          <w:lang w:val="es-ES"/>
        </w:rPr>
      </w:pPr>
      <w:r>
        <w:rPr>
          <w:rFonts w:ascii="Arial" w:hAnsi="Arial" w:cs="Arial"/>
          <w:sz w:val="24"/>
          <w:szCs w:val="24"/>
        </w:rPr>
        <w:t>En cuanto al cómputo de los indicadores de la</w:t>
      </w:r>
      <w:r w:rsidR="00BF726F">
        <w:rPr>
          <w:rFonts w:ascii="Arial" w:hAnsi="Arial" w:cs="Arial"/>
          <w:sz w:val="24"/>
          <w:szCs w:val="24"/>
        </w:rPr>
        <w:t xml:space="preserve"> TCT, destaca en general la obtención de valores que cumplen</w:t>
      </w:r>
      <w:r w:rsidR="00545AF8" w:rsidRPr="00D268FF">
        <w:rPr>
          <w:rFonts w:ascii="Arial" w:hAnsi="Arial" w:cs="Arial"/>
          <w:sz w:val="24"/>
          <w:szCs w:val="24"/>
        </w:rPr>
        <w:t xml:space="preserve"> con lo</w:t>
      </w:r>
      <w:r w:rsidR="00BF726F">
        <w:rPr>
          <w:rFonts w:ascii="Arial" w:hAnsi="Arial" w:cs="Arial"/>
          <w:sz w:val="24"/>
          <w:szCs w:val="24"/>
        </w:rPr>
        <w:t>s estándares de calidad convencionales de manera suficiente</w:t>
      </w:r>
      <w:r w:rsidR="00545AF8" w:rsidRPr="00D268FF">
        <w:rPr>
          <w:rFonts w:ascii="Arial" w:hAnsi="Arial" w:cs="Arial"/>
          <w:sz w:val="24"/>
          <w:szCs w:val="24"/>
          <w:lang w:val="es-ES"/>
        </w:rPr>
        <w:t xml:space="preserve">. </w:t>
      </w:r>
    </w:p>
    <w:p w14:paraId="16FE0060" w14:textId="36B3854A" w:rsidR="000F642D" w:rsidRDefault="000F642D" w:rsidP="000F642D">
      <w:pPr>
        <w:pStyle w:val="parrafos0"/>
        <w:spacing w:after="160" w:line="360" w:lineRule="auto"/>
        <w:ind w:firstLine="0"/>
      </w:pPr>
      <w:r>
        <w:rPr>
          <w:lang w:val="es-ES"/>
        </w:rPr>
        <w:t>Los</w:t>
      </w:r>
      <w:r w:rsidR="00545AF8" w:rsidRPr="00D268FF">
        <w:rPr>
          <w:lang w:val="es-ES"/>
        </w:rPr>
        <w:t xml:space="preserve"> índice</w:t>
      </w:r>
      <w:r>
        <w:rPr>
          <w:lang w:val="es-ES"/>
        </w:rPr>
        <w:t xml:space="preserve">s de consistencia interna computados para cada eje temático mostraron un valores </w:t>
      </w:r>
      <w:r w:rsidR="00545AF8" w:rsidRPr="00D268FF">
        <w:rPr>
          <w:lang w:val="es-ES"/>
        </w:rPr>
        <w:t>entre 0.65 y 0.79</w:t>
      </w:r>
      <w:r>
        <w:rPr>
          <w:lang w:val="es-ES"/>
        </w:rPr>
        <w:t xml:space="preserve"> de </w:t>
      </w:r>
      <m:oMath>
        <m:r>
          <w:rPr>
            <w:rFonts w:ascii="Cambria Math" w:hAnsi="Cambria Math"/>
            <w:lang w:val="es-ES"/>
          </w:rPr>
          <m:t>α</m:t>
        </m:r>
      </m:oMath>
      <w:r>
        <w:rPr>
          <w:rFonts w:eastAsiaTheme="minorEastAsia"/>
          <w:lang w:val="es-ES"/>
        </w:rPr>
        <w:t xml:space="preserve"> de Cronbach</w:t>
      </w:r>
      <w:r w:rsidR="00545AF8" w:rsidRPr="00D268FF">
        <w:rPr>
          <w:lang w:val="es-ES"/>
        </w:rPr>
        <w:t xml:space="preserve"> (ver </w:t>
      </w:r>
      <w:r w:rsidR="00545AF8" w:rsidRPr="00D268FF">
        <w:rPr>
          <w:b/>
          <w:highlight w:val="cyan"/>
          <w:lang w:val="es-ES"/>
        </w:rPr>
        <w:t xml:space="preserve">Tabla </w:t>
      </w:r>
      <w:r w:rsidR="00B85480">
        <w:rPr>
          <w:b/>
          <w:lang w:val="es-ES"/>
        </w:rPr>
        <w:t>2</w:t>
      </w:r>
      <w:r w:rsidR="00545AF8" w:rsidRPr="00D268FF">
        <w:rPr>
          <w:lang w:val="es-ES"/>
        </w:rPr>
        <w:t xml:space="preserve">). </w:t>
      </w:r>
      <w:r w:rsidR="00A77356">
        <w:t>L</w:t>
      </w:r>
      <w:r w:rsidR="008C357C">
        <w:t>os ejes</w:t>
      </w:r>
      <w:r w:rsidR="00A77356">
        <w:t xml:space="preserve"> </w:t>
      </w:r>
      <w:r w:rsidR="00A77356">
        <w:rPr>
          <w:i/>
        </w:rPr>
        <w:t>Forma, Espacio</w:t>
      </w:r>
      <w:r w:rsidRPr="00D268FF">
        <w:rPr>
          <w:i/>
        </w:rPr>
        <w:t xml:space="preserve"> y </w:t>
      </w:r>
      <w:r w:rsidR="00A77356">
        <w:rPr>
          <w:i/>
        </w:rPr>
        <w:t>M</w:t>
      </w:r>
      <w:r w:rsidRPr="00D268FF">
        <w:rPr>
          <w:i/>
        </w:rPr>
        <w:t>edida</w:t>
      </w:r>
      <w:r w:rsidRPr="00D268FF">
        <w:t xml:space="preserve"> y </w:t>
      </w:r>
      <w:r w:rsidRPr="00D268FF">
        <w:rPr>
          <w:i/>
        </w:rPr>
        <w:t xml:space="preserve">Manejo de </w:t>
      </w:r>
      <w:r w:rsidR="008C357C">
        <w:rPr>
          <w:i/>
        </w:rPr>
        <w:t>la I</w:t>
      </w:r>
      <w:r w:rsidRPr="00D268FF">
        <w:rPr>
          <w:i/>
        </w:rPr>
        <w:t>nformación</w:t>
      </w:r>
      <w:r w:rsidR="008C357C">
        <w:t>, mostraron</w:t>
      </w:r>
      <w:r w:rsidRPr="00D268FF">
        <w:t xml:space="preserve"> índices de confiabilidad </w:t>
      </w:r>
      <w:r w:rsidR="008C357C">
        <w:t xml:space="preserve">satisfactorios al presentar valores </w:t>
      </w:r>
      <w:r w:rsidRPr="00D268FF">
        <w:t>alfa</w:t>
      </w:r>
      <w:r w:rsidR="008C357C">
        <w:t xml:space="preserve"> de 0.71 y 0.79 respectivamente</w:t>
      </w:r>
      <w:r w:rsidRPr="00D268FF">
        <w:t xml:space="preserve">. </w:t>
      </w:r>
      <w:r w:rsidR="008C357C">
        <w:t xml:space="preserve">Sin embargo, </w:t>
      </w:r>
      <w:r w:rsidRPr="00D268FF">
        <w:t xml:space="preserve">el eje </w:t>
      </w:r>
      <w:r w:rsidRPr="00D268FF">
        <w:rPr>
          <w:i/>
        </w:rPr>
        <w:t>Sentido numérico</w:t>
      </w:r>
      <w:r w:rsidRPr="00D268FF">
        <w:t xml:space="preserve"> y </w:t>
      </w:r>
      <w:r w:rsidRPr="00D268FF">
        <w:rPr>
          <w:i/>
        </w:rPr>
        <w:t>Pensamiento algebraico</w:t>
      </w:r>
      <w:r w:rsidR="008C357C">
        <w:t xml:space="preserve">  presentó un</w:t>
      </w:r>
      <w:r w:rsidRPr="00D268FF">
        <w:t xml:space="preserve"> índice de confiabilidad </w:t>
      </w:r>
      <w:r w:rsidR="008C357C">
        <w:t xml:space="preserve">bajo (alfa = 0.65), que sugiere </w:t>
      </w:r>
      <w:r w:rsidRPr="00D268FF">
        <w:t>una mayor variabilidad</w:t>
      </w:r>
      <w:r w:rsidR="008C357C">
        <w:t xml:space="preserve"> en</w:t>
      </w:r>
      <w:r w:rsidRPr="00D268FF">
        <w:t xml:space="preserve"> las respuestas </w:t>
      </w:r>
      <w:r w:rsidR="008C357C">
        <w:t>observadas en</w:t>
      </w:r>
      <w:r w:rsidRPr="00D268FF">
        <w:t xml:space="preserve"> los reactivos</w:t>
      </w:r>
      <w:r w:rsidR="008C357C">
        <w:t xml:space="preserve"> </w:t>
      </w:r>
      <w:r w:rsidRPr="00D268FF">
        <w:t xml:space="preserve">que lo integran y que, por lo tanto, </w:t>
      </w:r>
      <w:r w:rsidR="008C357C">
        <w:t xml:space="preserve">señalan la necesidad de </w:t>
      </w:r>
      <w:r w:rsidRPr="00D268FF">
        <w:t>revis</w:t>
      </w:r>
      <w:r w:rsidR="008C357C">
        <w:t xml:space="preserve">ar a detalle dichos reactivos en tanto </w:t>
      </w:r>
      <w:r w:rsidRPr="00D268FF">
        <w:t xml:space="preserve">que </w:t>
      </w:r>
      <w:r w:rsidR="008C357C">
        <w:t>se considera</w:t>
      </w:r>
      <w:r w:rsidRPr="00D268FF">
        <w:t xml:space="preserve"> altamente probable </w:t>
      </w:r>
      <w:r w:rsidR="008C357C">
        <w:t>exista un efecto ocasionado por</w:t>
      </w:r>
      <w:r w:rsidRPr="00D268FF">
        <w:t xml:space="preserve"> errores aleat</w:t>
      </w:r>
      <w:r w:rsidR="008C357C">
        <w:t>orios (</w:t>
      </w:r>
      <w:r w:rsidRPr="00D268FF">
        <w:t>no sistemáticos) asociados al proceso de medición.</w:t>
      </w:r>
      <w:r w:rsidR="00EA3B86">
        <w:t xml:space="preserve"> Cabe señalar también que el análisis no identificó ningún ítem cuya eliminación incrementara de manera significativa el valor de las alfas en cada eje.</w:t>
      </w:r>
    </w:p>
    <w:p w14:paraId="03E0A320" w14:textId="1D28993D" w:rsidR="008C357C" w:rsidRPr="00D268FF" w:rsidRDefault="008C357C" w:rsidP="008C357C">
      <w:pPr>
        <w:pStyle w:val="Titulotablas"/>
        <w:spacing w:after="160" w:line="360" w:lineRule="auto"/>
        <w:rPr>
          <w:rFonts w:cs="Arial"/>
          <w:lang w:val="es-MX"/>
        </w:rPr>
      </w:pPr>
      <w:bookmarkStart w:id="59" w:name="_Toc506458023"/>
      <w:bookmarkStart w:id="60" w:name="_Toc507056949"/>
      <w:r w:rsidRPr="00D268FF">
        <w:rPr>
          <w:rFonts w:cs="Arial"/>
          <w:b/>
          <w:lang w:val="es-MX"/>
        </w:rPr>
        <w:t xml:space="preserve">Tabla </w:t>
      </w:r>
      <w:r w:rsidR="00B85480">
        <w:rPr>
          <w:rFonts w:cs="Arial"/>
          <w:b/>
          <w:lang w:val="es-MX"/>
        </w:rPr>
        <w:t>2</w:t>
      </w:r>
      <w:r w:rsidRPr="00D268FF">
        <w:rPr>
          <w:rFonts w:cs="Arial"/>
          <w:lang w:val="es-MX"/>
        </w:rPr>
        <w:t>. Alfa de Cronbach global para cada eje</w:t>
      </w:r>
      <w:bookmarkEnd w:id="59"/>
      <w:bookmarkEnd w:id="60"/>
    </w:p>
    <w:tbl>
      <w:tblPr>
        <w:tblStyle w:val="Tabladecuadrcula4-nfasis6"/>
        <w:tblpPr w:leftFromText="141" w:rightFromText="141" w:vertAnchor="text" w:tblpXSpec="center" w:tblpY="1"/>
        <w:tblW w:w="0" w:type="auto"/>
        <w:tblLook w:val="04A0" w:firstRow="1" w:lastRow="0" w:firstColumn="1" w:lastColumn="0" w:noHBand="0" w:noVBand="1"/>
      </w:tblPr>
      <w:tblGrid>
        <w:gridCol w:w="4395"/>
        <w:gridCol w:w="2693"/>
      </w:tblGrid>
      <w:tr w:rsidR="008C357C" w:rsidRPr="00D268FF" w14:paraId="71390877" w14:textId="77777777" w:rsidTr="007C6E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395" w:type="dxa"/>
          </w:tcPr>
          <w:p w14:paraId="5BDEA637" w14:textId="77777777" w:rsidR="008C357C" w:rsidRPr="00D268FF" w:rsidRDefault="008C357C" w:rsidP="00EA3B86">
            <w:pPr>
              <w:pStyle w:val="Textotablas"/>
              <w:spacing w:after="160" w:line="360" w:lineRule="auto"/>
              <w:rPr>
                <w:rFonts w:cs="Arial"/>
                <w:b w:val="0"/>
                <w:sz w:val="24"/>
                <w:lang w:val="es-ES"/>
              </w:rPr>
            </w:pPr>
            <w:r w:rsidRPr="00D268FF">
              <w:rPr>
                <w:rFonts w:cs="Arial"/>
                <w:b w:val="0"/>
                <w:sz w:val="24"/>
                <w:lang w:val="es-ES"/>
              </w:rPr>
              <w:t>Eje</w:t>
            </w:r>
          </w:p>
        </w:tc>
        <w:tc>
          <w:tcPr>
            <w:tcW w:w="2693" w:type="dxa"/>
          </w:tcPr>
          <w:p w14:paraId="079B708A" w14:textId="77777777" w:rsidR="008C357C" w:rsidRPr="00D268FF" w:rsidRDefault="008C357C" w:rsidP="00EA3B86">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val="0"/>
                <w:sz w:val="24"/>
                <w:lang w:val="es-ES"/>
              </w:rPr>
            </w:pPr>
            <w:r w:rsidRPr="00D268FF">
              <w:rPr>
                <w:rFonts w:cs="Arial"/>
                <w:b w:val="0"/>
                <w:sz w:val="24"/>
                <w:lang w:val="es-ES"/>
              </w:rPr>
              <w:t>Alfa de Cronbach (</w:t>
            </w:r>
            <w:r w:rsidRPr="00D268FF">
              <w:rPr>
                <w:rFonts w:cs="Arial"/>
                <w:b w:val="0"/>
                <w:sz w:val="24"/>
              </w:rPr>
              <w:t>α)</w:t>
            </w:r>
          </w:p>
        </w:tc>
      </w:tr>
      <w:tr w:rsidR="008C357C" w:rsidRPr="00D268FF" w14:paraId="63423AE8" w14:textId="77777777" w:rsidTr="007C6EB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95" w:type="dxa"/>
          </w:tcPr>
          <w:p w14:paraId="3406AF1F" w14:textId="77777777" w:rsidR="008C357C" w:rsidRPr="00D268FF" w:rsidRDefault="008C357C" w:rsidP="00EA3B86">
            <w:pPr>
              <w:pStyle w:val="Textotablas"/>
              <w:spacing w:after="160" w:line="360" w:lineRule="auto"/>
              <w:jc w:val="left"/>
              <w:rPr>
                <w:rFonts w:cs="Arial"/>
                <w:sz w:val="24"/>
              </w:rPr>
            </w:pPr>
            <w:r w:rsidRPr="00D268FF">
              <w:rPr>
                <w:rFonts w:cs="Arial"/>
                <w:sz w:val="24"/>
              </w:rPr>
              <w:lastRenderedPageBreak/>
              <w:t>Espacio, forma y medida</w:t>
            </w:r>
          </w:p>
        </w:tc>
        <w:tc>
          <w:tcPr>
            <w:tcW w:w="2693" w:type="dxa"/>
          </w:tcPr>
          <w:p w14:paraId="7F7915B2"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α=0.71</w:t>
            </w:r>
          </w:p>
        </w:tc>
      </w:tr>
      <w:tr w:rsidR="008C357C" w:rsidRPr="00D268FF" w14:paraId="4369C191" w14:textId="77777777" w:rsidTr="007C6EB3">
        <w:trPr>
          <w:trHeight w:val="567"/>
        </w:trPr>
        <w:tc>
          <w:tcPr>
            <w:cnfStyle w:val="001000000000" w:firstRow="0" w:lastRow="0" w:firstColumn="1" w:lastColumn="0" w:oddVBand="0" w:evenVBand="0" w:oddHBand="0" w:evenHBand="0" w:firstRowFirstColumn="0" w:firstRowLastColumn="0" w:lastRowFirstColumn="0" w:lastRowLastColumn="0"/>
            <w:tcW w:w="4395" w:type="dxa"/>
          </w:tcPr>
          <w:p w14:paraId="7EDAD030" w14:textId="77777777" w:rsidR="008C357C" w:rsidRPr="00D268FF" w:rsidRDefault="008C357C" w:rsidP="00EA3B86">
            <w:pPr>
              <w:pStyle w:val="Textotablas"/>
              <w:spacing w:after="160" w:line="360" w:lineRule="auto"/>
              <w:jc w:val="left"/>
              <w:rPr>
                <w:rFonts w:cs="Arial"/>
                <w:sz w:val="24"/>
                <w:lang w:val="es-MX"/>
              </w:rPr>
            </w:pPr>
            <w:r w:rsidRPr="00D268FF">
              <w:rPr>
                <w:rFonts w:cs="Arial"/>
                <w:sz w:val="24"/>
                <w:lang w:val="es-MX"/>
              </w:rPr>
              <w:t>Sentido numérico y pensamiento algebraico</w:t>
            </w:r>
          </w:p>
        </w:tc>
        <w:tc>
          <w:tcPr>
            <w:tcW w:w="2693" w:type="dxa"/>
          </w:tcPr>
          <w:p w14:paraId="2B71AF95" w14:textId="77777777" w:rsidR="008C357C" w:rsidRPr="00D268FF" w:rsidRDefault="008C357C" w:rsidP="00EA3B86">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rPr>
            </w:pPr>
            <w:r w:rsidRPr="00D268FF">
              <w:rPr>
                <w:rFonts w:cs="Arial"/>
                <w:sz w:val="24"/>
              </w:rPr>
              <w:t>α=0.65</w:t>
            </w:r>
          </w:p>
        </w:tc>
      </w:tr>
      <w:tr w:rsidR="008C357C" w:rsidRPr="00D268FF" w14:paraId="0CCA4212" w14:textId="77777777" w:rsidTr="007C6EB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95" w:type="dxa"/>
          </w:tcPr>
          <w:p w14:paraId="4B33BABB" w14:textId="77777777" w:rsidR="008C357C" w:rsidRPr="00D268FF" w:rsidRDefault="008C357C" w:rsidP="00EA3B86">
            <w:pPr>
              <w:pStyle w:val="Textotablas"/>
              <w:spacing w:after="160" w:line="360" w:lineRule="auto"/>
              <w:jc w:val="left"/>
              <w:rPr>
                <w:rFonts w:cs="Arial"/>
                <w:sz w:val="24"/>
              </w:rPr>
            </w:pPr>
            <w:r w:rsidRPr="00D268FF">
              <w:rPr>
                <w:rFonts w:cs="Arial"/>
                <w:sz w:val="24"/>
              </w:rPr>
              <w:t>Manejo de información</w:t>
            </w:r>
          </w:p>
        </w:tc>
        <w:tc>
          <w:tcPr>
            <w:tcW w:w="2693" w:type="dxa"/>
          </w:tcPr>
          <w:p w14:paraId="1A8F76B8"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α=0.79</w:t>
            </w:r>
          </w:p>
        </w:tc>
      </w:tr>
    </w:tbl>
    <w:p w14:paraId="7B86F7E2" w14:textId="77777777" w:rsidR="008C357C" w:rsidRDefault="008C357C" w:rsidP="000F642D">
      <w:pPr>
        <w:pStyle w:val="parrafos0"/>
        <w:spacing w:after="160" w:line="360" w:lineRule="auto"/>
        <w:ind w:firstLine="0"/>
      </w:pPr>
    </w:p>
    <w:p w14:paraId="10A6F123" w14:textId="77777777" w:rsidR="008C357C" w:rsidRDefault="008C357C" w:rsidP="000F642D">
      <w:pPr>
        <w:pStyle w:val="parrafos0"/>
        <w:spacing w:after="160" w:line="360" w:lineRule="auto"/>
        <w:ind w:firstLine="0"/>
      </w:pPr>
    </w:p>
    <w:p w14:paraId="6F7D8EC6" w14:textId="77777777" w:rsidR="008C357C" w:rsidRDefault="008C357C" w:rsidP="000F642D">
      <w:pPr>
        <w:pStyle w:val="parrafos0"/>
        <w:spacing w:after="160" w:line="360" w:lineRule="auto"/>
        <w:ind w:firstLine="0"/>
      </w:pPr>
    </w:p>
    <w:p w14:paraId="3EDB3193" w14:textId="77777777" w:rsidR="008C357C" w:rsidRDefault="008C357C" w:rsidP="000F642D">
      <w:pPr>
        <w:pStyle w:val="parrafos0"/>
        <w:spacing w:after="160" w:line="360" w:lineRule="auto"/>
        <w:ind w:firstLine="0"/>
      </w:pPr>
    </w:p>
    <w:p w14:paraId="7A09A0C0" w14:textId="77777777" w:rsidR="008C357C" w:rsidRDefault="008C357C" w:rsidP="000F642D">
      <w:pPr>
        <w:pStyle w:val="parrafos0"/>
        <w:spacing w:after="160" w:line="360" w:lineRule="auto"/>
        <w:ind w:firstLine="0"/>
      </w:pPr>
    </w:p>
    <w:p w14:paraId="3B743667" w14:textId="2FB9FC06" w:rsidR="000E4306" w:rsidRPr="00EA3B86" w:rsidRDefault="008C357C" w:rsidP="000E4306">
      <w:pPr>
        <w:pStyle w:val="parrafos0"/>
        <w:spacing w:after="160" w:line="360" w:lineRule="auto"/>
        <w:ind w:firstLine="0"/>
      </w:pPr>
      <w:r>
        <w:rPr>
          <w:lang w:val="es-ES"/>
        </w:rPr>
        <w:t>L</w:t>
      </w:r>
      <w:r w:rsidR="00545AF8" w:rsidRPr="00D268FF">
        <w:rPr>
          <w:lang w:val="es-ES"/>
        </w:rPr>
        <w:t xml:space="preserve">os índices de Discriminación </w:t>
      </w:r>
      <w:r w:rsidR="00545AF8" w:rsidRPr="00D268FF">
        <w:rPr>
          <w:b/>
        </w:rPr>
        <w:t>r</w:t>
      </w:r>
      <w:r w:rsidR="00545AF8" w:rsidRPr="00D268FF">
        <w:rPr>
          <w:b/>
          <w:vertAlign w:val="subscript"/>
        </w:rPr>
        <w:t>bis</w:t>
      </w:r>
      <w:r w:rsidR="007C6EB3">
        <w:rPr>
          <w:lang w:val="es-ES"/>
        </w:rPr>
        <w:t xml:space="preserve"> calculados para la totalidad de los</w:t>
      </w:r>
      <w:r w:rsidR="00545AF8" w:rsidRPr="00D268FF">
        <w:rPr>
          <w:lang w:val="es-ES"/>
        </w:rPr>
        <w:t xml:space="preserve"> ítems que conforman la prueba supe</w:t>
      </w:r>
      <w:r w:rsidR="007C6EB3">
        <w:rPr>
          <w:lang w:val="es-ES"/>
        </w:rPr>
        <w:t>ran el umbral establecido de 0.3,</w:t>
      </w:r>
      <w:r w:rsidR="00545AF8" w:rsidRPr="00D268FF">
        <w:rPr>
          <w:lang w:val="es-ES"/>
        </w:rPr>
        <w:t xml:space="preserve"> con excepción de</w:t>
      </w:r>
      <w:r w:rsidR="007C6EB3">
        <w:rPr>
          <w:lang w:val="es-ES"/>
        </w:rPr>
        <w:t xml:space="preserve"> los ítems</w:t>
      </w:r>
      <w:r w:rsidR="00545AF8" w:rsidRPr="00D268FF">
        <w:rPr>
          <w:lang w:val="es-ES"/>
        </w:rPr>
        <w:t xml:space="preserve"> PMB01, PMB10 y PMB14. </w:t>
      </w:r>
      <w:r w:rsidR="000E4306">
        <w:t>En cuanto a los ejes temáticos, el</w:t>
      </w:r>
      <w:r w:rsidR="000E4306" w:rsidRPr="00D268FF">
        <w:t xml:space="preserve"> eje </w:t>
      </w:r>
      <w:r w:rsidR="000E4306" w:rsidRPr="00D268FF">
        <w:rPr>
          <w:i/>
          <w:lang w:val="es-ES"/>
        </w:rPr>
        <w:t>Espacio, forma y medida</w:t>
      </w:r>
      <w:r w:rsidR="000E4306" w:rsidRPr="00D268FF">
        <w:rPr>
          <w:i/>
        </w:rPr>
        <w:t xml:space="preserve"> </w:t>
      </w:r>
      <w:r w:rsidR="000E4306">
        <w:t>presenta un valor</w:t>
      </w:r>
      <w:r w:rsidR="000E4306" w:rsidRPr="00D268FF">
        <w:t xml:space="preserve"> </w:t>
      </w:r>
      <w:r w:rsidR="000E4306">
        <w:t>promedio de</w:t>
      </w:r>
      <w:r w:rsidR="000E4306" w:rsidRPr="00D268FF">
        <w:t xml:space="preserve"> discriminación </w:t>
      </w:r>
      <w:r w:rsidR="000E4306">
        <w:t>superior a</w:t>
      </w:r>
      <w:r w:rsidR="00EE064A">
        <w:t xml:space="preserve"> 0.3; el eje </w:t>
      </w:r>
      <w:r w:rsidR="00EE064A">
        <w:rPr>
          <w:i/>
        </w:rPr>
        <w:t>Manejo de la Información</w:t>
      </w:r>
      <w:r w:rsidR="00EE064A">
        <w:t>, un promedio de .38</w:t>
      </w:r>
      <w:r w:rsidR="00EA3B86">
        <w:t xml:space="preserve"> y el eje </w:t>
      </w:r>
      <w:r w:rsidR="00EA3B86">
        <w:rPr>
          <w:i/>
        </w:rPr>
        <w:t>Sentido Numérico y Pensamiento Alegbraico</w:t>
      </w:r>
      <w:r w:rsidR="00EA3B86">
        <w:t>, 0.47.</w:t>
      </w:r>
    </w:p>
    <w:p w14:paraId="27D2AF5C" w14:textId="4D636415" w:rsidR="00545AF8" w:rsidRDefault="00927881" w:rsidP="00B47579">
      <w:pPr>
        <w:spacing w:line="360" w:lineRule="auto"/>
        <w:jc w:val="both"/>
        <w:rPr>
          <w:rFonts w:ascii="Arial" w:hAnsi="Arial" w:cs="Arial"/>
          <w:sz w:val="24"/>
          <w:szCs w:val="24"/>
        </w:rPr>
      </w:pPr>
      <w:r>
        <w:rPr>
          <w:rFonts w:ascii="Arial" w:hAnsi="Arial" w:cs="Arial"/>
          <w:sz w:val="24"/>
          <w:szCs w:val="24"/>
          <w:lang w:val="es-ES"/>
        </w:rPr>
        <w:t xml:space="preserve">Por su parte, </w:t>
      </w:r>
      <w:r w:rsidR="00B040F2">
        <w:rPr>
          <w:rFonts w:ascii="Arial" w:hAnsi="Arial" w:cs="Arial"/>
          <w:sz w:val="24"/>
          <w:szCs w:val="24"/>
          <w:lang w:val="es-ES"/>
        </w:rPr>
        <w:t xml:space="preserve">en cuanto a los </w:t>
      </w:r>
      <w:r w:rsidR="00545AF8" w:rsidRPr="00D268FF">
        <w:rPr>
          <w:rFonts w:ascii="Arial" w:hAnsi="Arial" w:cs="Arial"/>
          <w:sz w:val="24"/>
          <w:szCs w:val="24"/>
          <w:lang w:val="es-ES"/>
        </w:rPr>
        <w:t>índices de dificultad</w:t>
      </w:r>
      <w:r w:rsidR="00B040F2">
        <w:rPr>
          <w:rFonts w:ascii="Arial" w:hAnsi="Arial" w:cs="Arial"/>
          <w:sz w:val="24"/>
          <w:szCs w:val="24"/>
          <w:lang w:val="es-ES"/>
        </w:rPr>
        <w:t xml:space="preserve"> computados para la prueba, se encuentran valores</w:t>
      </w:r>
      <w:r w:rsidR="00545AF8" w:rsidRPr="00D268FF">
        <w:rPr>
          <w:rFonts w:ascii="Arial" w:hAnsi="Arial" w:cs="Arial"/>
          <w:sz w:val="24"/>
          <w:szCs w:val="24"/>
          <w:lang w:val="es-ES"/>
        </w:rPr>
        <w:t xml:space="preserve"> </w:t>
      </w:r>
      <w:r w:rsidR="00B040F2">
        <w:rPr>
          <w:rFonts w:ascii="Arial" w:hAnsi="Arial" w:cs="Arial"/>
          <w:sz w:val="24"/>
          <w:szCs w:val="24"/>
          <w:lang w:val="es-ES"/>
        </w:rPr>
        <w:t>entre 0.12 y 0.71, siendo que la mayoría de los ítems presentan niveles intermedios de dificu</w:t>
      </w:r>
      <w:r w:rsidR="00B040F2" w:rsidRPr="00B47579">
        <w:rPr>
          <w:rFonts w:ascii="Arial" w:hAnsi="Arial" w:cs="Arial"/>
          <w:sz w:val="24"/>
          <w:szCs w:val="24"/>
          <w:lang w:val="es-ES"/>
        </w:rPr>
        <w:t xml:space="preserve">ltad, cumpliendo así con los estándares de calidad requeridos </w:t>
      </w:r>
      <w:r w:rsidR="00545AF8" w:rsidRPr="00B47579">
        <w:rPr>
          <w:rFonts w:ascii="Arial" w:hAnsi="Arial" w:cs="Arial"/>
          <w:sz w:val="24"/>
          <w:szCs w:val="24"/>
          <w:lang w:val="es-ES"/>
        </w:rPr>
        <w:t>para los propósitos del estudio.</w:t>
      </w:r>
      <w:r w:rsidR="00545AF8" w:rsidRPr="00B47579">
        <w:rPr>
          <w:rFonts w:ascii="Arial" w:hAnsi="Arial" w:cs="Arial"/>
          <w:sz w:val="24"/>
          <w:szCs w:val="24"/>
        </w:rPr>
        <w:t xml:space="preserve"> E</w:t>
      </w:r>
      <w:r w:rsidR="002363E4">
        <w:rPr>
          <w:rFonts w:ascii="Arial" w:hAnsi="Arial" w:cs="Arial"/>
          <w:sz w:val="24"/>
          <w:szCs w:val="24"/>
        </w:rPr>
        <w:t xml:space="preserve">l </w:t>
      </w:r>
      <w:r w:rsidR="00545AF8" w:rsidRPr="00B47579">
        <w:rPr>
          <w:rFonts w:ascii="Arial" w:hAnsi="Arial" w:cs="Arial"/>
          <w:sz w:val="24"/>
          <w:szCs w:val="24"/>
        </w:rPr>
        <w:t xml:space="preserve">eje </w:t>
      </w:r>
      <w:r w:rsidR="00545AF8" w:rsidRPr="00B47579">
        <w:rPr>
          <w:rFonts w:ascii="Arial" w:hAnsi="Arial" w:cs="Arial"/>
          <w:i/>
          <w:sz w:val="24"/>
          <w:szCs w:val="24"/>
        </w:rPr>
        <w:t>Espacio, forma y medida</w:t>
      </w:r>
      <w:r w:rsidR="00545AF8" w:rsidRPr="00B47579">
        <w:rPr>
          <w:rFonts w:ascii="Arial" w:hAnsi="Arial" w:cs="Arial"/>
          <w:sz w:val="24"/>
          <w:szCs w:val="24"/>
        </w:rPr>
        <w:t xml:space="preserve"> </w:t>
      </w:r>
      <w:r w:rsidR="002363E4">
        <w:rPr>
          <w:rFonts w:ascii="Arial" w:hAnsi="Arial" w:cs="Arial"/>
          <w:sz w:val="24"/>
          <w:szCs w:val="24"/>
        </w:rPr>
        <w:t>presenta un índice de dificultad promedio de</w:t>
      </w:r>
      <w:r w:rsidR="00EE064A">
        <w:rPr>
          <w:rFonts w:ascii="Arial" w:hAnsi="Arial" w:cs="Arial"/>
          <w:sz w:val="24"/>
          <w:szCs w:val="24"/>
        </w:rPr>
        <w:t xml:space="preserve"> 0.48; el eje </w:t>
      </w:r>
      <w:r w:rsidR="00EE064A">
        <w:rPr>
          <w:rFonts w:ascii="Arial" w:hAnsi="Arial" w:cs="Arial"/>
          <w:i/>
          <w:sz w:val="24"/>
          <w:szCs w:val="24"/>
        </w:rPr>
        <w:t>Manejo de la Información,</w:t>
      </w:r>
      <w:r w:rsidR="00EE064A">
        <w:rPr>
          <w:rFonts w:ascii="Arial" w:hAnsi="Arial" w:cs="Arial"/>
          <w:sz w:val="24"/>
          <w:szCs w:val="24"/>
        </w:rPr>
        <w:t xml:space="preserve"> 0.46 y </w:t>
      </w:r>
      <w:r w:rsidR="00EA3B86">
        <w:rPr>
          <w:rFonts w:ascii="Arial" w:hAnsi="Arial" w:cs="Arial"/>
          <w:sz w:val="24"/>
          <w:szCs w:val="24"/>
        </w:rPr>
        <w:t xml:space="preserve">el eje de </w:t>
      </w:r>
      <w:r w:rsidR="00EA3B86">
        <w:rPr>
          <w:rFonts w:ascii="Arial" w:hAnsi="Arial" w:cs="Arial"/>
          <w:i/>
          <w:sz w:val="24"/>
          <w:szCs w:val="24"/>
        </w:rPr>
        <w:t>Sentido Numérico y Pensamiento Algebraico</w:t>
      </w:r>
      <w:r w:rsidR="00EA3B86">
        <w:rPr>
          <w:rFonts w:ascii="Arial" w:hAnsi="Arial" w:cs="Arial"/>
          <w:sz w:val="24"/>
          <w:szCs w:val="24"/>
        </w:rPr>
        <w:t>, un promedio de 0.42.</w:t>
      </w:r>
    </w:p>
    <w:p w14:paraId="22CF5377" w14:textId="4D04AB21" w:rsidR="00545AF8" w:rsidRPr="00D268FF" w:rsidRDefault="00EA3B86" w:rsidP="00EA3B86">
      <w:pPr>
        <w:spacing w:line="360" w:lineRule="auto"/>
        <w:ind w:firstLine="708"/>
        <w:jc w:val="both"/>
        <w:rPr>
          <w:rFonts w:cs="Arial"/>
        </w:rPr>
      </w:pPr>
      <w:r w:rsidRPr="00EA3B86">
        <w:rPr>
          <w:rFonts w:ascii="Arial" w:hAnsi="Arial" w:cs="Arial"/>
          <w:b/>
          <w:sz w:val="24"/>
          <w:szCs w:val="24"/>
        </w:rPr>
        <w:t>Análisis de la estructura interna</w:t>
      </w:r>
    </w:p>
    <w:p w14:paraId="06C1D21A" w14:textId="17E4C3DF" w:rsidR="00545AF8" w:rsidRPr="00D268FF" w:rsidRDefault="00EA3B86" w:rsidP="00326C46">
      <w:pPr>
        <w:pStyle w:val="parrafos0"/>
        <w:spacing w:after="160" w:line="360" w:lineRule="auto"/>
        <w:ind w:firstLine="0"/>
      </w:pPr>
      <w:r>
        <w:t>Al realizar un análisis factorial para evaluar la estructura de la dimensión latente evaluada en la prueba, se detectó que todos los ítems</w:t>
      </w:r>
      <w:r w:rsidR="00326C46">
        <w:t xml:space="preserve"> mostraron una carga factorial mayor a 0.3 (un umbral usualmente considerado aceptable) en un factor predominante, mismo que estaría asociado al constructo general (“habilidad matemática”) evaluado en la prueba. </w:t>
      </w:r>
    </w:p>
    <w:p w14:paraId="474728A3" w14:textId="77777777" w:rsidR="000119B1" w:rsidRDefault="000119B1" w:rsidP="000119B1">
      <w:pPr>
        <w:pStyle w:val="parrafos0"/>
        <w:spacing w:after="160" w:line="360" w:lineRule="auto"/>
        <w:ind w:left="-284" w:firstLine="0"/>
        <w:rPr>
          <w:lang w:val="es-ES"/>
        </w:rPr>
      </w:pPr>
      <w:r>
        <w:rPr>
          <w:noProof/>
        </w:rPr>
        <w:lastRenderedPageBreak/>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186468A6" w:rsidR="000119B1" w:rsidRPr="00B53A88" w:rsidRDefault="000119B1" w:rsidP="000119B1">
      <w:pPr>
        <w:pStyle w:val="parrafos0"/>
        <w:spacing w:after="160" w:line="360" w:lineRule="auto"/>
        <w:ind w:firstLine="0"/>
        <w:jc w:val="center"/>
      </w:pPr>
      <w:r w:rsidRPr="00C13CA7">
        <w:rPr>
          <w:i/>
          <w:highlight w:val="cyan"/>
        </w:rPr>
        <w:t xml:space="preserve">Figura </w:t>
      </w:r>
      <w:r w:rsidR="00C13CA7" w:rsidRPr="00C13CA7">
        <w:rPr>
          <w:i/>
          <w:highlight w:val="cyan"/>
        </w:rPr>
        <w:t>3</w:t>
      </w:r>
      <w:r>
        <w:rPr>
          <w:i/>
        </w:rPr>
        <w:t xml:space="preserve">. </w:t>
      </w:r>
      <w:r>
        <w:t>Se presentan los diagramas correspondientes al análisis factorial realizado para cada uno de los ejes temáticos identificados como parte del modelo cognitivo de la Prueba de Matemáticas para Primaria (06) del PLANEA ELCE.</w:t>
      </w:r>
    </w:p>
    <w:p w14:paraId="3BC6736E" w14:textId="77777777" w:rsidR="000119B1" w:rsidRDefault="000119B1" w:rsidP="00326C46">
      <w:pPr>
        <w:pStyle w:val="parrafos0"/>
        <w:spacing w:after="160" w:line="360" w:lineRule="auto"/>
        <w:ind w:firstLine="0"/>
      </w:pPr>
    </w:p>
    <w:p w14:paraId="6709B50D" w14:textId="3E8E90BF" w:rsidR="00F36F29" w:rsidRDefault="00545AF8" w:rsidP="00326C46">
      <w:pPr>
        <w:pStyle w:val="parrafos0"/>
        <w:spacing w:after="160" w:line="360" w:lineRule="auto"/>
        <w:ind w:firstLine="0"/>
        <w:rPr>
          <w:lang w:val="es-ES"/>
        </w:rPr>
      </w:pPr>
      <w:r w:rsidRPr="00D268FF">
        <w:t>Adicionalmente, para evaluar el ajuste de la estructura factorial</w:t>
      </w:r>
      <w:r w:rsidR="00326C46">
        <w:t xml:space="preserve"> propuesta por el modelo cognitivo elaborado</w:t>
      </w:r>
      <w:r w:rsidRPr="00D268FF">
        <w:t xml:space="preserve"> se </w:t>
      </w:r>
      <w:r w:rsidR="00326C46">
        <w:t xml:space="preserve">trabajó con dos </w:t>
      </w:r>
      <w:r w:rsidRPr="00D268FF">
        <w:t>estimadores, el Standarized Root Mean Square Residual (SRMR) y el Root Mean Squared Error of Aproximation (RMSEA)</w:t>
      </w:r>
      <w:r w:rsidR="00326C46">
        <w:t xml:space="preserve">, que de acuerdo a lo esperado, presentaron </w:t>
      </w:r>
      <w:r w:rsidRPr="00D268FF">
        <w:t>valores inferiores a 0.05</w:t>
      </w:r>
      <w:r w:rsidR="00326C46">
        <w:t xml:space="preserve"> para todos los ítems contenidos en cada eje temático</w:t>
      </w:r>
      <w:r w:rsidRPr="00D268FF">
        <w:t xml:space="preserve">. </w:t>
      </w:r>
      <w:r w:rsidR="00326C46">
        <w:t>Esto sugiere que</w:t>
      </w:r>
      <w:r w:rsidR="00326C46">
        <w:rPr>
          <w:lang w:val="es-ES"/>
        </w:rPr>
        <w:t xml:space="preserve"> en cada eje existe un sólo</w:t>
      </w:r>
      <w:r w:rsidRPr="00D268FF">
        <w:rPr>
          <w:lang w:val="es-ES"/>
        </w:rPr>
        <w:t xml:space="preserve"> </w:t>
      </w:r>
      <w:r w:rsidR="00326C46">
        <w:rPr>
          <w:lang w:val="es-ES"/>
        </w:rPr>
        <w:t xml:space="preserve">factor </w:t>
      </w:r>
      <w:r w:rsidRPr="00D268FF">
        <w:rPr>
          <w:lang w:val="es-ES"/>
        </w:rPr>
        <w:t xml:space="preserve">dominante que </w:t>
      </w:r>
      <w:r w:rsidR="00326C46">
        <w:rPr>
          <w:lang w:val="es-ES"/>
        </w:rPr>
        <w:t xml:space="preserve">podría asociarse con </w:t>
      </w:r>
      <w:r w:rsidRPr="00D268FF">
        <w:rPr>
          <w:lang w:val="es-ES"/>
        </w:rPr>
        <w:t xml:space="preserve">el </w:t>
      </w:r>
      <w:r w:rsidR="00326C46">
        <w:rPr>
          <w:lang w:val="es-ES"/>
        </w:rPr>
        <w:t>contenido</w:t>
      </w:r>
      <w:r w:rsidRPr="00D268FF">
        <w:rPr>
          <w:lang w:val="es-ES"/>
        </w:rPr>
        <w:t xml:space="preserve"> teórico </w:t>
      </w:r>
      <w:r w:rsidR="00326C46">
        <w:rPr>
          <w:lang w:val="es-ES"/>
        </w:rPr>
        <w:t>trazado por</w:t>
      </w:r>
      <w:r w:rsidRPr="00D268FF">
        <w:rPr>
          <w:lang w:val="es-ES"/>
        </w:rPr>
        <w:t xml:space="preserve"> lo</w:t>
      </w:r>
      <w:r w:rsidR="00F36F29">
        <w:rPr>
          <w:lang w:val="es-ES"/>
        </w:rPr>
        <w:t xml:space="preserve">s desarrolladores de la prueba, por lo que </w:t>
      </w:r>
      <w:r w:rsidRPr="00D268FF">
        <w:rPr>
          <w:lang w:val="es-ES"/>
        </w:rPr>
        <w:t xml:space="preserve">se valida </w:t>
      </w:r>
      <w:r w:rsidR="00F36F29">
        <w:rPr>
          <w:lang w:val="es-ES"/>
        </w:rPr>
        <w:t>la</w:t>
      </w:r>
      <w:r w:rsidRPr="00D268FF">
        <w:rPr>
          <w:lang w:val="es-ES"/>
        </w:rPr>
        <w:t xml:space="preserve"> calidad técnica </w:t>
      </w:r>
      <w:r w:rsidR="00F36F29">
        <w:rPr>
          <w:lang w:val="es-ES"/>
        </w:rPr>
        <w:t>del diseño y funcionamiento de la prueba</w:t>
      </w:r>
      <w:r w:rsidRPr="00D268FF">
        <w:rPr>
          <w:lang w:val="es-ES"/>
        </w:rPr>
        <w:t>.</w:t>
      </w:r>
      <w:r w:rsidR="00B53A88">
        <w:rPr>
          <w:lang w:val="es-ES"/>
        </w:rPr>
        <w:t xml:space="preserve"> </w:t>
      </w:r>
      <w:r w:rsidR="00F36F29">
        <w:rPr>
          <w:lang w:val="es-ES"/>
        </w:rPr>
        <w:t xml:space="preserve">La </w:t>
      </w:r>
      <w:r w:rsidR="00F36F29" w:rsidRPr="00C13CA7">
        <w:rPr>
          <w:highlight w:val="cyan"/>
          <w:lang w:val="es-ES"/>
        </w:rPr>
        <w:t xml:space="preserve">Figura </w:t>
      </w:r>
      <w:r w:rsidR="00C13CA7" w:rsidRPr="00C13CA7">
        <w:rPr>
          <w:highlight w:val="cyan"/>
          <w:lang w:val="es-ES"/>
        </w:rPr>
        <w:t>3</w:t>
      </w:r>
      <w:r w:rsidR="00F36F29">
        <w:rPr>
          <w:lang w:val="es-ES"/>
        </w:rPr>
        <w:t xml:space="preserve"> presenta</w:t>
      </w:r>
      <w:r w:rsidR="00B53A88">
        <w:rPr>
          <w:lang w:val="es-ES"/>
        </w:rPr>
        <w:t xml:space="preserve"> para cada eje temático un diagrama que señala las cargas factoriales de cada uno de los ítems que lo componen. </w:t>
      </w:r>
    </w:p>
    <w:p w14:paraId="375E2DE9" w14:textId="0C6251B5" w:rsidR="00545AF8" w:rsidRPr="00A076BC" w:rsidRDefault="00A076BC" w:rsidP="00D73F0B">
      <w:pPr>
        <w:pStyle w:val="Subsubttulos"/>
        <w:spacing w:after="160" w:line="360" w:lineRule="auto"/>
        <w:ind w:firstLine="706"/>
        <w:rPr>
          <w:rFonts w:cs="Arial"/>
          <w:i w:val="0"/>
          <w:lang w:val="es-MX"/>
        </w:rPr>
      </w:pPr>
      <w:bookmarkStart w:id="61" w:name="_Toc507057084"/>
      <w:r>
        <w:rPr>
          <w:rFonts w:cs="Arial"/>
          <w:i w:val="0"/>
          <w:lang w:val="es-MX"/>
        </w:rPr>
        <w:t xml:space="preserve">Análisis realizado </w:t>
      </w:r>
      <w:r w:rsidR="00545AF8" w:rsidRPr="00A076BC">
        <w:rPr>
          <w:rFonts w:cs="Arial"/>
          <w:i w:val="0"/>
          <w:lang w:val="es-MX"/>
        </w:rPr>
        <w:t xml:space="preserve">por expertos </w:t>
      </w:r>
      <w:r>
        <w:rPr>
          <w:rFonts w:cs="Arial"/>
          <w:i w:val="0"/>
          <w:lang w:val="es-MX"/>
        </w:rPr>
        <w:t xml:space="preserve">acerca </w:t>
      </w:r>
      <w:r w:rsidR="00545AF8" w:rsidRPr="00A076BC">
        <w:rPr>
          <w:rFonts w:cs="Arial"/>
          <w:i w:val="0"/>
          <w:lang w:val="es-MX"/>
        </w:rPr>
        <w:t>del diseño de la prueba</w:t>
      </w:r>
      <w:bookmarkEnd w:id="61"/>
    </w:p>
    <w:p w14:paraId="7CA0A343" w14:textId="37E704A6" w:rsidR="00682074" w:rsidRDefault="00A076BC" w:rsidP="007751AF">
      <w:pPr>
        <w:pStyle w:val="parrafos0"/>
        <w:spacing w:after="160" w:line="360" w:lineRule="auto"/>
        <w:ind w:firstLine="0"/>
      </w:pPr>
      <w:r>
        <w:t xml:space="preserve">De acuerdo con el modelo EDU, se identificó que </w:t>
      </w:r>
      <w:r w:rsidR="00545AF8" w:rsidRPr="00D268FF">
        <w:t>46</w:t>
      </w:r>
      <w:r>
        <w:t xml:space="preserve"> de los 50</w:t>
      </w:r>
      <w:r w:rsidR="007751AF">
        <w:t xml:space="preserve"> ítems </w:t>
      </w:r>
      <w:r>
        <w:t xml:space="preserve">que conforman la prueba, </w:t>
      </w:r>
      <w:r w:rsidR="00545AF8" w:rsidRPr="00D268FF">
        <w:t>presentaron al menos un error</w:t>
      </w:r>
      <w:r w:rsidR="007751AF">
        <w:t xml:space="preserve"> de diseño,</w:t>
      </w:r>
      <w:r w:rsidR="00545AF8" w:rsidRPr="00D268FF">
        <w:t xml:space="preserve"> </w:t>
      </w:r>
      <w:r>
        <w:t>(el</w:t>
      </w:r>
      <w:r w:rsidR="00545AF8" w:rsidRPr="00D268FF">
        <w:t xml:space="preserve"> 92% de los reactivos</w:t>
      </w:r>
      <w:r>
        <w:t>)</w:t>
      </w:r>
      <w:r w:rsidR="00545AF8" w:rsidRPr="00D268FF">
        <w:t xml:space="preserve">. </w:t>
      </w:r>
      <w:r w:rsidR="00A50CDF">
        <w:t xml:space="preserve">La </w:t>
      </w:r>
      <w:r w:rsidR="00A50CDF" w:rsidRPr="00C450DA">
        <w:rPr>
          <w:highlight w:val="cyan"/>
        </w:rPr>
        <w:t>Tabla</w:t>
      </w:r>
      <w:r w:rsidR="00B85480">
        <w:rPr>
          <w:highlight w:val="cyan"/>
        </w:rPr>
        <w:t xml:space="preserve"> 3</w:t>
      </w:r>
      <w:r w:rsidR="00A50CDF">
        <w:t xml:space="preserve"> </w:t>
      </w:r>
      <w:r w:rsidR="00A50CDF">
        <w:lastRenderedPageBreak/>
        <w:t>presenta, para cada elemento considerado por el EDU, cuántos de los ítems contenidos en la prueba presentaron un problema y qué porcentaje representan dentro del total.</w:t>
      </w:r>
    </w:p>
    <w:p w14:paraId="68F52C69" w14:textId="7BB6E147" w:rsidR="007751AF" w:rsidRPr="00B85480" w:rsidRDefault="007751AF" w:rsidP="007751AF">
      <w:pPr>
        <w:pStyle w:val="Titulotablas"/>
        <w:spacing w:after="160"/>
        <w:rPr>
          <w:lang w:val="es-MX"/>
        </w:rPr>
      </w:pPr>
      <w:r w:rsidRPr="00D268FF">
        <w:rPr>
          <w:rFonts w:cs="Arial"/>
          <w:b/>
          <w:lang w:val="es-MX"/>
        </w:rPr>
        <w:t xml:space="preserve">Tabla </w:t>
      </w:r>
      <w:r w:rsidR="00B85480">
        <w:rPr>
          <w:rFonts w:cs="Arial"/>
          <w:b/>
          <w:lang w:val="es-MX"/>
        </w:rPr>
        <w:t>3</w:t>
      </w:r>
      <w:r w:rsidRPr="00D268FF">
        <w:rPr>
          <w:rFonts w:cs="Arial"/>
          <w:lang w:val="es-MX"/>
        </w:rPr>
        <w:t>.</w:t>
      </w:r>
      <w:r w:rsidR="008C3782">
        <w:rPr>
          <w:rFonts w:cs="Arial"/>
          <w:lang w:val="es-MX"/>
        </w:rPr>
        <w:t xml:space="preserve"> </w:t>
      </w:r>
      <w:r w:rsidRPr="00D268FF">
        <w:rPr>
          <w:rFonts w:cs="Arial"/>
          <w:lang w:val="es-MX"/>
        </w:rPr>
        <w:t xml:space="preserve"> </w:t>
      </w:r>
      <w:r w:rsidR="00B85480">
        <w:rPr>
          <w:rFonts w:cs="Arial"/>
          <w:lang w:val="es-MX"/>
        </w:rPr>
        <w:t>Cantidad de ítems que presentan un problema relacionado con cada uno de los elementos evaluados en el EDU</w:t>
      </w:r>
    </w:p>
    <w:tbl>
      <w:tblPr>
        <w:tblStyle w:val="Tablaconcuadrcula"/>
        <w:tblpPr w:leftFromText="180" w:rightFromText="180" w:vertAnchor="text" w:tblpXSpec="center" w:tblpY="1"/>
        <w:tblOverlap w:val="never"/>
        <w:tblW w:w="949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6"/>
        <w:gridCol w:w="3260"/>
        <w:gridCol w:w="2552"/>
      </w:tblGrid>
      <w:tr w:rsidR="00545AF8" w:rsidRPr="00D73F0B" w14:paraId="082CB5ED" w14:textId="77777777" w:rsidTr="00D73F0B">
        <w:trPr>
          <w:trHeight w:val="557"/>
        </w:trPr>
        <w:tc>
          <w:tcPr>
            <w:tcW w:w="3686" w:type="dxa"/>
            <w:shd w:val="clear" w:color="auto" w:fill="A8D08D" w:themeFill="accent6" w:themeFillTint="99"/>
            <w:vAlign w:val="center"/>
          </w:tcPr>
          <w:p w14:paraId="5F8A5B80" w14:textId="2C67FEE0" w:rsidR="00545AF8" w:rsidRPr="00D73F0B" w:rsidRDefault="00545AF8" w:rsidP="007751AF">
            <w:pPr>
              <w:pStyle w:val="Textotablas"/>
              <w:spacing w:after="160"/>
              <w:ind w:left="-108" w:firstLine="108"/>
              <w:rPr>
                <w:rFonts w:cs="Arial"/>
                <w:b/>
                <w:sz w:val="22"/>
                <w:szCs w:val="22"/>
                <w:lang w:val="es-MX"/>
              </w:rPr>
            </w:pPr>
            <w:r w:rsidRPr="00D73F0B">
              <w:rPr>
                <w:rFonts w:cs="Arial"/>
                <w:b/>
                <w:sz w:val="22"/>
                <w:szCs w:val="22"/>
                <w:lang w:val="es-MX"/>
              </w:rPr>
              <w:t>Eleme</w:t>
            </w:r>
            <w:r w:rsidR="00D73F0B" w:rsidRPr="00D73F0B">
              <w:rPr>
                <w:rFonts w:cs="Arial"/>
                <w:b/>
                <w:sz w:val="22"/>
                <w:szCs w:val="22"/>
                <w:lang w:val="es-MX"/>
              </w:rPr>
              <w:t xml:space="preserve">ntos  evaluados en </w:t>
            </w:r>
            <w:r w:rsidRPr="00D73F0B">
              <w:rPr>
                <w:rFonts w:cs="Arial"/>
                <w:b/>
                <w:sz w:val="22"/>
                <w:szCs w:val="22"/>
                <w:lang w:val="es-MX"/>
              </w:rPr>
              <w:t>el EDU</w:t>
            </w:r>
          </w:p>
        </w:tc>
        <w:tc>
          <w:tcPr>
            <w:tcW w:w="3260" w:type="dxa"/>
            <w:shd w:val="clear" w:color="auto" w:fill="A8D08D" w:themeFill="accent6" w:themeFillTint="99"/>
            <w:vAlign w:val="center"/>
          </w:tcPr>
          <w:p w14:paraId="59E51F0E" w14:textId="44825D7F"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Cantidad de ítems</w:t>
            </w:r>
            <w:r w:rsidR="00D73F0B" w:rsidRPr="00D73F0B">
              <w:rPr>
                <w:rFonts w:cs="Arial"/>
                <w:b/>
                <w:sz w:val="22"/>
                <w:szCs w:val="22"/>
                <w:lang w:val="es-MX"/>
              </w:rPr>
              <w:t xml:space="preserve"> que presentan un problema</w:t>
            </w:r>
          </w:p>
        </w:tc>
        <w:tc>
          <w:tcPr>
            <w:tcW w:w="2552" w:type="dxa"/>
            <w:shd w:val="clear" w:color="auto" w:fill="A8D08D" w:themeFill="accent6" w:themeFillTint="99"/>
            <w:vAlign w:val="center"/>
          </w:tcPr>
          <w:p w14:paraId="45E548F5" w14:textId="068FC783"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 xml:space="preserve">Porcentaje </w:t>
            </w:r>
            <w:r w:rsidR="00D73F0B" w:rsidRPr="00D73F0B">
              <w:rPr>
                <w:rFonts w:cs="Arial"/>
                <w:b/>
                <w:sz w:val="22"/>
                <w:szCs w:val="22"/>
                <w:lang w:val="es-MX"/>
              </w:rPr>
              <w:t>que representan del total</w:t>
            </w:r>
          </w:p>
        </w:tc>
      </w:tr>
      <w:tr w:rsidR="00545AF8" w:rsidRPr="00D73F0B" w14:paraId="0FB54FA7" w14:textId="77777777" w:rsidTr="00D73F0B">
        <w:trPr>
          <w:trHeight w:val="551"/>
        </w:trPr>
        <w:tc>
          <w:tcPr>
            <w:tcW w:w="3686" w:type="dxa"/>
            <w:vAlign w:val="center"/>
          </w:tcPr>
          <w:p w14:paraId="364BED2F" w14:textId="77777777" w:rsidR="00545AF8" w:rsidRPr="00D73F0B" w:rsidRDefault="00545AF8" w:rsidP="007751AF">
            <w:pPr>
              <w:pStyle w:val="Textotablas"/>
              <w:spacing w:after="160"/>
              <w:jc w:val="left"/>
              <w:rPr>
                <w:rFonts w:cs="Arial"/>
                <w:sz w:val="22"/>
                <w:szCs w:val="22"/>
              </w:rPr>
            </w:pPr>
            <w:r w:rsidRPr="00D73F0B">
              <w:rPr>
                <w:rFonts w:cs="Arial"/>
                <w:sz w:val="22"/>
                <w:szCs w:val="22"/>
              </w:rPr>
              <w:t>Inclusión poblacional</w:t>
            </w:r>
          </w:p>
        </w:tc>
        <w:tc>
          <w:tcPr>
            <w:tcW w:w="3260" w:type="dxa"/>
            <w:vAlign w:val="center"/>
          </w:tcPr>
          <w:p w14:paraId="19D704BC" w14:textId="77777777" w:rsidR="00545AF8" w:rsidRPr="00D73F0B" w:rsidRDefault="00545AF8" w:rsidP="007751AF">
            <w:pPr>
              <w:pStyle w:val="Textotablas"/>
              <w:spacing w:after="160"/>
              <w:rPr>
                <w:rFonts w:cs="Arial"/>
                <w:sz w:val="22"/>
                <w:szCs w:val="22"/>
              </w:rPr>
            </w:pPr>
            <w:r w:rsidRPr="00D73F0B">
              <w:rPr>
                <w:rFonts w:cs="Arial"/>
                <w:sz w:val="22"/>
                <w:szCs w:val="22"/>
              </w:rPr>
              <w:t>9</w:t>
            </w:r>
          </w:p>
        </w:tc>
        <w:tc>
          <w:tcPr>
            <w:tcW w:w="2552" w:type="dxa"/>
            <w:vAlign w:val="center"/>
          </w:tcPr>
          <w:p w14:paraId="68DD5FE9" w14:textId="77777777" w:rsidR="00545AF8" w:rsidRPr="00D73F0B" w:rsidRDefault="00545AF8" w:rsidP="007751AF">
            <w:pPr>
              <w:pStyle w:val="Textotablas"/>
              <w:spacing w:after="160"/>
              <w:rPr>
                <w:rFonts w:cs="Arial"/>
                <w:sz w:val="22"/>
                <w:szCs w:val="22"/>
              </w:rPr>
            </w:pPr>
            <w:r w:rsidRPr="00D73F0B">
              <w:rPr>
                <w:rFonts w:cs="Arial"/>
                <w:sz w:val="22"/>
                <w:szCs w:val="22"/>
              </w:rPr>
              <w:t>18%</w:t>
            </w:r>
          </w:p>
        </w:tc>
      </w:tr>
      <w:tr w:rsidR="00545AF8" w:rsidRPr="00D73F0B" w14:paraId="03124228" w14:textId="77777777" w:rsidTr="00D73F0B">
        <w:trPr>
          <w:trHeight w:val="572"/>
        </w:trPr>
        <w:tc>
          <w:tcPr>
            <w:tcW w:w="3686" w:type="dxa"/>
            <w:vAlign w:val="center"/>
          </w:tcPr>
          <w:p w14:paraId="39BD839F" w14:textId="77777777" w:rsidR="00545AF8" w:rsidRPr="00D73F0B" w:rsidRDefault="00545AF8" w:rsidP="007751AF">
            <w:pPr>
              <w:pStyle w:val="Textotablas"/>
              <w:spacing w:after="160"/>
              <w:jc w:val="left"/>
              <w:rPr>
                <w:rFonts w:cs="Arial"/>
                <w:sz w:val="22"/>
                <w:szCs w:val="22"/>
              </w:rPr>
            </w:pPr>
            <w:r w:rsidRPr="00D73F0B">
              <w:rPr>
                <w:rFonts w:cs="Arial"/>
                <w:sz w:val="22"/>
                <w:szCs w:val="22"/>
              </w:rPr>
              <w:t>Definición precisa del constructo</w:t>
            </w:r>
          </w:p>
        </w:tc>
        <w:tc>
          <w:tcPr>
            <w:tcW w:w="3260" w:type="dxa"/>
            <w:vAlign w:val="center"/>
          </w:tcPr>
          <w:p w14:paraId="366F4F51" w14:textId="77777777" w:rsidR="00545AF8" w:rsidRPr="00D73F0B" w:rsidRDefault="00545AF8" w:rsidP="007751AF">
            <w:pPr>
              <w:pStyle w:val="Textotablas"/>
              <w:spacing w:after="160"/>
              <w:rPr>
                <w:rFonts w:cs="Arial"/>
                <w:sz w:val="22"/>
                <w:szCs w:val="22"/>
              </w:rPr>
            </w:pPr>
            <w:r w:rsidRPr="00D73F0B">
              <w:rPr>
                <w:rFonts w:cs="Arial"/>
                <w:sz w:val="22"/>
                <w:szCs w:val="22"/>
              </w:rPr>
              <w:t>34</w:t>
            </w:r>
          </w:p>
        </w:tc>
        <w:tc>
          <w:tcPr>
            <w:tcW w:w="2552" w:type="dxa"/>
            <w:vAlign w:val="center"/>
          </w:tcPr>
          <w:p w14:paraId="6742A71F" w14:textId="77777777" w:rsidR="00545AF8" w:rsidRPr="00D73F0B" w:rsidRDefault="00545AF8" w:rsidP="007751AF">
            <w:pPr>
              <w:pStyle w:val="Textotablas"/>
              <w:spacing w:after="160"/>
              <w:rPr>
                <w:rFonts w:cs="Arial"/>
                <w:sz w:val="22"/>
                <w:szCs w:val="22"/>
              </w:rPr>
            </w:pPr>
            <w:r w:rsidRPr="00D73F0B">
              <w:rPr>
                <w:rFonts w:cs="Arial"/>
                <w:sz w:val="22"/>
                <w:szCs w:val="22"/>
              </w:rPr>
              <w:t>68%</w:t>
            </w:r>
          </w:p>
        </w:tc>
      </w:tr>
      <w:tr w:rsidR="00545AF8" w:rsidRPr="00D73F0B" w14:paraId="047C898B" w14:textId="77777777" w:rsidTr="00D73F0B">
        <w:trPr>
          <w:trHeight w:val="650"/>
        </w:trPr>
        <w:tc>
          <w:tcPr>
            <w:tcW w:w="3686" w:type="dxa"/>
            <w:vAlign w:val="center"/>
          </w:tcPr>
          <w:p w14:paraId="6E80AF9A" w14:textId="77777777" w:rsidR="00545AF8" w:rsidRPr="00D73F0B" w:rsidRDefault="00545AF8" w:rsidP="007751AF">
            <w:pPr>
              <w:pStyle w:val="Textotablas"/>
              <w:spacing w:after="160"/>
              <w:jc w:val="left"/>
              <w:rPr>
                <w:rFonts w:cs="Arial"/>
                <w:sz w:val="22"/>
                <w:szCs w:val="22"/>
              </w:rPr>
            </w:pPr>
            <w:r w:rsidRPr="00D73F0B">
              <w:rPr>
                <w:rFonts w:cs="Arial"/>
                <w:sz w:val="22"/>
                <w:szCs w:val="22"/>
              </w:rPr>
              <w:t>Accesibilidad e imparcialidad</w:t>
            </w:r>
          </w:p>
        </w:tc>
        <w:tc>
          <w:tcPr>
            <w:tcW w:w="3260" w:type="dxa"/>
            <w:vAlign w:val="center"/>
          </w:tcPr>
          <w:p w14:paraId="59DD9431" w14:textId="77777777" w:rsidR="00545AF8" w:rsidRPr="00D73F0B" w:rsidRDefault="00545AF8" w:rsidP="007751AF">
            <w:pPr>
              <w:pStyle w:val="Textotablas"/>
              <w:spacing w:after="160"/>
              <w:rPr>
                <w:rFonts w:cs="Arial"/>
                <w:sz w:val="22"/>
                <w:szCs w:val="22"/>
              </w:rPr>
            </w:pPr>
            <w:r w:rsidRPr="00D73F0B">
              <w:rPr>
                <w:rFonts w:cs="Arial"/>
                <w:sz w:val="22"/>
                <w:szCs w:val="22"/>
              </w:rPr>
              <w:t>3</w:t>
            </w:r>
          </w:p>
        </w:tc>
        <w:tc>
          <w:tcPr>
            <w:tcW w:w="2552" w:type="dxa"/>
            <w:vAlign w:val="center"/>
          </w:tcPr>
          <w:p w14:paraId="248B0647" w14:textId="77777777" w:rsidR="00545AF8" w:rsidRPr="00D73F0B" w:rsidRDefault="00545AF8" w:rsidP="007751AF">
            <w:pPr>
              <w:pStyle w:val="Textotablas"/>
              <w:spacing w:after="160"/>
              <w:rPr>
                <w:rFonts w:cs="Arial"/>
                <w:sz w:val="22"/>
                <w:szCs w:val="22"/>
              </w:rPr>
            </w:pPr>
            <w:r w:rsidRPr="00D73F0B">
              <w:rPr>
                <w:rFonts w:cs="Arial"/>
                <w:sz w:val="22"/>
                <w:szCs w:val="22"/>
              </w:rPr>
              <w:t>6%</w:t>
            </w:r>
          </w:p>
        </w:tc>
      </w:tr>
      <w:tr w:rsidR="00545AF8" w:rsidRPr="00D73F0B" w14:paraId="208BD311" w14:textId="77777777" w:rsidTr="00D73F0B">
        <w:trPr>
          <w:trHeight w:val="604"/>
        </w:trPr>
        <w:tc>
          <w:tcPr>
            <w:tcW w:w="3686" w:type="dxa"/>
            <w:vAlign w:val="center"/>
          </w:tcPr>
          <w:p w14:paraId="38B5525E"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Acomodación flexible de los contenidos</w:t>
            </w:r>
          </w:p>
        </w:tc>
        <w:tc>
          <w:tcPr>
            <w:tcW w:w="3260" w:type="dxa"/>
            <w:vAlign w:val="center"/>
          </w:tcPr>
          <w:p w14:paraId="1F25B4D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c>
          <w:tcPr>
            <w:tcW w:w="2552" w:type="dxa"/>
            <w:vAlign w:val="center"/>
          </w:tcPr>
          <w:p w14:paraId="0496998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r>
      <w:tr w:rsidR="00545AF8" w:rsidRPr="00D73F0B" w14:paraId="6D78F74B" w14:textId="77777777" w:rsidTr="00D73F0B">
        <w:trPr>
          <w:trHeight w:val="556"/>
        </w:trPr>
        <w:tc>
          <w:tcPr>
            <w:tcW w:w="3686" w:type="dxa"/>
            <w:vAlign w:val="center"/>
          </w:tcPr>
          <w:p w14:paraId="2F2CE78D"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Procedimientos e instrucciones claras, simples e intuitivas</w:t>
            </w:r>
          </w:p>
        </w:tc>
        <w:tc>
          <w:tcPr>
            <w:tcW w:w="3260" w:type="dxa"/>
            <w:vAlign w:val="center"/>
          </w:tcPr>
          <w:p w14:paraId="68BBE4C9" w14:textId="77777777" w:rsidR="00545AF8" w:rsidRPr="00D73F0B" w:rsidRDefault="00545AF8" w:rsidP="007751AF">
            <w:pPr>
              <w:pStyle w:val="Textotablas"/>
              <w:spacing w:after="160"/>
              <w:rPr>
                <w:rFonts w:cs="Arial"/>
                <w:sz w:val="22"/>
                <w:szCs w:val="22"/>
              </w:rPr>
            </w:pPr>
            <w:r w:rsidRPr="00D73F0B">
              <w:rPr>
                <w:rFonts w:cs="Arial"/>
                <w:sz w:val="22"/>
                <w:szCs w:val="22"/>
              </w:rPr>
              <w:t>8</w:t>
            </w:r>
          </w:p>
        </w:tc>
        <w:tc>
          <w:tcPr>
            <w:tcW w:w="2552" w:type="dxa"/>
            <w:vAlign w:val="center"/>
          </w:tcPr>
          <w:p w14:paraId="0B44E7B0" w14:textId="77777777" w:rsidR="00545AF8" w:rsidRPr="00D73F0B" w:rsidRDefault="00545AF8" w:rsidP="007751AF">
            <w:pPr>
              <w:pStyle w:val="Textotablas"/>
              <w:spacing w:after="160"/>
              <w:rPr>
                <w:rFonts w:cs="Arial"/>
                <w:sz w:val="22"/>
                <w:szCs w:val="22"/>
              </w:rPr>
            </w:pPr>
            <w:r w:rsidRPr="00D73F0B">
              <w:rPr>
                <w:rFonts w:cs="Arial"/>
                <w:sz w:val="22"/>
                <w:szCs w:val="22"/>
              </w:rPr>
              <w:t>16%</w:t>
            </w:r>
          </w:p>
        </w:tc>
      </w:tr>
      <w:tr w:rsidR="00545AF8" w:rsidRPr="00D73F0B" w14:paraId="194F2713" w14:textId="77777777" w:rsidTr="00D73F0B">
        <w:trPr>
          <w:trHeight w:val="521"/>
        </w:trPr>
        <w:tc>
          <w:tcPr>
            <w:tcW w:w="3686" w:type="dxa"/>
            <w:vAlign w:val="center"/>
          </w:tcPr>
          <w:p w14:paraId="54B3E677" w14:textId="77777777" w:rsidR="00545AF8" w:rsidRPr="00D73F0B" w:rsidRDefault="00545AF8" w:rsidP="007751AF">
            <w:pPr>
              <w:pStyle w:val="Textotablas"/>
              <w:spacing w:after="160"/>
              <w:jc w:val="left"/>
              <w:rPr>
                <w:rFonts w:cs="Arial"/>
                <w:sz w:val="22"/>
                <w:szCs w:val="22"/>
              </w:rPr>
            </w:pPr>
            <w:r w:rsidRPr="00D73F0B">
              <w:rPr>
                <w:rFonts w:cs="Arial"/>
                <w:sz w:val="22"/>
                <w:szCs w:val="22"/>
              </w:rPr>
              <w:t>Comprensibilidad</w:t>
            </w:r>
          </w:p>
        </w:tc>
        <w:tc>
          <w:tcPr>
            <w:tcW w:w="3260" w:type="dxa"/>
            <w:vAlign w:val="center"/>
          </w:tcPr>
          <w:p w14:paraId="149D4491" w14:textId="77777777" w:rsidR="00545AF8" w:rsidRPr="00D73F0B" w:rsidRDefault="00545AF8" w:rsidP="007751AF">
            <w:pPr>
              <w:pStyle w:val="Textotablas"/>
              <w:spacing w:after="160"/>
              <w:rPr>
                <w:rFonts w:cs="Arial"/>
                <w:sz w:val="22"/>
                <w:szCs w:val="22"/>
              </w:rPr>
            </w:pPr>
            <w:r w:rsidRPr="00D73F0B">
              <w:rPr>
                <w:rFonts w:cs="Arial"/>
                <w:sz w:val="22"/>
                <w:szCs w:val="22"/>
              </w:rPr>
              <w:t>10</w:t>
            </w:r>
          </w:p>
        </w:tc>
        <w:tc>
          <w:tcPr>
            <w:tcW w:w="2552" w:type="dxa"/>
            <w:vAlign w:val="center"/>
          </w:tcPr>
          <w:p w14:paraId="705C2047" w14:textId="77777777" w:rsidR="00545AF8" w:rsidRPr="00D73F0B" w:rsidRDefault="00545AF8" w:rsidP="007751AF">
            <w:pPr>
              <w:pStyle w:val="Textotablas"/>
              <w:spacing w:after="160"/>
              <w:rPr>
                <w:rFonts w:cs="Arial"/>
                <w:sz w:val="22"/>
                <w:szCs w:val="22"/>
              </w:rPr>
            </w:pPr>
            <w:r w:rsidRPr="00D73F0B">
              <w:rPr>
                <w:rFonts w:cs="Arial"/>
                <w:sz w:val="22"/>
                <w:szCs w:val="22"/>
              </w:rPr>
              <w:t>20%</w:t>
            </w:r>
          </w:p>
        </w:tc>
      </w:tr>
    </w:tbl>
    <w:p w14:paraId="19BB18CB" w14:textId="77777777" w:rsidR="007751AF" w:rsidRDefault="007751AF" w:rsidP="007751AF">
      <w:pPr>
        <w:pStyle w:val="parrafos0"/>
        <w:spacing w:after="160" w:line="240" w:lineRule="auto"/>
        <w:ind w:firstLine="0"/>
      </w:pPr>
    </w:p>
    <w:p w14:paraId="39B2DECA" w14:textId="77777777" w:rsidR="007751AF" w:rsidRDefault="007751AF" w:rsidP="007751AF">
      <w:pPr>
        <w:pStyle w:val="parrafos0"/>
        <w:spacing w:after="160" w:line="240" w:lineRule="auto"/>
        <w:ind w:firstLine="0"/>
      </w:pPr>
    </w:p>
    <w:p w14:paraId="67E8BE53" w14:textId="1E14A999" w:rsidR="00545AF8" w:rsidRPr="00D268FF" w:rsidRDefault="00A50CDF" w:rsidP="00853CD4">
      <w:pPr>
        <w:pStyle w:val="parrafos0"/>
        <w:spacing w:after="160" w:line="360" w:lineRule="auto"/>
        <w:ind w:firstLine="0"/>
      </w:pPr>
      <w:r>
        <w:t xml:space="preserve">Adicionalmente, se detectó que </w:t>
      </w:r>
      <w:r w:rsidR="00545AF8" w:rsidRPr="00D268FF">
        <w:t xml:space="preserve">34 ítems </w:t>
      </w:r>
      <w:r>
        <w:t>(el 68%)</w:t>
      </w:r>
      <w:r w:rsidR="007751AF">
        <w:t xml:space="preserve"> presenta</w:t>
      </w:r>
      <w:r>
        <w:t>n</w:t>
      </w:r>
      <w:ins w:id="62" w:author="Alina Ramos" w:date="2018-02-09T10:35:00Z">
        <w:r w:rsidR="00545AF8" w:rsidRPr="00D268FF">
          <w:t xml:space="preserve"> </w:t>
        </w:r>
      </w:ins>
      <w:r w:rsidR="00545AF8" w:rsidRPr="00D268FF">
        <w:rPr>
          <w:i/>
        </w:rPr>
        <w:t>Problemas de alineación</w:t>
      </w:r>
      <w:r>
        <w:t xml:space="preserve"> en alguno de los siguientes sentidos:</w:t>
      </w:r>
      <w:r w:rsidR="00545AF8" w:rsidRPr="00D268FF">
        <w:t xml:space="preserve"> (1) inadecuada alineación del ítem a las indicaciones de su respectiva especificación, (2) inadecuada alineación de la especificación a la retícula, (3) inadecuado cuidado del proceso de respuesta al ítem, y/o (4) inadecuada alineación curricular, </w:t>
      </w:r>
      <w:r w:rsidR="00FF19DB">
        <w:t>(es decir,</w:t>
      </w:r>
      <w:r w:rsidR="00545AF8" w:rsidRPr="00D268FF">
        <w:t xml:space="preserve"> que presentan un grado de dificultad menor o mayor </w:t>
      </w:r>
      <w:r w:rsidR="00FF19DB">
        <w:t>que no corresponde</w:t>
      </w:r>
      <w:r w:rsidR="00545AF8" w:rsidRPr="00D268FF">
        <w:t xml:space="preserve"> con el grado escolar</w:t>
      </w:r>
      <w:r w:rsidR="00FF19DB">
        <w:t>).</w:t>
      </w:r>
    </w:p>
    <w:p w14:paraId="7F9598EC" w14:textId="71EC4830" w:rsidR="00545AF8" w:rsidRDefault="00853CD4" w:rsidP="00D268FF">
      <w:pPr>
        <w:pStyle w:val="parrafos0"/>
        <w:spacing w:after="160" w:line="360" w:lineRule="auto"/>
        <w:ind w:firstLine="0"/>
      </w:pPr>
      <w:r>
        <w:t>L</w:t>
      </w:r>
      <w:r w:rsidR="00545AF8" w:rsidRPr="00D268FF">
        <w:t>os expertos</w:t>
      </w:r>
      <w:r>
        <w:t xml:space="preserve"> también</w:t>
      </w:r>
      <w:r w:rsidR="00545AF8" w:rsidRPr="00D268FF">
        <w:t xml:space="preserve"> detectaron que 12 ítems </w:t>
      </w:r>
      <w:r>
        <w:t xml:space="preserve">(el </w:t>
      </w:r>
      <w:r w:rsidR="00545AF8" w:rsidRPr="00D268FF">
        <w:t>24%</w:t>
      </w:r>
      <w:r>
        <w:t xml:space="preserve">) presentaron al menos un </w:t>
      </w:r>
      <w:r>
        <w:rPr>
          <w:i/>
        </w:rPr>
        <w:t xml:space="preserve">Problema de Sesgo. </w:t>
      </w:r>
      <w:r w:rsidR="00545AF8" w:rsidRPr="00D268FF">
        <w:t xml:space="preserve">Los problemas detectados están relacionados con (1) tamaño inadecuado de los elementos del ítem, (2) calidad visual de los elementos del ítem, (3) </w:t>
      </w:r>
      <w:r w:rsidR="00545AF8" w:rsidRPr="00D268FF">
        <w:rPr>
          <w:lang w:val="es-ES"/>
        </w:rPr>
        <w:t>uso de conceptos con nivel bajo de inclusión de nivel socioeconómico y/o (4) uso de conceptos asociados con culturas o lugares particulares</w:t>
      </w:r>
      <w:r w:rsidR="00545AF8" w:rsidRPr="00D268FF">
        <w:t xml:space="preserve">. </w:t>
      </w:r>
    </w:p>
    <w:p w14:paraId="15ACA073" w14:textId="77777777" w:rsidR="009E6AA5" w:rsidRDefault="00853CD4" w:rsidP="009E6AA5">
      <w:pPr>
        <w:pStyle w:val="parrafos0"/>
        <w:spacing w:after="160" w:line="360" w:lineRule="auto"/>
        <w:ind w:firstLine="0"/>
        <w:rPr>
          <w:lang w:val="es-ES"/>
        </w:rPr>
      </w:pPr>
      <w:r>
        <w:t xml:space="preserve">Finalmente, </w:t>
      </w:r>
      <w:r w:rsidR="00545AF8" w:rsidRPr="00D268FF">
        <w:t xml:space="preserve">31 ítems </w:t>
      </w:r>
      <w:r>
        <w:t xml:space="preserve">(el 62%) mostraron tener un </w:t>
      </w:r>
      <w:r>
        <w:rPr>
          <w:i/>
        </w:rPr>
        <w:t xml:space="preserve">Problema de </w:t>
      </w:r>
      <w:r w:rsidRPr="00853CD4">
        <w:t>Diseño</w:t>
      </w:r>
      <w:r>
        <w:t xml:space="preserve"> dentro de las siguientes categorías </w:t>
      </w:r>
      <w:r w:rsidR="00545AF8" w:rsidRPr="00D268FF">
        <w:t xml:space="preserve">(1) claridad de las instrucciones por falta de comprensibilidad total o </w:t>
      </w:r>
      <w:r w:rsidR="00545AF8" w:rsidRPr="00D268FF">
        <w:lastRenderedPageBreak/>
        <w:t xml:space="preserve">parcial de las instrucciones, (2) comprensibilidad de la base del ítem por </w:t>
      </w:r>
      <w:r w:rsidR="00545AF8" w:rsidRPr="00D268FF">
        <w:rPr>
          <w:lang w:val="es-ES"/>
        </w:rPr>
        <w:t>presentar una base del ítem poco clara o ambigua, uso ambiguo de términos y conceptos en la base del reactivo o por desorganización lógica de las ideas de la base del ítem</w:t>
      </w:r>
      <w:r w:rsidR="00545AF8" w:rsidRPr="00D268FF">
        <w:t xml:space="preserve"> y (3) </w:t>
      </w:r>
      <w:r w:rsidR="00545AF8" w:rsidRPr="00D268FF">
        <w:rPr>
          <w:lang w:val="es-ES"/>
        </w:rPr>
        <w:t>comprensibilidad de los elementos complementarios del ítem por ocasionar procesos de distracción en los sustentantes.</w:t>
      </w:r>
      <w:bookmarkStart w:id="63" w:name="_Toc507057085"/>
    </w:p>
    <w:p w14:paraId="6EAF1578" w14:textId="1A942236" w:rsidR="00545AF8" w:rsidRPr="009E6AA5" w:rsidRDefault="009E6AA5" w:rsidP="009E6AA5">
      <w:pPr>
        <w:pStyle w:val="parrafos0"/>
        <w:spacing w:after="160" w:line="360" w:lineRule="auto"/>
        <w:ind w:firstLine="708"/>
        <w:rPr>
          <w:b/>
        </w:rPr>
      </w:pPr>
      <w:r w:rsidRPr="009E6AA5">
        <w:rPr>
          <w:rFonts w:eastAsiaTheme="majorEastAsia"/>
          <w:b/>
          <w:bCs/>
          <w:lang w:eastAsia="en-US"/>
        </w:rPr>
        <w:t>M</w:t>
      </w:r>
      <w:r w:rsidR="00545AF8" w:rsidRPr="009E6AA5">
        <w:rPr>
          <w:b/>
        </w:rPr>
        <w:t>odelamiento matemático de sub-tareas</w:t>
      </w:r>
      <w:bookmarkEnd w:id="63"/>
      <w:r w:rsidR="00545AF8" w:rsidRPr="009E6AA5">
        <w:rPr>
          <w:b/>
        </w:rPr>
        <w:t xml:space="preserve"> de respuesta</w:t>
      </w:r>
    </w:p>
    <w:p w14:paraId="4DD7960D" w14:textId="7CA031EF" w:rsidR="00545AF8" w:rsidRPr="00D268FF" w:rsidRDefault="009E6AA5" w:rsidP="00D268FF">
      <w:pPr>
        <w:pStyle w:val="parrafos0"/>
        <w:spacing w:after="160" w:line="360" w:lineRule="auto"/>
        <w:ind w:firstLine="0"/>
      </w:pPr>
      <w:r>
        <w:t xml:space="preserve">Tras aplicar </w:t>
      </w:r>
      <w:r w:rsidR="00545AF8" w:rsidRPr="00D268FF">
        <w:t xml:space="preserve">el método de </w:t>
      </w:r>
      <w:r w:rsidR="00545AF8" w:rsidRPr="00D268FF">
        <w:rPr>
          <w:i/>
          <w:iCs/>
        </w:rPr>
        <w:t>modelado matemático de sub-tareas de respuesta</w:t>
      </w:r>
      <w:r>
        <w:rPr>
          <w:iCs/>
        </w:rPr>
        <w:t>,</w:t>
      </w:r>
      <w:r w:rsidR="00545AF8" w:rsidRPr="00D268FF">
        <w:t xml:space="preserve"> se obtuvieron diferentes </w:t>
      </w:r>
      <w:r w:rsidR="00C47494">
        <w:t>los</w:t>
      </w:r>
      <w:r w:rsidR="00545AF8" w:rsidRPr="00D268FF">
        <w:t xml:space="preserve"> modelo</w:t>
      </w:r>
      <w:r w:rsidR="00C47494">
        <w:t>s</w:t>
      </w:r>
      <w:r w:rsidR="00545AF8" w:rsidRPr="00D268FF">
        <w:t xml:space="preserve"> del proceso de respuesta  de cada uno de los ítems de la prueba. Por ejemplo, como se observó con el ítem PMA01</w:t>
      </w:r>
      <w:ins w:id="64" w:author="Alina Ramos" w:date="2018-02-09T11:17:00Z">
        <w:r w:rsidR="00545AF8" w:rsidRPr="00D268FF">
          <w:t>,</w:t>
        </w:r>
      </w:ins>
      <w:r w:rsidR="00545AF8" w:rsidRPr="00D268FF">
        <w:t xml:space="preserve"> los expertos definieron que la secuencia de pasos a seguir para contestarlo correctamente es la siguiente: (a) leer detalladamente las indicaciones del ítem, (b) comprender el contexto del problema, (c) comprender el objetivo de la tarea evaluativa, (d) deducir de elementos del contexto el cálculo del área del triángulo, (e) comprender el objetivo de la tarea evaluativa, (f) recordar y representar la fórmula para calcular el área del triángulo, (g) seleccionar y sustituir los valores de la fórmula, (h) aplicar operaciones aritméticas básicas, (i) reconocer el resultado dentro de las opciones de respuesta y (j) seleccionar la opción de respuesta (ver </w:t>
      </w:r>
      <w:r w:rsidR="00545AF8" w:rsidRPr="00D268FF">
        <w:rPr>
          <w:b/>
          <w:highlight w:val="cyan"/>
        </w:rPr>
        <w:t xml:space="preserve">Tabla </w:t>
      </w:r>
      <w:r w:rsidR="00B85480">
        <w:rPr>
          <w:b/>
        </w:rPr>
        <w:t>4</w:t>
      </w:r>
      <w:r w:rsidR="00545AF8" w:rsidRPr="00D268FF">
        <w:t>).</w:t>
      </w:r>
    </w:p>
    <w:p w14:paraId="62A45B7E" w14:textId="64568BCF" w:rsidR="00545AF8" w:rsidRPr="00D268FF" w:rsidRDefault="008C3782" w:rsidP="00D268FF">
      <w:pPr>
        <w:pStyle w:val="Titulotablas"/>
        <w:spacing w:after="160" w:line="360" w:lineRule="auto"/>
        <w:rPr>
          <w:rFonts w:cs="Arial"/>
          <w:lang w:val="es-MX"/>
        </w:rPr>
      </w:pPr>
      <w:bookmarkStart w:id="65" w:name="_Toc507056959"/>
      <w:r w:rsidRPr="00B85480">
        <w:rPr>
          <w:rFonts w:cs="Arial"/>
          <w:b/>
          <w:highlight w:val="cyan"/>
          <w:lang w:val="es-MX"/>
        </w:rPr>
        <w:t xml:space="preserve">Tabla </w:t>
      </w:r>
      <w:r w:rsidR="00B85480">
        <w:rPr>
          <w:rFonts w:cs="Arial"/>
          <w:b/>
          <w:highlight w:val="cyan"/>
          <w:lang w:val="es-MX"/>
        </w:rPr>
        <w:t>4</w:t>
      </w:r>
      <w:r w:rsidR="00545AF8" w:rsidRPr="00B85480">
        <w:rPr>
          <w:rFonts w:cs="Arial"/>
          <w:b/>
          <w:highlight w:val="cyan"/>
          <w:lang w:val="es-MX"/>
        </w:rPr>
        <w:t>.</w:t>
      </w:r>
      <w:r w:rsidR="00545AF8" w:rsidRPr="00D268FF">
        <w:rPr>
          <w:rFonts w:cs="Arial"/>
          <w:lang w:val="es-MX"/>
        </w:rPr>
        <w:t xml:space="preserve"> Esquema del modelo cognitivo de procesos de respuesta del ítem PMA01</w:t>
      </w:r>
      <w:bookmarkEnd w:id="65"/>
    </w:p>
    <w:tbl>
      <w:tblPr>
        <w:tblW w:w="91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6"/>
        <w:gridCol w:w="5044"/>
      </w:tblGrid>
      <w:tr w:rsidR="00545AF8" w:rsidRPr="00D268FF" w14:paraId="3BB1FE3D" w14:textId="77777777" w:rsidTr="00D268FF">
        <w:trPr>
          <w:trHeight w:val="541"/>
          <w:jc w:val="center"/>
        </w:trPr>
        <w:tc>
          <w:tcPr>
            <w:tcW w:w="413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656EAC1"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Ítem PMA01</w:t>
            </w:r>
          </w:p>
        </w:tc>
        <w:tc>
          <w:tcPr>
            <w:tcW w:w="5044" w:type="dxa"/>
            <w:tcBorders>
              <w:top w:val="single" w:sz="6" w:space="0" w:color="auto"/>
              <w:left w:val="outset" w:sz="6" w:space="0" w:color="auto"/>
              <w:bottom w:val="single" w:sz="6" w:space="0" w:color="auto"/>
              <w:right w:val="single" w:sz="6" w:space="0" w:color="auto"/>
            </w:tcBorders>
            <w:shd w:val="clear" w:color="auto" w:fill="D9D9D9"/>
            <w:vAlign w:val="center"/>
            <w:hideMark/>
          </w:tcPr>
          <w:p w14:paraId="5F78E339"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Proceso de respuesta</w:t>
            </w:r>
          </w:p>
        </w:tc>
      </w:tr>
      <w:tr w:rsidR="00545AF8" w:rsidRPr="00D268FF" w14:paraId="6F94F336" w14:textId="77777777" w:rsidTr="00D268FF">
        <w:trPr>
          <w:trHeight w:val="741"/>
          <w:jc w:val="center"/>
        </w:trPr>
        <w:tc>
          <w:tcPr>
            <w:tcW w:w="4136" w:type="dxa"/>
            <w:vMerge w:val="restart"/>
            <w:tcBorders>
              <w:top w:val="outset" w:sz="6" w:space="0" w:color="auto"/>
              <w:left w:val="single" w:sz="6" w:space="0" w:color="auto"/>
              <w:right w:val="single" w:sz="6" w:space="0" w:color="auto"/>
            </w:tcBorders>
            <w:shd w:val="clear" w:color="auto" w:fill="auto"/>
            <w:vAlign w:val="center"/>
            <w:hideMark/>
          </w:tcPr>
          <w:p w14:paraId="36733FA7"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noProof/>
                <w:sz w:val="24"/>
                <w:szCs w:val="24"/>
                <w:lang w:eastAsia="es-MX"/>
              </w:rPr>
              <w:drawing>
                <wp:inline distT="0" distB="0" distL="0" distR="0" wp14:anchorId="255CF5FD" wp14:editId="7A55B623">
                  <wp:extent cx="2380615" cy="3028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4499" t="22222" r="45562" b="25773"/>
                          <a:stretch/>
                        </pic:blipFill>
                        <pic:spPr bwMode="auto">
                          <a:xfrm>
                            <a:off x="0" y="0"/>
                            <a:ext cx="2391856" cy="3043252"/>
                          </a:xfrm>
                          <a:prstGeom prst="rect">
                            <a:avLst/>
                          </a:prstGeom>
                          <a:ln>
                            <a:noFill/>
                          </a:ln>
                          <a:extLst>
                            <a:ext uri="{53640926-AAD7-44D8-BBD7-CCE9431645EC}">
                              <a14:shadowObscured xmlns:a14="http://schemas.microsoft.com/office/drawing/2010/main"/>
                            </a:ext>
                          </a:extLst>
                        </pic:spPr>
                      </pic:pic>
                    </a:graphicData>
                  </a:graphic>
                </wp:inline>
              </w:drawing>
            </w: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E5DCD2B" w14:textId="77777777" w:rsidR="00545AF8" w:rsidRPr="00D268FF" w:rsidRDefault="00545AF8" w:rsidP="00D268FF">
            <w:pPr>
              <w:spacing w:beforeAutospacing="1" w:line="360" w:lineRule="auto"/>
              <w:ind w:right="-120"/>
              <w:textAlignment w:val="baseline"/>
              <w:rPr>
                <w:rFonts w:ascii="Arial" w:hAnsi="Arial" w:cs="Arial"/>
                <w:sz w:val="24"/>
                <w:szCs w:val="24"/>
              </w:rPr>
            </w:pPr>
            <w:r w:rsidRPr="00D268FF">
              <w:rPr>
                <w:rFonts w:ascii="Arial" w:hAnsi="Arial" w:cs="Arial"/>
                <w:sz w:val="24"/>
                <w:szCs w:val="24"/>
              </w:rPr>
              <w:t>Leer detalladamente las indicaciones del ítem</w:t>
            </w:r>
          </w:p>
        </w:tc>
      </w:tr>
      <w:tr w:rsidR="00545AF8" w:rsidRPr="00D268FF" w14:paraId="2B200A32" w14:textId="77777777" w:rsidTr="00D268FF">
        <w:trPr>
          <w:trHeight w:val="380"/>
          <w:jc w:val="center"/>
        </w:trPr>
        <w:tc>
          <w:tcPr>
            <w:tcW w:w="4136" w:type="dxa"/>
            <w:vMerge/>
            <w:tcBorders>
              <w:left w:val="single" w:sz="6" w:space="0" w:color="auto"/>
              <w:right w:val="single" w:sz="6" w:space="0" w:color="auto"/>
            </w:tcBorders>
            <w:shd w:val="clear" w:color="auto" w:fill="auto"/>
            <w:vAlign w:val="center"/>
            <w:hideMark/>
          </w:tcPr>
          <w:p w14:paraId="404363EA"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45CE73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contexto del problema</w:t>
            </w:r>
          </w:p>
        </w:tc>
      </w:tr>
      <w:tr w:rsidR="00545AF8" w:rsidRPr="00D268FF" w14:paraId="38706635"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0733DD8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BC67B2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583C3D5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4B0DD8A5"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D3D002A"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Deducir de elementos del contexto el cálculo del área del triángulo</w:t>
            </w:r>
          </w:p>
        </w:tc>
      </w:tr>
      <w:tr w:rsidR="00545AF8" w:rsidRPr="00D268FF" w14:paraId="66CC68AC"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1A0B57EE"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03906F3"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687D6CA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4AD88ADD"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0542E34"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Recordar y representar la fórmula para calcular el área del triángulo</w:t>
            </w:r>
          </w:p>
        </w:tc>
      </w:tr>
      <w:tr w:rsidR="00545AF8" w:rsidRPr="00D268FF" w14:paraId="4C6ECD7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2EBD8AD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84744F"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y sustituir los valores de la fórmula</w:t>
            </w:r>
          </w:p>
        </w:tc>
      </w:tr>
      <w:tr w:rsidR="00545AF8" w:rsidRPr="00D268FF" w14:paraId="5A1BBF3C" w14:textId="77777777" w:rsidTr="00D268FF">
        <w:trPr>
          <w:trHeight w:val="86"/>
          <w:jc w:val="center"/>
        </w:trPr>
        <w:tc>
          <w:tcPr>
            <w:tcW w:w="4136" w:type="dxa"/>
            <w:vMerge/>
            <w:tcBorders>
              <w:left w:val="single" w:sz="6" w:space="0" w:color="auto"/>
              <w:right w:val="single" w:sz="6" w:space="0" w:color="auto"/>
            </w:tcBorders>
            <w:shd w:val="clear" w:color="auto" w:fill="auto"/>
            <w:vAlign w:val="center"/>
            <w:hideMark/>
          </w:tcPr>
          <w:p w14:paraId="51CE4FF6"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DE6D80"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Aplicar operaciones aritméticas básicas</w:t>
            </w:r>
          </w:p>
        </w:tc>
      </w:tr>
      <w:tr w:rsidR="00545AF8" w:rsidRPr="00D268FF" w14:paraId="3DF62F2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758444D3"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6E513F4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Reconocer el resultado dentro de las opciones de respuesta</w:t>
            </w:r>
          </w:p>
        </w:tc>
      </w:tr>
      <w:tr w:rsidR="00545AF8" w:rsidRPr="00D268FF" w14:paraId="6CD2877A" w14:textId="77777777" w:rsidTr="00D268FF">
        <w:trPr>
          <w:trHeight w:val="400"/>
          <w:jc w:val="center"/>
        </w:trPr>
        <w:tc>
          <w:tcPr>
            <w:tcW w:w="4136" w:type="dxa"/>
            <w:vMerge/>
            <w:tcBorders>
              <w:left w:val="single" w:sz="6" w:space="0" w:color="auto"/>
              <w:bottom w:val="single" w:sz="6" w:space="0" w:color="auto"/>
              <w:right w:val="single" w:sz="6" w:space="0" w:color="auto"/>
            </w:tcBorders>
            <w:shd w:val="clear" w:color="auto" w:fill="auto"/>
            <w:vAlign w:val="center"/>
          </w:tcPr>
          <w:p w14:paraId="287B142E" w14:textId="77777777" w:rsidR="00545AF8" w:rsidRPr="00D268FF" w:rsidRDefault="00545AF8" w:rsidP="00D268FF">
            <w:pPr>
              <w:spacing w:beforeAutospacing="1" w:line="360" w:lineRule="auto"/>
              <w:jc w:val="center"/>
              <w:textAlignment w:val="baseline"/>
              <w:rPr>
                <w:rFonts w:ascii="Arial" w:hAnsi="Arial" w:cs="Arial"/>
                <w:b/>
                <w:bCs/>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tcPr>
          <w:p w14:paraId="14C1E09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la opción de respuesta</w:t>
            </w:r>
          </w:p>
        </w:tc>
      </w:tr>
    </w:tbl>
    <w:p w14:paraId="7B243B07" w14:textId="77777777" w:rsidR="00C47494" w:rsidRDefault="00C47494" w:rsidP="00C47494">
      <w:pPr>
        <w:pStyle w:val="parrafos0"/>
        <w:spacing w:after="160" w:line="360" w:lineRule="auto"/>
        <w:ind w:firstLine="0"/>
      </w:pPr>
    </w:p>
    <w:p w14:paraId="3D74E172" w14:textId="77777777" w:rsidR="00B25E7F" w:rsidRPr="00C47494" w:rsidRDefault="00B25E7F" w:rsidP="00B25E7F">
      <w:pPr>
        <w:pStyle w:val="parrafos0"/>
        <w:spacing w:after="160" w:line="360" w:lineRule="auto"/>
        <w:ind w:firstLine="708"/>
        <w:rPr>
          <w:b/>
        </w:rPr>
      </w:pPr>
      <w:r w:rsidRPr="00C47494">
        <w:rPr>
          <w:b/>
        </w:rPr>
        <w:t>Análisis de los protocolos verbales</w:t>
      </w:r>
    </w:p>
    <w:p w14:paraId="47F9A49C" w14:textId="2FFAF8D9" w:rsidR="00B25E7F" w:rsidRPr="00D268FF" w:rsidRDefault="00F4592C" w:rsidP="00B25E7F">
      <w:pPr>
        <w:pStyle w:val="parrafos0"/>
        <w:spacing w:after="160" w:line="360" w:lineRule="auto"/>
        <w:ind w:firstLine="0"/>
      </w:pPr>
      <w:r>
        <w:t>De acuerdo a</w:t>
      </w:r>
      <w:r w:rsidR="00B25E7F" w:rsidRPr="00D268FF">
        <w:t xml:space="preserve"> los reportes verbales, </w:t>
      </w:r>
      <w:r>
        <w:t>se confirmaron algunos de lo</w:t>
      </w:r>
      <w:r w:rsidR="00B25E7F" w:rsidRPr="00D268FF">
        <w:t xml:space="preserve">s </w:t>
      </w:r>
      <w:r>
        <w:t xml:space="preserve">problemas detectados </w:t>
      </w:r>
      <w:r w:rsidR="00B25E7F" w:rsidRPr="00D268FF">
        <w:t>durante el análisis inicial de los ítems de la prueba Matemáticas 06 PLANEA ELCE 2015, pues los sustentantes manifestaron problemas</w:t>
      </w:r>
      <w:r>
        <w:t xml:space="preserve"> afines </w:t>
      </w:r>
      <w:r w:rsidR="00B25E7F" w:rsidRPr="00D268FF">
        <w:t xml:space="preserve">al tratar de resolver las tareas evaluativas. Además, </w:t>
      </w:r>
      <w:r>
        <w:t>se identificaron</w:t>
      </w:r>
      <w:r w:rsidR="00B25E7F" w:rsidRPr="00D268FF">
        <w:t xml:space="preserve"> problemas de diseño que no habían sido </w:t>
      </w:r>
      <w:r>
        <w:t>considerados previamente</w:t>
      </w:r>
      <w:r w:rsidR="00B25E7F" w:rsidRPr="00D268FF">
        <w:t>; algunos de ellos referentes a problemas de sesgo y/o de diseño.</w:t>
      </w:r>
      <w:r>
        <w:t xml:space="preserve"> Por ejemplo, en el caso del ítem PMA01 (ya presentado en la Tabla 5), el uso de la palabra “banderola” resultó confuso, tratándose de una palabra desconocida para la mayoría de los estudiantes que participaron en los protocolos verbales, </w:t>
      </w:r>
      <w:r w:rsidR="00A204B8">
        <w:t>incluso para aquellos que presentaron un</w:t>
      </w:r>
      <w:r>
        <w:t xml:space="preserve"> alto rendimiento </w:t>
      </w:r>
      <w:r w:rsidR="00A204B8">
        <w:t>académico</w:t>
      </w:r>
      <w:r>
        <w:t>.</w:t>
      </w:r>
    </w:p>
    <w:p w14:paraId="50160E73" w14:textId="797B70C1" w:rsidR="00B25E7F" w:rsidRDefault="00A204B8" w:rsidP="00B25E7F">
      <w:pPr>
        <w:spacing w:line="360" w:lineRule="auto"/>
        <w:jc w:val="both"/>
        <w:rPr>
          <w:rFonts w:ascii="Arial" w:hAnsi="Arial" w:cs="Arial"/>
          <w:sz w:val="24"/>
          <w:szCs w:val="24"/>
        </w:rPr>
      </w:pPr>
      <w:r>
        <w:rPr>
          <w:rFonts w:ascii="Arial" w:hAnsi="Arial" w:cs="Arial"/>
          <w:sz w:val="24"/>
          <w:szCs w:val="24"/>
        </w:rPr>
        <w:t>El</w:t>
      </w:r>
      <w:r w:rsidR="00B25E7F" w:rsidRPr="00D268FF">
        <w:rPr>
          <w:rFonts w:ascii="Arial" w:hAnsi="Arial" w:cs="Arial"/>
          <w:sz w:val="24"/>
          <w:szCs w:val="24"/>
        </w:rPr>
        <w:t xml:space="preserve"> análi</w:t>
      </w:r>
      <w:r>
        <w:rPr>
          <w:rFonts w:ascii="Arial" w:hAnsi="Arial" w:cs="Arial"/>
          <w:sz w:val="24"/>
          <w:szCs w:val="24"/>
        </w:rPr>
        <w:t>sis de los protocolos verbales permitió, según fue el caso, la validación y la adecuación</w:t>
      </w:r>
      <w:r w:rsidR="00B25E7F" w:rsidRPr="00D268FF">
        <w:rPr>
          <w:rFonts w:ascii="Arial" w:hAnsi="Arial" w:cs="Arial"/>
          <w:sz w:val="24"/>
          <w:szCs w:val="24"/>
        </w:rPr>
        <w:t xml:space="preserve"> los modelos de los procesos de respuesta </w:t>
      </w:r>
      <w:r>
        <w:rPr>
          <w:rFonts w:ascii="Arial" w:hAnsi="Arial" w:cs="Arial"/>
          <w:sz w:val="24"/>
          <w:szCs w:val="24"/>
        </w:rPr>
        <w:t>trazados para cada ítem</w:t>
      </w:r>
      <w:r w:rsidR="00B25E7F" w:rsidRPr="00D268FF">
        <w:rPr>
          <w:rFonts w:ascii="Arial" w:hAnsi="Arial" w:cs="Arial"/>
          <w:sz w:val="24"/>
          <w:szCs w:val="24"/>
        </w:rPr>
        <w:t>, y se</w:t>
      </w:r>
      <w:r>
        <w:rPr>
          <w:rFonts w:ascii="Arial" w:hAnsi="Arial" w:cs="Arial"/>
          <w:sz w:val="24"/>
          <w:szCs w:val="24"/>
        </w:rPr>
        <w:t xml:space="preserve"> perfeccionó </w:t>
      </w:r>
      <w:r w:rsidR="00B25E7F" w:rsidRPr="00D268FF">
        <w:rPr>
          <w:rFonts w:ascii="Arial" w:hAnsi="Arial" w:cs="Arial"/>
          <w:sz w:val="24"/>
          <w:szCs w:val="24"/>
        </w:rPr>
        <w:t xml:space="preserve">el esquema </w:t>
      </w:r>
      <w:r>
        <w:rPr>
          <w:rFonts w:ascii="Arial" w:hAnsi="Arial" w:cs="Arial"/>
          <w:sz w:val="24"/>
          <w:szCs w:val="24"/>
        </w:rPr>
        <w:t xml:space="preserve">cognitivo diseñado para dar cuenta de </w:t>
      </w:r>
      <w:r w:rsidR="00B25E7F" w:rsidRPr="00D268FF">
        <w:rPr>
          <w:rFonts w:ascii="Arial" w:hAnsi="Arial" w:cs="Arial"/>
          <w:sz w:val="24"/>
          <w:szCs w:val="24"/>
        </w:rPr>
        <w:t xml:space="preserve">la varianza irrelevante que </w:t>
      </w:r>
      <w:r>
        <w:rPr>
          <w:rFonts w:ascii="Arial" w:hAnsi="Arial" w:cs="Arial"/>
          <w:sz w:val="24"/>
          <w:szCs w:val="24"/>
        </w:rPr>
        <w:t xml:space="preserve">pudiera estar </w:t>
      </w:r>
      <w:r w:rsidR="00B25E7F" w:rsidRPr="00D268FF">
        <w:rPr>
          <w:rFonts w:ascii="Arial" w:hAnsi="Arial" w:cs="Arial"/>
          <w:sz w:val="24"/>
          <w:szCs w:val="24"/>
        </w:rPr>
        <w:t>determina</w:t>
      </w:r>
      <w:r>
        <w:rPr>
          <w:rFonts w:ascii="Arial" w:hAnsi="Arial" w:cs="Arial"/>
          <w:sz w:val="24"/>
          <w:szCs w:val="24"/>
        </w:rPr>
        <w:t>ndo</w:t>
      </w:r>
      <w:r w:rsidR="00B25E7F" w:rsidRPr="00D268FF">
        <w:rPr>
          <w:rFonts w:ascii="Arial" w:hAnsi="Arial" w:cs="Arial"/>
          <w:sz w:val="24"/>
          <w:szCs w:val="24"/>
        </w:rPr>
        <w:t xml:space="preserve"> el comportamiento del ítem.</w:t>
      </w:r>
    </w:p>
    <w:p w14:paraId="0FA19520" w14:textId="62BE0E18" w:rsidR="00A204B8" w:rsidRDefault="00A204B8" w:rsidP="00A204B8">
      <w:pPr>
        <w:spacing w:line="360" w:lineRule="auto"/>
        <w:ind w:firstLine="708"/>
        <w:jc w:val="both"/>
        <w:rPr>
          <w:rFonts w:ascii="Arial" w:hAnsi="Arial" w:cs="Arial"/>
          <w:b/>
          <w:sz w:val="24"/>
          <w:szCs w:val="24"/>
        </w:rPr>
      </w:pPr>
      <w:r w:rsidRPr="00A204B8">
        <w:rPr>
          <w:rFonts w:ascii="Arial" w:hAnsi="Arial" w:cs="Arial"/>
          <w:b/>
          <w:sz w:val="24"/>
          <w:szCs w:val="24"/>
        </w:rPr>
        <w:t>Análisis de las operaciones cognitivas que explican la dificultad de cada ítem</w:t>
      </w:r>
    </w:p>
    <w:p w14:paraId="2D14CAEA" w14:textId="5F540FAC" w:rsidR="00A204B8" w:rsidRDefault="00A204B8" w:rsidP="00A204B8">
      <w:pPr>
        <w:pStyle w:val="parrafos0"/>
        <w:spacing w:after="160" w:line="360" w:lineRule="auto"/>
        <w:ind w:firstLine="0"/>
      </w:pPr>
      <w:r>
        <w:lastRenderedPageBreak/>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00B85480" w:rsidRPr="00B85480">
        <w:rPr>
          <w:b/>
          <w:highlight w:val="cyan"/>
        </w:rPr>
        <w:t xml:space="preserve">Tabla </w:t>
      </w:r>
      <w:r w:rsidR="00B85480">
        <w:rPr>
          <w:b/>
        </w:rPr>
        <w:t>5</w:t>
      </w:r>
      <w:r>
        <w:t>.</w:t>
      </w:r>
    </w:p>
    <w:p w14:paraId="11B92BE2" w14:textId="50B15DC2" w:rsidR="00A204B8" w:rsidRPr="00D268FF" w:rsidRDefault="00A204B8" w:rsidP="00A204B8">
      <w:pPr>
        <w:pStyle w:val="Titulotablas"/>
        <w:spacing w:after="160" w:line="360" w:lineRule="auto"/>
        <w:rPr>
          <w:rFonts w:cs="Arial"/>
          <w:lang w:val="es-MX"/>
        </w:rPr>
      </w:pPr>
      <w:r w:rsidRPr="00B85480">
        <w:rPr>
          <w:rFonts w:cs="Arial"/>
          <w:b/>
          <w:highlight w:val="cyan"/>
          <w:lang w:val="es-MX"/>
        </w:rPr>
        <w:t xml:space="preserve">Tabla </w:t>
      </w:r>
      <w:r w:rsidR="00B85480">
        <w:rPr>
          <w:rFonts w:cs="Arial"/>
          <w:b/>
          <w:lang w:val="es-MX"/>
        </w:rPr>
        <w:t>5</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A204B8" w:rsidRPr="00D268FF" w14:paraId="4A866A9F" w14:textId="77777777" w:rsidTr="0021125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07D52B69"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17EF185D" w14:textId="77777777" w:rsidR="00A204B8" w:rsidRPr="008117C4" w:rsidRDefault="00A204B8" w:rsidP="00211257">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A204B8" w:rsidRPr="00D268FF" w14:paraId="3DB60957" w14:textId="77777777" w:rsidTr="00211257">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1B53081"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F127711"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426E957A"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27693C0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0B3139D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A85417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652CD02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0339B632"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80F49B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5D8C027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5F479247"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57C3A215"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072DD5E0"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0472A87A"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A204B8" w:rsidRPr="00D268FF" w14:paraId="23DCAEDB" w14:textId="77777777" w:rsidTr="00211257">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0B913137"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5C19BFF4"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62E5DD9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2772BD8D"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77DE9FF0"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32AAB299"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9926D8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618094A1"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1CD2D45C"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5F29882A"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57599CAE"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A204B8" w:rsidRPr="00D268FF" w14:paraId="1AE8024F" w14:textId="77777777" w:rsidTr="0021125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42CD3C2"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26C4AF44"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2848BDB"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11F64DB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310F3FD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310FF777"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C954F18"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170834C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30DD365F"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317B94F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6D0E488D"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58024959"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6AC4CC8C"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51AD564F" w14:textId="77777777" w:rsidR="00A204B8" w:rsidRDefault="00A204B8" w:rsidP="00A204B8">
      <w:pPr>
        <w:pStyle w:val="parrafos0"/>
        <w:spacing w:after="160" w:line="360" w:lineRule="auto"/>
        <w:ind w:firstLine="0"/>
      </w:pPr>
    </w:p>
    <w:p w14:paraId="01D4E4BA" w14:textId="77777777" w:rsidR="00A204B8" w:rsidRPr="00D268FF" w:rsidRDefault="00A204B8" w:rsidP="00A204B8">
      <w:pPr>
        <w:pStyle w:val="parrafos0"/>
        <w:spacing w:after="160" w:line="360" w:lineRule="auto"/>
        <w:ind w:firstLine="0"/>
      </w:pPr>
      <w:r w:rsidRPr="00D268FF">
        <w:t xml:space="preserve">Por ejemplo, si una vez más tomamos como ejemplo el ítem PMA01, las operaciones que explican su dificultad son:  Comprensión de problemas matemáticos contextualizados, Comprensión del Sistema Internacional de Unidades (SIU), Representación del modelo aritmético para calcular el área de cuadriláteros o triángulos y Aplicación de operaciones aritméticas básicas (ver </w:t>
      </w:r>
      <w:r w:rsidRPr="00D268FF">
        <w:rPr>
          <w:highlight w:val="cyan"/>
        </w:rPr>
        <w:t xml:space="preserve">Figura </w:t>
      </w:r>
      <w:r w:rsidRPr="00D268FF">
        <w:t xml:space="preserve">3). </w:t>
      </w:r>
    </w:p>
    <w:p w14:paraId="5F5766BF" w14:textId="77777777" w:rsidR="00A204B8" w:rsidRPr="00F53C40" w:rsidRDefault="00A204B8" w:rsidP="00A204B8">
      <w:pPr>
        <w:spacing w:line="360" w:lineRule="auto"/>
        <w:jc w:val="center"/>
        <w:rPr>
          <w:rFonts w:cs="Arial"/>
          <w:sz w:val="24"/>
          <w:szCs w:val="24"/>
        </w:rPr>
      </w:pPr>
      <w:r w:rsidRPr="00D268FF">
        <w:rPr>
          <w:rFonts w:ascii="Arial" w:hAnsi="Arial" w:cs="Arial"/>
          <w:noProof/>
          <w:sz w:val="24"/>
          <w:szCs w:val="24"/>
          <w:lang w:eastAsia="es-MX"/>
        </w:rPr>
        <w:drawing>
          <wp:inline distT="0" distB="0" distL="0" distR="0" wp14:anchorId="370D898D" wp14:editId="1D62C0BD">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25">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66" w:name="_Toc506915322"/>
      <w:bookmarkStart w:id="67" w:name="_Toc507056969"/>
      <w:r>
        <w:rPr>
          <w:rFonts w:cs="Arial"/>
          <w:i/>
        </w:rPr>
        <w:br/>
      </w:r>
      <w:r w:rsidRPr="00F53C40">
        <w:rPr>
          <w:rFonts w:cs="Arial"/>
          <w:i/>
          <w:sz w:val="24"/>
          <w:szCs w:val="24"/>
        </w:rPr>
        <w:t>Figura 3</w:t>
      </w:r>
      <w:r w:rsidRPr="00F53C40">
        <w:rPr>
          <w:rFonts w:cs="Arial"/>
          <w:sz w:val="24"/>
          <w:szCs w:val="24"/>
        </w:rPr>
        <w:t>. Diagrama del modelo de un proceso de respuesta erróneo subyacente al ítem PMA01 de la prueba de Matemáticas (06) del PLANEA ELCE 2015</w:t>
      </w:r>
      <w:bookmarkStart w:id="68" w:name="_Toc506796626"/>
      <w:bookmarkStart w:id="69" w:name="_Toc507057074"/>
      <w:bookmarkEnd w:id="66"/>
      <w:bookmarkEnd w:id="67"/>
    </w:p>
    <w:bookmarkEnd w:id="68"/>
    <w:bookmarkEnd w:id="69"/>
    <w:p w14:paraId="7088D651" w14:textId="77777777" w:rsidR="00A204B8" w:rsidRDefault="00A204B8" w:rsidP="00A204B8">
      <w:pPr>
        <w:pStyle w:val="parrafos0"/>
        <w:spacing w:after="160" w:line="360" w:lineRule="auto"/>
        <w:ind w:firstLine="0"/>
      </w:pPr>
    </w:p>
    <w:p w14:paraId="2B694CE2" w14:textId="5AB35F83" w:rsidR="00B25E7F" w:rsidRPr="00D268FF" w:rsidRDefault="00632DDD" w:rsidP="00D02F0E">
      <w:pPr>
        <w:pStyle w:val="parrafos0"/>
        <w:spacing w:after="160" w:line="360" w:lineRule="auto"/>
        <w:ind w:firstLine="0"/>
        <w:rPr>
          <w:b/>
          <w:bCs/>
        </w:rPr>
      </w:pPr>
      <w:r>
        <w:t xml:space="preserve">A partir de la </w:t>
      </w:r>
      <w:r w:rsidR="00B85480" w:rsidRPr="00B85480">
        <w:rPr>
          <w:highlight w:val="cyan"/>
        </w:rPr>
        <w:t xml:space="preserve">Tabla </w:t>
      </w:r>
      <w:r w:rsidR="00B85480">
        <w:t>5</w:t>
      </w:r>
      <w:r w:rsidR="00B25E7F" w:rsidRPr="00D268FF">
        <w:t xml:space="preserve">, </w:t>
      </w:r>
      <w:r w:rsidR="00D02F0E">
        <w:t>se diseñó la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y los procesos de respuesta identificados en cada uno</w:t>
      </w:r>
      <w:r w:rsidR="00B25E7F" w:rsidRPr="00D268FF">
        <w:t xml:space="preserve"> de los ítems</w:t>
      </w:r>
      <w:r w:rsidR="00D02F0E">
        <w:t xml:space="preserve">. Como su nombre sugiere, se trata de una Matriz compuesta por tantas columnas como operaciones cognitivas fueron identificadas y de tantas filas como ítems hay en la prueba, </w:t>
      </w:r>
      <w:r w:rsidR="00D02F0E">
        <w:lastRenderedPageBreak/>
        <w:t>que contiene valores dicotómicos para señalar qué operaciones son requeridas por cada ítem (1) y cuáles no (09).</w:t>
      </w:r>
      <w:r w:rsidR="00B25E7F" w:rsidRPr="00D268FF">
        <w:t xml:space="preserve"> </w:t>
      </w:r>
      <w:bookmarkStart w:id="70" w:name="_Toc507056961"/>
      <w:r w:rsidR="00C60042">
        <w:t xml:space="preserve"> La Matriz Q construida puede consultarse en la </w:t>
      </w:r>
      <w:r w:rsidR="00C60042" w:rsidRPr="00B85480">
        <w:rPr>
          <w:b/>
          <w:highlight w:val="cyan"/>
        </w:rPr>
        <w:t>Tabla</w:t>
      </w:r>
      <w:r w:rsidR="00B85480" w:rsidRPr="00B85480">
        <w:rPr>
          <w:b/>
          <w:highlight w:val="cyan"/>
        </w:rPr>
        <w:t xml:space="preserve"> 6</w:t>
      </w:r>
      <w:r w:rsidR="00C60042" w:rsidRPr="00C60042">
        <w:rPr>
          <w:highlight w:val="yellow"/>
        </w:rPr>
        <w:t>.</w:t>
      </w:r>
    </w:p>
    <w:p w14:paraId="01B754D8" w14:textId="007F4ECA" w:rsidR="00B25E7F" w:rsidRPr="00D268FF" w:rsidRDefault="00B85480" w:rsidP="00B25E7F">
      <w:pPr>
        <w:pStyle w:val="Titulotablas"/>
        <w:spacing w:after="160" w:line="360" w:lineRule="auto"/>
        <w:rPr>
          <w:rFonts w:cs="Arial"/>
          <w:lang w:val="es-MX"/>
        </w:rPr>
      </w:pPr>
      <w:r w:rsidRPr="00B85480">
        <w:rPr>
          <w:rFonts w:cs="Arial"/>
          <w:b/>
          <w:bCs/>
          <w:highlight w:val="cyan"/>
          <w:lang w:val="es-MX"/>
        </w:rPr>
        <w:t>Tabla 6</w:t>
      </w:r>
      <w:r w:rsidR="00B25E7F" w:rsidRPr="00B85480">
        <w:rPr>
          <w:rFonts w:cs="Arial"/>
          <w:b/>
          <w:bCs/>
          <w:highlight w:val="cyan"/>
          <w:lang w:val="es-MX"/>
        </w:rPr>
        <w:t>.</w:t>
      </w:r>
      <w:r w:rsidR="00B25E7F" w:rsidRPr="00D268FF">
        <w:rPr>
          <w:rFonts w:cs="Arial"/>
          <w:lang w:val="es-MX"/>
        </w:rPr>
        <w:t xml:space="preserve"> Matriz Q (Extracto de la tabla original)</w:t>
      </w:r>
      <w:bookmarkEnd w:id="70"/>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B25E7F" w:rsidRPr="00D268FF" w14:paraId="5E041B33" w14:textId="77777777" w:rsidTr="00AB2B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713E94AB" w14:textId="77777777" w:rsidR="00B25E7F" w:rsidRPr="00D268FF" w:rsidRDefault="00B25E7F" w:rsidP="00AB2BD3">
            <w:pPr>
              <w:pStyle w:val="Textotablas"/>
              <w:spacing w:after="160" w:line="360" w:lineRule="auto"/>
              <w:rPr>
                <w:rFonts w:cs="Arial"/>
                <w:bCs w:val="0"/>
                <w:sz w:val="24"/>
                <w:lang w:val="es-MX"/>
              </w:rPr>
            </w:pPr>
            <w:r w:rsidRPr="00D268FF">
              <w:rPr>
                <w:rFonts w:cs="Arial"/>
                <w:sz w:val="24"/>
                <w:lang w:val="es-MX"/>
              </w:rPr>
              <w:t>Código de ítem</w:t>
            </w:r>
          </w:p>
        </w:tc>
        <w:tc>
          <w:tcPr>
            <w:tcW w:w="567" w:type="dxa"/>
            <w:tcBorders>
              <w:top w:val="single" w:sz="4" w:space="0" w:color="auto"/>
            </w:tcBorders>
            <w:shd w:val="clear" w:color="auto" w:fill="BFBFBF" w:themeFill="background1" w:themeFillShade="BF"/>
            <w:vAlign w:val="center"/>
          </w:tcPr>
          <w:p w14:paraId="08DA58CA"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3B8D00B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2B625E2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77C3C66D"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2CA03A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19FFD08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05EFE8D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5FC46E7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0DCF0727"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A522BEC"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1D6BE4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4F389E5F"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4A208E68"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B25E7F" w:rsidRPr="00D268FF" w14:paraId="16CC074D" w14:textId="77777777" w:rsidTr="00AB2B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E94513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7AFB7A3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C8CCA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03228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32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BBF1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6233E6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1CDB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B0CEE2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A17F80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92D3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852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F8D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441AE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648415F"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C40C7DA"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4C3FB67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48870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0717C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B77E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681E4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01D0A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1EB47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FDAE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1719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127E2F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3A9A6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D436E7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F19E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98CBCC0" w14:textId="77777777" w:rsidTr="00AB2B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D009049"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39AC11E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9373BB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FA6D7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6387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0F1C7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7343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F6020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B99E1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F2AB6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A5659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37BC1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3744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413D590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573621A" w14:textId="77777777" w:rsidTr="00AB2B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7320A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35D67B9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507DD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AF8721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83E36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5CAFE2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785A19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9431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44CF1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C97E5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01D44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38C85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6A557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5EC33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E90BB06" w14:textId="77777777" w:rsidTr="00AB2B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68772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754D4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4698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C64D75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A532D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9D2C9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FC5653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C7E0B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903C2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04DD27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490A38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DE732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F42B1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52599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D1E93E5" w14:textId="77777777" w:rsidTr="00AB2B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163BFA7"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2ABC47D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1D5C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56E859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084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4E1853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114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4CC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C402B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A7D9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C49389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0DDBB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EB2DE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F1E6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F757AD3" w14:textId="77777777" w:rsidTr="00AB2B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91CB89E"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6DE36C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8B7E29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17C82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98626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10421B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8F80C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4CAE8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CF85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30E74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512E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53747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6A81B2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A266EC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26E1CD8" w14:textId="77777777" w:rsidTr="00AB2B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8F5CE0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48ED2F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E3F00A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209599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BED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073C4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49F75D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776B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559E2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A18E8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E649C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8AA3F7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2651E46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B4A0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A3B3772" w14:textId="77777777" w:rsidTr="00AB2B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55574CB"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2A6E5FE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62A1D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DE7D5C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20011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A7558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8A25F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E63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ADFD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E7EFD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2E8E99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5621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4F529E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2F8847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63D4E70" w14:textId="77777777" w:rsidTr="00AB2B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6CCAD1AD"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3BDABBB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515FCAE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2F8941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556978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5FF764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046934A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53166AC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E0B01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2755AC5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CC0D4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C94DA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65944A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5046FA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18A55AB" w14:textId="77777777" w:rsidTr="00AB2B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F6EB9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43B7D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F5CCAC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DC5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A1FB2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E2CD70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28C9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18ADF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2D785A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2FE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660F94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148E3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45BE21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43FD900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B25E7F" w:rsidRPr="00D268FF" w14:paraId="634A13A4" w14:textId="77777777" w:rsidTr="00AB2B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05831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65841BC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82B2B4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B2888F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1BC98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0EBFF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E7600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C3C6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85C3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CB2E35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5C8EEA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878594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05E61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959C0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EA3677F" w14:textId="77777777" w:rsidTr="00AB2B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BE05D7C"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596F2EE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66E0A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C562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612B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184FB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B809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CDB0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F7B810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108E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2D3C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6D8D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CB62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6A1220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2F22FBB7" w14:textId="77777777" w:rsidTr="00AB2B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DC63DC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293C5E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C0B975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BA73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2E6F4E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14DC27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294D4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E87848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F3E4B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9936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2C297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E2CA61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1EC25F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B79EA6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CF57104" w14:textId="77777777" w:rsidTr="00AB2B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C1F641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0B4F7A3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310116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7887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CF595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47FC47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9FF20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714B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6075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DEA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317845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83C9EA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89F24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3C362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57446B5"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EFDAF4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1539DD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05C00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A477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96BF9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0AB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087D9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C7228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85A8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B087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534B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91B1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62BE3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92903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811E446" w14:textId="77777777" w:rsidTr="00AB2B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C961B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10B7CD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65D7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1291C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6E6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A11D9C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9DBEDD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3F854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0E8D58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5462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58720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31AA76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09594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57E44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7481FDB4" w14:textId="77777777" w:rsidR="00B25E7F" w:rsidRPr="00D268FF" w:rsidRDefault="00B25E7F" w:rsidP="00B25E7F">
      <w:pPr>
        <w:pStyle w:val="Subttulos"/>
        <w:spacing w:after="160" w:line="360" w:lineRule="auto"/>
        <w:rPr>
          <w:rFonts w:cs="Arial"/>
          <w:sz w:val="24"/>
          <w:szCs w:val="24"/>
          <w:lang w:val="es-MX"/>
        </w:rPr>
        <w:sectPr w:rsidR="00B25E7F" w:rsidRPr="00D268FF" w:rsidSect="00D268FF">
          <w:pgSz w:w="12240" w:h="15840"/>
          <w:pgMar w:top="1417" w:right="1183" w:bottom="1417" w:left="1418" w:header="708" w:footer="708" w:gutter="0"/>
          <w:cols w:space="708"/>
          <w:docGrid w:linePitch="360"/>
        </w:sectPr>
      </w:pPr>
    </w:p>
    <w:p w14:paraId="1CE7CE00" w14:textId="7EEC88DB" w:rsidR="00B25E7F" w:rsidRPr="00F53C40" w:rsidRDefault="00CD2F01" w:rsidP="00D02F0E">
      <w:pPr>
        <w:pStyle w:val="Subttulos"/>
        <w:spacing w:after="160" w:line="360" w:lineRule="auto"/>
        <w:rPr>
          <w:rFonts w:cs="Arial"/>
          <w:lang w:val="es-MX"/>
        </w:rPr>
      </w:pPr>
      <w:r>
        <w:rPr>
          <w:rFonts w:cs="Arial"/>
          <w:sz w:val="24"/>
          <w:szCs w:val="24"/>
          <w:lang w:val="es-MX"/>
        </w:rPr>
        <w:lastRenderedPageBreak/>
        <w:t>Aplicación del Modelo DINA</w:t>
      </w:r>
    </w:p>
    <w:p w14:paraId="619E46D1" w14:textId="77777777" w:rsidR="00AC48B6" w:rsidRDefault="00CD2F01" w:rsidP="00B25E7F">
      <w:pPr>
        <w:pStyle w:val="parrafos0"/>
        <w:spacing w:after="160" w:line="360" w:lineRule="auto"/>
        <w:ind w:firstLine="0"/>
      </w:pPr>
      <w:r>
        <w:t>Con base en la Matriz Q ant</w:t>
      </w:r>
      <w:r w:rsidR="00F95212">
        <w:t>es presentada, las respuestas registradas por los estudiantes que participaron en la aplicación del PLANEA ELCE fueron r analizadas con el</w:t>
      </w:r>
      <w:r w:rsidR="007F44E5">
        <w:t xml:space="preserve"> modelo DINA para obtener estimaciones acerca de la probabilidad de dominio que cada participante presenta para cada operación cognitiva evaluada, así como para estimar el valor de los parámetros de desliz y adivinación que caracterizan cada ítem. </w:t>
      </w:r>
    </w:p>
    <w:p w14:paraId="03D68FB3" w14:textId="5A2F6080" w:rsidR="00B25E7F" w:rsidRPr="00D268FF" w:rsidRDefault="00B25E7F" w:rsidP="00B25E7F">
      <w:pPr>
        <w:pStyle w:val="parrafos0"/>
        <w:spacing w:after="160" w:line="360" w:lineRule="auto"/>
        <w:ind w:firstLine="0"/>
      </w:pPr>
      <w:r w:rsidRPr="00D268FF">
        <w:t xml:space="preserve">En la </w:t>
      </w:r>
      <w:r w:rsidR="00B85480">
        <w:rPr>
          <w:b/>
          <w:highlight w:val="cyan"/>
        </w:rPr>
        <w:t>Tabla 7</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437E63EA" w:rsidR="00B25E7F" w:rsidRPr="00D268FF" w:rsidRDefault="00B25E7F" w:rsidP="00B25E7F">
      <w:pPr>
        <w:pStyle w:val="Titulotablas"/>
        <w:spacing w:after="160" w:line="360" w:lineRule="auto"/>
        <w:rPr>
          <w:rFonts w:cs="Arial"/>
          <w:lang w:val="es-MX"/>
        </w:rPr>
      </w:pPr>
      <w:bookmarkStart w:id="71" w:name="_Toc507056962"/>
      <w:r w:rsidRPr="00B85480">
        <w:rPr>
          <w:rFonts w:cs="Arial"/>
          <w:b/>
          <w:highlight w:val="cyan"/>
          <w:lang w:val="es-MX"/>
        </w:rPr>
        <w:t xml:space="preserve">Tabla </w:t>
      </w:r>
      <w:r w:rsidR="00B85480" w:rsidRPr="00B85480">
        <w:rPr>
          <w:rFonts w:cs="Arial"/>
          <w:b/>
          <w:highlight w:val="cyan"/>
          <w:lang w:val="es-MX"/>
        </w:rPr>
        <w:t>7</w:t>
      </w:r>
      <w:r w:rsidRPr="00B85480">
        <w:rPr>
          <w:rFonts w:cs="Arial"/>
          <w:b/>
          <w:highlight w:val="cyan"/>
          <w:lang w:val="es-MX"/>
        </w:rPr>
        <w:t>.</w:t>
      </w:r>
      <w:r w:rsidRPr="00D268FF">
        <w:rPr>
          <w:rFonts w:cs="Arial"/>
          <w:lang w:val="es-MX"/>
        </w:rPr>
        <w:t xml:space="preserve"> Probabilidades de dominio de las operaciones cognitivas por parte de los examinados</w:t>
      </w:r>
      <w:bookmarkEnd w:id="71"/>
      <w:r w:rsidRPr="00D268FF">
        <w:rPr>
          <w:rFonts w:cs="Arial"/>
          <w:lang w:val="es-MX"/>
        </w:rPr>
        <w:t xml:space="preserve"> en los tres ejes temáticos del PLANEA ELCE (06) 2015 de Matemáticas</w:t>
      </w:r>
    </w:p>
    <w:tbl>
      <w:tblPr>
        <w:tblW w:w="9356" w:type="dxa"/>
        <w:jc w:val="center"/>
        <w:tblCellMar>
          <w:left w:w="70" w:type="dxa"/>
          <w:right w:w="70" w:type="dxa"/>
        </w:tblCellMar>
        <w:tblLook w:val="04A0" w:firstRow="1" w:lastRow="0" w:firstColumn="1" w:lastColumn="0" w:noHBand="0" w:noVBand="1"/>
      </w:tblPr>
      <w:tblGrid>
        <w:gridCol w:w="1701"/>
        <w:gridCol w:w="6096"/>
        <w:gridCol w:w="1559"/>
      </w:tblGrid>
      <w:tr w:rsidR="00B25E7F" w:rsidRPr="00D268FF" w14:paraId="5C05640E" w14:textId="77777777" w:rsidTr="002F067E">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6096"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1559"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2F067E">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2F067E">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2F067E">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1559"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2F067E">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1559"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2F067E">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1559"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2F067E">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1559"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2F067E">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1559"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2F067E">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1559"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2F067E">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1559"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2F067E">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1559"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2F067E">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1559"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2F067E">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1559"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2F067E">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1559"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2F067E">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1559"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2F067E">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1559"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2F067E">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2F067E">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1559"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2F067E">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1559"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2F067E">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1559"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2F067E">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1559"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2F067E">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1559"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6096"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2F067E">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2F067E">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1559"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2F067E">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1559"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2F067E">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2F067E">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1559"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2F067E">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1559"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2F067E">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1559"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2F067E">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1559"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2F067E">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1559"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2F067E">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1559"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2F067E">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1559"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72"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73" w:name="_Toc507056964"/>
      <w:bookmarkEnd w:id="72"/>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74" w:name="_Toc507056965"/>
      <w:bookmarkEnd w:id="73"/>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74"/>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70A0072C"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Bejar, I. (2002). Item generation: From conception to implementation. In S. H. Irvine and P. C. Kyllonen (Eds.), </w:t>
      </w:r>
      <w:r w:rsidRPr="008F5488">
        <w:rPr>
          <w:i/>
          <w:lang w:val="en-US"/>
        </w:rPr>
        <w:t>Item heneration for test development</w:t>
      </w:r>
      <w:r w:rsidRPr="008F5488">
        <w:rPr>
          <w:lang w:val="en-US"/>
        </w:rPr>
        <w:t>, pp. 199-218. Mahwah: Lawrence Erbaum Associates.</w:t>
      </w:r>
    </w:p>
    <w:p w14:paraId="46402582" w14:textId="77777777" w:rsidR="00A6645B" w:rsidRPr="003A0088" w:rsidRDefault="00A6645B" w:rsidP="00A6645B">
      <w:pPr>
        <w:pStyle w:val="Referencias"/>
        <w:numPr>
          <w:ilvl w:val="0"/>
          <w:numId w:val="46"/>
        </w:numPr>
        <w:spacing w:before="0" w:after="0" w:line="360" w:lineRule="auto"/>
        <w:rPr>
          <w:lang w:val="en-US"/>
        </w:rPr>
      </w:pPr>
      <w:r w:rsidRPr="008F5488">
        <w:rPr>
          <w:lang w:val="en-US"/>
        </w:rPr>
        <w:lastRenderedPageBreak/>
        <w:t xml:space="preserve">Bejar, I. (2010). Item Generation. Implications for a Validity Argument. In Gierl, Mark J.; Haladyna, Thomas M. (eds.) </w:t>
      </w:r>
      <w:r w:rsidRPr="008F5488">
        <w:rPr>
          <w:i/>
          <w:lang w:val="en-US"/>
        </w:rPr>
        <w:t>Automatic Item Generation: Theory and Practice</w:t>
      </w:r>
      <w:r w:rsidRPr="008F5488">
        <w:rPr>
          <w:lang w:val="en-US"/>
        </w:rPr>
        <w:t xml:space="preserve">, pp. 40-56. </w:t>
      </w:r>
      <w:r w:rsidRPr="003A0088">
        <w:rPr>
          <w:lang w:val="en-US"/>
        </w:rPr>
        <w:t>New York: Routledge.</w:t>
      </w:r>
    </w:p>
    <w:p w14:paraId="25EBD641" w14:textId="77777777" w:rsidR="00A6645B" w:rsidRPr="008F5488" w:rsidRDefault="00A6645B" w:rsidP="00A6645B">
      <w:pPr>
        <w:pStyle w:val="Referencias"/>
        <w:numPr>
          <w:ilvl w:val="0"/>
          <w:numId w:val="46"/>
        </w:numPr>
        <w:spacing w:before="0" w:after="0" w:line="360" w:lineRule="auto"/>
      </w:pPr>
      <w:r w:rsidRPr="008F5488">
        <w:rPr>
          <w:lang w:val="en-US"/>
        </w:rPr>
        <w:t xml:space="preserve">Brown, J. &amp; Burton, R. (1978). Diagnostic models for procedural bugs in basic mathematical skills. </w:t>
      </w:r>
      <w:r w:rsidRPr="008F5488">
        <w:rPr>
          <w:i/>
        </w:rPr>
        <w:t>Cognitive Science</w:t>
      </w:r>
      <w:r w:rsidRPr="008F5488">
        <w:t>, 2, 155-192.</w:t>
      </w:r>
    </w:p>
    <w:p w14:paraId="63872FE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Chen, Y. &amp; Macdonald, G. (2011). Validating Cognitive Sources of Mathematics Item Difficulty: Application of the LLTM to Fraction Conceptual Items. </w:t>
      </w:r>
      <w:r w:rsidRPr="008F5488">
        <w:rPr>
          <w:i/>
          <w:lang w:val="en-US"/>
        </w:rPr>
        <w:t>Psychological Assessment</w:t>
      </w:r>
      <w:r w:rsidRPr="008F5488">
        <w:rPr>
          <w:lang w:val="en-US"/>
        </w:rPr>
        <w:t xml:space="preserve">, </w:t>
      </w:r>
      <w:r w:rsidRPr="008F5488">
        <w:rPr>
          <w:i/>
          <w:lang w:val="en-US"/>
        </w:rPr>
        <w:t>7</w:t>
      </w:r>
      <w:r w:rsidRPr="008F5488">
        <w:rPr>
          <w:lang w:val="en-US"/>
        </w:rPr>
        <w:t>, 74–93.</w:t>
      </w:r>
    </w:p>
    <w:p w14:paraId="5445F59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Chudowsky, N., &amp; Pellegrino, J. W. (2003). </w:t>
      </w:r>
      <w:r w:rsidRPr="008F5488">
        <w:rPr>
          <w:rFonts w:ascii="Arial" w:hAnsi="Arial" w:cs="Arial"/>
          <w:color w:val="222222"/>
          <w:sz w:val="24"/>
          <w:szCs w:val="24"/>
          <w:shd w:val="clear" w:color="auto" w:fill="FFFFFF"/>
          <w:lang w:val="en-US"/>
        </w:rPr>
        <w:t>Large-scale assessments that support learning: What will it take?. </w:t>
      </w:r>
      <w:r w:rsidRPr="008F5488">
        <w:rPr>
          <w:rFonts w:ascii="Arial" w:hAnsi="Arial" w:cs="Arial"/>
          <w:i/>
          <w:iCs/>
          <w:color w:val="222222"/>
          <w:sz w:val="24"/>
          <w:szCs w:val="24"/>
          <w:shd w:val="clear" w:color="auto" w:fill="FFFFFF"/>
          <w:lang w:val="en-US"/>
        </w:rPr>
        <w:t>Theory into practice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42</w:t>
      </w:r>
      <w:r w:rsidRPr="008F5488">
        <w:rPr>
          <w:rFonts w:ascii="Arial" w:hAnsi="Arial" w:cs="Arial"/>
          <w:color w:val="222222"/>
          <w:sz w:val="24"/>
          <w:szCs w:val="24"/>
          <w:shd w:val="clear" w:color="auto" w:fill="FFFFFF"/>
          <w:lang w:val="en-US"/>
        </w:rPr>
        <w:t>(1), 75-83.</w:t>
      </w:r>
    </w:p>
    <w:p w14:paraId="1AEC0DB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Cohen, Y. (2019). The Handbook of Cognition and Assessment; Frameworks, Methodologies, and Applications.</w:t>
      </w:r>
    </w:p>
    <w:p w14:paraId="6CD79147"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(2009). DINA model and parameter estimation: A didactic. </w:t>
      </w:r>
      <w:r w:rsidRPr="008F5488">
        <w:rPr>
          <w:rFonts w:ascii="Arial" w:hAnsi="Arial" w:cs="Arial"/>
          <w:i/>
          <w:iCs/>
          <w:color w:val="222222"/>
          <w:sz w:val="24"/>
          <w:szCs w:val="24"/>
          <w:shd w:val="clear" w:color="auto" w:fill="FFFFFF"/>
          <w:lang w:val="en-US"/>
        </w:rPr>
        <w:t>Journal of educational and behavioral statistics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34</w:t>
      </w:r>
      <w:r w:rsidRPr="008F5488">
        <w:rPr>
          <w:rFonts w:ascii="Arial" w:hAnsi="Arial" w:cs="Arial"/>
          <w:color w:val="222222"/>
          <w:sz w:val="24"/>
          <w:szCs w:val="24"/>
          <w:shd w:val="clear" w:color="auto" w:fill="FFFFFF"/>
          <w:lang w:val="en-US"/>
        </w:rPr>
        <w:t>(1), 115-130</w:t>
      </w:r>
    </w:p>
    <w:p w14:paraId="24ED4289"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(2011). The generalized DINA model framework.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76</w:t>
      </w:r>
      <w:r w:rsidRPr="008F5488">
        <w:rPr>
          <w:rFonts w:ascii="Arial" w:hAnsi="Arial" w:cs="Arial"/>
          <w:color w:val="222222"/>
          <w:sz w:val="24"/>
          <w:szCs w:val="24"/>
          <w:shd w:val="clear" w:color="auto" w:fill="FFFFFF"/>
          <w:lang w:val="en-US"/>
        </w:rPr>
        <w:t>(2), 179-199.</w:t>
      </w:r>
    </w:p>
    <w:p w14:paraId="3D1E516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Douglas, J., de la Torre, J., Chang, H., Henson, R., &amp; Templin, J. (2006, April). </w:t>
      </w:r>
      <w:r w:rsidRPr="008F5488">
        <w:rPr>
          <w:rFonts w:ascii="Arial" w:hAnsi="Arial" w:cs="Arial"/>
          <w:color w:val="222222"/>
          <w:sz w:val="24"/>
          <w:szCs w:val="24"/>
          <w:shd w:val="clear" w:color="auto" w:fill="FFFFFF"/>
          <w:lang w:val="en-US"/>
        </w:rPr>
        <w:t>Skills diagnosis with latent variable models. In </w:t>
      </w:r>
      <w:r w:rsidRPr="008F5488">
        <w:rPr>
          <w:rFonts w:ascii="Arial" w:hAnsi="Arial" w:cs="Arial"/>
          <w:i/>
          <w:iCs/>
          <w:color w:val="222222"/>
          <w:sz w:val="24"/>
          <w:szCs w:val="24"/>
          <w:shd w:val="clear" w:color="auto" w:fill="FFFFFF"/>
          <w:lang w:val="en-US"/>
        </w:rPr>
        <w:t>annual meeting of the National Council on Measurement in Education, San Francisco, CA</w:t>
      </w:r>
      <w:r w:rsidRPr="008F5488">
        <w:rPr>
          <w:rFonts w:ascii="Arial" w:hAnsi="Arial" w:cs="Arial"/>
          <w:color w:val="222222"/>
          <w:sz w:val="24"/>
          <w:szCs w:val="24"/>
          <w:shd w:val="clear" w:color="auto" w:fill="FFFFFF"/>
          <w:lang w:val="en-US"/>
        </w:rPr>
        <w:t>.</w:t>
      </w:r>
    </w:p>
    <w:p w14:paraId="4F2652EE"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Embretson, S. (1994). Applications of cognitive design systems to test development. In </w:t>
      </w:r>
      <w:r w:rsidRPr="008F5488">
        <w:rPr>
          <w:rFonts w:ascii="Arial" w:hAnsi="Arial" w:cs="Arial"/>
          <w:i/>
          <w:iCs/>
          <w:color w:val="222222"/>
          <w:sz w:val="24"/>
          <w:szCs w:val="24"/>
          <w:shd w:val="clear" w:color="auto" w:fill="FFFFFF"/>
          <w:lang w:val="en-US"/>
        </w:rPr>
        <w:t>Cognitive assessment</w:t>
      </w:r>
      <w:r w:rsidRPr="008F5488">
        <w:rPr>
          <w:rFonts w:ascii="Arial" w:hAnsi="Arial" w:cs="Arial"/>
          <w:color w:val="222222"/>
          <w:sz w:val="24"/>
          <w:szCs w:val="24"/>
          <w:shd w:val="clear" w:color="auto" w:fill="FFFFFF"/>
          <w:lang w:val="en-US"/>
        </w:rPr>
        <w:t> (pp. 107-135). Springer, Boston, MA.</w:t>
      </w:r>
    </w:p>
    <w:p w14:paraId="0C48653B"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&amp; Simon, H. (1984). </w:t>
      </w:r>
      <w:r w:rsidRPr="008F5488">
        <w:rPr>
          <w:i/>
          <w:lang w:val="en-US"/>
        </w:rPr>
        <w:t>Protocol analisys: verbal reports as data</w:t>
      </w:r>
      <w:r w:rsidRPr="008F5488">
        <w:rPr>
          <w:lang w:val="en-US"/>
        </w:rPr>
        <w:t>. Cambridge: MIT Press.</w:t>
      </w:r>
    </w:p>
    <w:p w14:paraId="50604A12"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 &amp; Simon, H. A. (1993). </w:t>
      </w:r>
      <w:r w:rsidRPr="008F5488">
        <w:rPr>
          <w:i/>
          <w:lang w:val="en-US"/>
        </w:rPr>
        <w:t>Protocol Analysis: Verbal Reports as Data</w:t>
      </w:r>
      <w:r w:rsidRPr="008F5488">
        <w:rPr>
          <w:lang w:val="en-US"/>
        </w:rPr>
        <w:t>. Cambridge, MA: MIT.</w:t>
      </w:r>
    </w:p>
    <w:p w14:paraId="190672E0"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8F5488">
        <w:rPr>
          <w:rFonts w:ascii="Arial" w:hAnsi="Arial" w:cs="Arial"/>
          <w:i/>
          <w:iCs/>
          <w:color w:val="222222"/>
          <w:sz w:val="24"/>
          <w:szCs w:val="24"/>
          <w:shd w:val="clear" w:color="auto" w:fill="FFFFFF"/>
          <w:lang w:val="en-US"/>
        </w:rPr>
        <w:t>The Handbook of Cognition and Assessment</w:t>
      </w:r>
      <w:r w:rsidRPr="008F5488">
        <w:rPr>
          <w:rFonts w:ascii="Arial" w:hAnsi="Arial" w:cs="Arial"/>
          <w:color w:val="222222"/>
          <w:sz w:val="24"/>
          <w:szCs w:val="24"/>
          <w:shd w:val="clear" w:color="auto" w:fill="FFFFFF"/>
          <w:lang w:val="en-US"/>
        </w:rPr>
        <w:t>, 41-74.</w:t>
      </w:r>
    </w:p>
    <w:p w14:paraId="2771C92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Fredericksen, J. (1980). Component skills in Reading: measurements of individual diferences thought chronometric analisys. In R. E. Snow, P-A. Federico &amp; W. E. </w:t>
      </w:r>
      <w:r w:rsidRPr="008F5488">
        <w:rPr>
          <w:lang w:val="en-US"/>
        </w:rPr>
        <w:lastRenderedPageBreak/>
        <w:t xml:space="preserve">Montage (Eds.), </w:t>
      </w:r>
      <w:r w:rsidRPr="008F5488">
        <w:rPr>
          <w:i/>
          <w:lang w:val="en-US"/>
        </w:rPr>
        <w:t>Aptitude, learning, and instructions: Cognitive process analyses of aptitude</w:t>
      </w:r>
      <w:r w:rsidRPr="008F5488">
        <w:rPr>
          <w:lang w:val="en-US"/>
        </w:rPr>
        <w:t>, Vol. 1, (pp. 105-138). Hillsdale: Lawrence Erlbaum.</w:t>
      </w:r>
    </w:p>
    <w:p w14:paraId="533EA57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Gierl, M., Leighton, J., Changjiang, W., Jiawen, Z., Rebecca, G. &amp; Tan, A. (2009). </w:t>
      </w:r>
      <w:r w:rsidRPr="008F5488">
        <w:rPr>
          <w:i/>
          <w:lang w:val="en-US"/>
        </w:rPr>
        <w:t>Validating Cognitive Models of Task Performance in Algebra on the SAT. Research Report 2009-3</w:t>
      </w:r>
      <w:r w:rsidRPr="008F5488">
        <w:rPr>
          <w:lang w:val="en-US"/>
        </w:rPr>
        <w:t>. College Board, Research Report, 2009(3). New York.</w:t>
      </w:r>
    </w:p>
    <w:p w14:paraId="255EF7A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George, A. C., Robitzsch, A., Kiefer, T., Groß, J., &amp; Ünlü, A. (2016). The R package CDM for cognitive diagnosis models. </w:t>
      </w:r>
      <w:r w:rsidRPr="008F5488">
        <w:rPr>
          <w:rFonts w:ascii="Arial" w:hAnsi="Arial" w:cs="Arial"/>
          <w:i/>
          <w:iCs/>
          <w:color w:val="222222"/>
          <w:sz w:val="24"/>
          <w:szCs w:val="24"/>
          <w:shd w:val="clear" w:color="auto" w:fill="FFFFFF"/>
          <w:lang w:val="en-US"/>
        </w:rPr>
        <w:t>Journal of Statistical Software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74</w:t>
      </w:r>
      <w:r w:rsidRPr="008F5488">
        <w:rPr>
          <w:rFonts w:ascii="Arial" w:hAnsi="Arial" w:cs="Arial"/>
          <w:color w:val="222222"/>
          <w:sz w:val="24"/>
          <w:szCs w:val="24"/>
          <w:shd w:val="clear" w:color="auto" w:fill="FFFFFF"/>
          <w:lang w:val="en-US"/>
        </w:rPr>
        <w:t>(2), 1-24.</w:t>
      </w:r>
    </w:p>
    <w:p w14:paraId="474FED07"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lang w:val="en-US"/>
        </w:rPr>
        <w:t>Gorin, J. &amp; Embretson, S. (2013). Using Cognitive Psychology to generate Items and Predict Item Characteristics. In Gierl, M. y Halady</w:t>
      </w:r>
      <w:r w:rsidRPr="008F5488">
        <w:rPr>
          <w:rFonts w:ascii="Arial" w:hAnsi="Arial" w:cs="Arial"/>
          <w:sz w:val="24"/>
          <w:szCs w:val="24"/>
          <w:highlight w:val="yellow"/>
          <w:lang w:val="en-US"/>
        </w:rPr>
        <w:t>n</w:t>
      </w:r>
      <w:r w:rsidRPr="008F5488">
        <w:rPr>
          <w:rFonts w:ascii="Arial" w:hAnsi="Arial" w:cs="Arial"/>
          <w:sz w:val="24"/>
          <w:szCs w:val="24"/>
          <w:lang w:val="en-US"/>
        </w:rPr>
        <w:t xml:space="preserve">a, T. (edit.). </w:t>
      </w:r>
      <w:r w:rsidRPr="008F5488">
        <w:rPr>
          <w:rFonts w:ascii="Arial" w:hAnsi="Arial" w:cs="Arial"/>
          <w:i/>
          <w:sz w:val="24"/>
          <w:szCs w:val="24"/>
          <w:lang w:val="en-US"/>
        </w:rPr>
        <w:t>Automatic Item Generation: Theory and Practice,</w:t>
      </w:r>
      <w:r w:rsidRPr="008F5488">
        <w:rPr>
          <w:rFonts w:ascii="Arial" w:hAnsi="Arial" w:cs="Arial"/>
          <w:sz w:val="24"/>
          <w:szCs w:val="24"/>
          <w:lang w:val="en-US"/>
        </w:rPr>
        <w:t xml:space="preserve"> pp. 40-56. New York: Taylor and Francis Group.</w:t>
      </w:r>
    </w:p>
    <w:p w14:paraId="60450F31"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Haladyna, T. Downing, S. M. &amp; Rodríguez, M. C. (2002). A review of multiple-choice item writing guidelines for classroom assessment. </w:t>
      </w:r>
      <w:r w:rsidRPr="008F5488">
        <w:rPr>
          <w:i/>
          <w:lang w:val="en-US"/>
        </w:rPr>
        <w:t>Applied Measurement in Education</w:t>
      </w:r>
      <w:r w:rsidRPr="008F5488">
        <w:rPr>
          <w:lang w:val="en-US"/>
        </w:rPr>
        <w:t xml:space="preserve">, </w:t>
      </w:r>
      <w:r w:rsidRPr="008F5488">
        <w:rPr>
          <w:i/>
          <w:lang w:val="en-US"/>
        </w:rPr>
        <w:t>15</w:t>
      </w:r>
      <w:r w:rsidRPr="008F5488">
        <w:rPr>
          <w:lang w:val="en-US"/>
        </w:rPr>
        <w:t>(3), 309–334.</w:t>
      </w:r>
    </w:p>
    <w:p w14:paraId="5464A8FC"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Style w:val="Refdecomentario"/>
          <w:rFonts w:ascii="Arial" w:hAnsi="Arial" w:cs="Arial"/>
          <w:sz w:val="24"/>
          <w:szCs w:val="24"/>
        </w:rPr>
        <w:annotationRef/>
      </w:r>
      <w:r w:rsidRPr="008F5488">
        <w:rPr>
          <w:rFonts w:ascii="Arial" w:hAnsi="Arial" w:cs="Arial"/>
          <w:color w:val="222222"/>
          <w:sz w:val="24"/>
          <w:szCs w:val="24"/>
          <w:shd w:val="clear" w:color="auto" w:fill="FFFFFF"/>
          <w:lang w:val="en-US"/>
        </w:rPr>
        <w:t>Hartz, S. M. (2002). </w:t>
      </w:r>
      <w:r w:rsidRPr="008F5488">
        <w:rPr>
          <w:rFonts w:ascii="Arial" w:hAnsi="Arial" w:cs="Arial"/>
          <w:i/>
          <w:iCs/>
          <w:color w:val="222222"/>
          <w:sz w:val="24"/>
          <w:szCs w:val="24"/>
          <w:shd w:val="clear" w:color="auto" w:fill="FFFFFF"/>
          <w:lang w:val="en-US"/>
        </w:rPr>
        <w:t>A Bayesian framework for the unified model for assessing cognitive abilities: Blending theory with practicality</w:t>
      </w:r>
      <w:r w:rsidRPr="008F5488">
        <w:rPr>
          <w:rFonts w:ascii="Arial" w:hAnsi="Arial" w:cs="Arial"/>
          <w:color w:val="222222"/>
          <w:sz w:val="24"/>
          <w:szCs w:val="24"/>
          <w:shd w:val="clear" w:color="auto" w:fill="FFFFFF"/>
          <w:lang w:val="en-US"/>
        </w:rPr>
        <w:t>(Doctoral dissertation, ProQuest Information &amp; Learning).</w:t>
      </w:r>
    </w:p>
    <w:p w14:paraId="34B3B1C0"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Henson, R. A., Templin, J. L., &amp; Willse, J. T. (2009). Defining a family of cognitive diagnosis models using log-linear models with latent variables. </w:t>
      </w:r>
      <w:r w:rsidRPr="008F5488">
        <w:rPr>
          <w:rFonts w:ascii="Arial" w:hAnsi="Arial" w:cs="Arial"/>
          <w:i/>
          <w:iCs/>
          <w:color w:val="222222"/>
          <w:sz w:val="24"/>
          <w:szCs w:val="24"/>
          <w:shd w:val="clear" w:color="auto" w:fill="FFFFFF"/>
        </w:rPr>
        <w:t>Psychometrika</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74</w:t>
      </w:r>
      <w:r w:rsidRPr="008F5488">
        <w:rPr>
          <w:rFonts w:ascii="Arial" w:hAnsi="Arial" w:cs="Arial"/>
          <w:color w:val="222222"/>
          <w:sz w:val="24"/>
          <w:szCs w:val="24"/>
          <w:shd w:val="clear" w:color="auto" w:fill="FFFFFF"/>
        </w:rPr>
        <w:t>(2), 191.</w:t>
      </w:r>
    </w:p>
    <w:p w14:paraId="6CB6E34C"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INEE. (2015). Plan Nacional para la Evaluación de los aprendizajes (PLANEA). Resultados nacionales</w:t>
      </w:r>
    </w:p>
    <w:p w14:paraId="3F3ABE90"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2015. Recuperado de http://www.inee.edu.mx/images/stories/2015/planea/inal/fascículosinales/</w:t>
      </w:r>
    </w:p>
    <w:p w14:paraId="4BAD8024"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resultadosPlanea-3011.pdf</w:t>
      </w:r>
    </w:p>
    <w:p w14:paraId="5A19B925"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A6645B">
        <w:rPr>
          <w:rFonts w:ascii="Arial" w:hAnsi="Arial" w:cs="Arial"/>
          <w:color w:val="222222"/>
          <w:sz w:val="24"/>
          <w:szCs w:val="24"/>
          <w:shd w:val="clear" w:color="auto" w:fill="FFFFFF"/>
          <w:lang w:val="en-US"/>
        </w:rPr>
        <w:t xml:space="preserve">Ihaka, R., &amp; Gentleman, R. (1996). </w:t>
      </w:r>
      <w:r w:rsidRPr="008F5488">
        <w:rPr>
          <w:rFonts w:ascii="Arial" w:hAnsi="Arial" w:cs="Arial"/>
          <w:color w:val="222222"/>
          <w:sz w:val="24"/>
          <w:szCs w:val="24"/>
          <w:shd w:val="clear" w:color="auto" w:fill="FFFFFF"/>
          <w:lang w:val="en-US"/>
        </w:rPr>
        <w:t>R: a language for data analysis and graphics. </w:t>
      </w:r>
      <w:r w:rsidRPr="008F5488">
        <w:rPr>
          <w:rFonts w:ascii="Arial" w:hAnsi="Arial" w:cs="Arial"/>
          <w:i/>
          <w:iCs/>
          <w:color w:val="222222"/>
          <w:sz w:val="24"/>
          <w:szCs w:val="24"/>
          <w:shd w:val="clear" w:color="auto" w:fill="FFFFFF"/>
        </w:rPr>
        <w:t>Journal of computational and graphical statistics</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5</w:t>
      </w:r>
      <w:r w:rsidRPr="008F5488">
        <w:rPr>
          <w:rFonts w:ascii="Arial" w:hAnsi="Arial" w:cs="Arial"/>
          <w:color w:val="222222"/>
          <w:sz w:val="24"/>
          <w:szCs w:val="24"/>
          <w:shd w:val="clear" w:color="auto" w:fill="FFFFFF"/>
        </w:rPr>
        <w:t>(3), 299-314.</w:t>
      </w:r>
    </w:p>
    <w:p w14:paraId="27E0B901"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32618CD"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Johnstone, C. (2003). Improving validity of large-scale tests: Universal design and student performance (Technical Report 37). Minneapolis: National Center on Educational Outcomes.</w:t>
      </w:r>
    </w:p>
    <w:p w14:paraId="17926E94"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Junker, B. W., &amp; Sijtsma, K. (2001). Cognitive assessment models with few assumptions, and connections with nonparametric item response theory. </w:t>
      </w:r>
      <w:r w:rsidRPr="008F5488">
        <w:rPr>
          <w:rFonts w:ascii="Arial" w:hAnsi="Arial" w:cs="Arial"/>
          <w:i/>
          <w:iCs/>
          <w:color w:val="222222"/>
          <w:sz w:val="24"/>
          <w:szCs w:val="24"/>
          <w:shd w:val="clear" w:color="auto" w:fill="FFFFFF"/>
          <w:lang w:val="en-US"/>
        </w:rPr>
        <w:t>Applied Psychological Measurement</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25</w:t>
      </w:r>
      <w:r w:rsidRPr="008F5488">
        <w:rPr>
          <w:rFonts w:ascii="Arial" w:hAnsi="Arial" w:cs="Arial"/>
          <w:color w:val="222222"/>
          <w:sz w:val="24"/>
          <w:szCs w:val="24"/>
          <w:shd w:val="clear" w:color="auto" w:fill="FFFFFF"/>
          <w:lang w:val="en-US"/>
        </w:rPr>
        <w:t>(3), 258-272.</w:t>
      </w:r>
    </w:p>
    <w:p w14:paraId="67A8F23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Leighton, J. &amp; Gierl, M. (2007). Defining and evaluating models of cognition used in educational measurement to make inferences about examinees’ thinking processes. </w:t>
      </w:r>
      <w:r w:rsidRPr="008F5488">
        <w:rPr>
          <w:i/>
          <w:lang w:val="en-US"/>
        </w:rPr>
        <w:t>Educational Measurement: Issues and Practice, 26</w:t>
      </w:r>
      <w:r w:rsidRPr="008F5488">
        <w:rPr>
          <w:lang w:val="en-US"/>
        </w:rPr>
        <w:t xml:space="preserve">(2), 3-16.  </w:t>
      </w:r>
    </w:p>
    <w:p w14:paraId="576108A3"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40953B31" w14:textId="77777777" w:rsidR="00A6645B" w:rsidRPr="008F5488" w:rsidRDefault="00A6645B" w:rsidP="00A6645B">
      <w:pPr>
        <w:pStyle w:val="Referencias"/>
        <w:numPr>
          <w:ilvl w:val="0"/>
          <w:numId w:val="46"/>
        </w:numPr>
        <w:spacing w:before="0" w:after="0" w:line="360" w:lineRule="auto"/>
      </w:pPr>
      <w:r w:rsidRPr="008F5488">
        <w:rPr>
          <w:lang w:val="en-US"/>
        </w:rPr>
        <w:t xml:space="preserve">Ma, L. Çetin, E. y Green, K. (2009, April). </w:t>
      </w:r>
      <w:r w:rsidRPr="008F5488">
        <w:rPr>
          <w:i/>
          <w:lang w:val="en-US"/>
        </w:rPr>
        <w:t xml:space="preserve">Cognitive assessment in Mathematics with the Least Squares Distance Method. </w:t>
      </w:r>
      <w:r w:rsidRPr="008F5488">
        <w:t>Artículo presentado en el Congreso anual de la AERA 2009. San Diego.</w:t>
      </w:r>
    </w:p>
    <w:p w14:paraId="380CA8CF"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Maris, E. (1999). Estimating multiple classification latent class models.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64</w:t>
      </w:r>
      <w:r w:rsidRPr="008F5488">
        <w:rPr>
          <w:rFonts w:ascii="Arial" w:hAnsi="Arial" w:cs="Arial"/>
          <w:color w:val="222222"/>
          <w:sz w:val="24"/>
          <w:szCs w:val="24"/>
          <w:shd w:val="clear" w:color="auto" w:fill="FFFFFF"/>
          <w:lang w:val="en-US"/>
        </w:rPr>
        <w:t>(2), 187-212.</w:t>
      </w:r>
    </w:p>
    <w:p w14:paraId="58B4D727"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rPr>
      </w:pPr>
      <w:r w:rsidRPr="008F5488">
        <w:rPr>
          <w:rFonts w:ascii="Arial" w:hAnsi="Arial" w:cs="Arial"/>
          <w:color w:val="222222"/>
          <w:sz w:val="24"/>
          <w:szCs w:val="24"/>
          <w:shd w:val="clear" w:color="auto" w:fill="FFFFFF"/>
        </w:rPr>
        <w:t>Martínez Rizo, F. (2015). Las pruebas ENLACE y Excale. Un estudio de validación. </w:t>
      </w:r>
      <w:r w:rsidRPr="008F5488">
        <w:rPr>
          <w:rFonts w:ascii="Arial" w:hAnsi="Arial" w:cs="Arial"/>
          <w:i/>
          <w:iCs/>
          <w:color w:val="222222"/>
          <w:sz w:val="24"/>
          <w:szCs w:val="24"/>
          <w:shd w:val="clear" w:color="auto" w:fill="FFFFFF"/>
        </w:rPr>
        <w:t>Cuadernos de Investigación, Ciudad de México: Instituto Nacional para la Evaluación de la Educación</w:t>
      </w:r>
      <w:r w:rsidRPr="008F5488">
        <w:rPr>
          <w:rFonts w:ascii="Arial" w:hAnsi="Arial" w:cs="Arial"/>
          <w:color w:val="222222"/>
          <w:sz w:val="24"/>
          <w:szCs w:val="24"/>
          <w:shd w:val="clear" w:color="auto" w:fill="FFFFFF"/>
        </w:rPr>
        <w:t>.</w:t>
      </w:r>
    </w:p>
    <w:p w14:paraId="2CAED7B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Messick, S. (1989). Validity. En R. L. Linn (Ed.), </w:t>
      </w:r>
      <w:r w:rsidRPr="008F5488">
        <w:rPr>
          <w:i/>
          <w:lang w:val="en-US"/>
        </w:rPr>
        <w:t>Educational measurement</w:t>
      </w:r>
      <w:r w:rsidRPr="008F5488">
        <w:rPr>
          <w:lang w:val="en-US"/>
        </w:rPr>
        <w:t xml:space="preserve"> (3a. ed.), pp. 13-103. New York: Macmillan Publishing Co.</w:t>
      </w:r>
    </w:p>
    <w:p w14:paraId="4A96A4E8" w14:textId="77777777" w:rsidR="00A6645B" w:rsidRPr="008F5488" w:rsidRDefault="00A6645B" w:rsidP="00A6645B">
      <w:pPr>
        <w:pStyle w:val="Referencias"/>
        <w:numPr>
          <w:ilvl w:val="0"/>
          <w:numId w:val="46"/>
        </w:numPr>
        <w:spacing w:before="0" w:after="0" w:line="360" w:lineRule="auto"/>
      </w:pPr>
      <w:r w:rsidRPr="008F5488">
        <w:t xml:space="preserve">Pérez-Morán, J. C. (2014). </w:t>
      </w:r>
      <w:r w:rsidRPr="008F5488">
        <w:rPr>
          <w:i/>
        </w:rPr>
        <w:t>Análisis del aspecto sustantivo de la validez de constructo de una prueba de habilidades cuantitativas</w:t>
      </w:r>
      <w:r w:rsidRPr="008F5488">
        <w:t xml:space="preserve"> (tesis doctoral). Universidad Autónoma de Baja California, Baja California, México.</w:t>
      </w:r>
    </w:p>
    <w:p w14:paraId="104123D0" w14:textId="77777777" w:rsidR="00A6645B" w:rsidRPr="008F5488" w:rsidRDefault="00A6645B" w:rsidP="00A6645B">
      <w:pPr>
        <w:pStyle w:val="Referencias"/>
        <w:numPr>
          <w:ilvl w:val="0"/>
          <w:numId w:val="46"/>
        </w:numPr>
        <w:spacing w:before="0" w:after="0" w:line="360" w:lineRule="auto"/>
      </w:pPr>
      <w:r w:rsidRPr="008F5488">
        <w:t>Pérez-Morán, J. C., Contreras, S., Hernández, E. M., Olivares, C., Chan, P., y Díaz, K. M. (2014). Análisis de las evidencias de validez basadas en el proceso de respuesta de las pruebas de ENLACE MS de Habilidad lectora y Matemáticas. Reporte técnico. México: INEE</w:t>
      </w:r>
    </w:p>
    <w:p w14:paraId="2E0799A3" w14:textId="77777777" w:rsidR="00A6645B" w:rsidRPr="008F5488" w:rsidRDefault="00A6645B" w:rsidP="00A6645B">
      <w:pPr>
        <w:pStyle w:val="Referencias"/>
        <w:numPr>
          <w:ilvl w:val="0"/>
          <w:numId w:val="46"/>
        </w:numPr>
        <w:spacing w:before="0" w:after="0" w:line="360" w:lineRule="auto"/>
      </w:pPr>
      <w:r w:rsidRPr="008F5488">
        <w:lastRenderedPageBreak/>
        <w:t xml:space="preserve">Pérez-Morán, J. C.; Larrazolo, N.; Backhoff, E.; y Guaner, R. (2015). Análisis de la estructura cognitiva del área de habilidades cuantitativas del EXHCOBA mediante el modelo LLTM de Fisher. Revista Internacional de Educación y Aprendizaje, 3(1), 25-38. </w:t>
      </w:r>
      <w:hyperlink r:id="rId26" w:history="1">
        <w:r w:rsidRPr="008F5488">
          <w:rPr>
            <w:rStyle w:val="Hipervnculo"/>
          </w:rPr>
          <w:t>http://coleccionderevistasdeeducacionyaprendizaje.cgpublisher.com/product/pub.329/prod.5</w:t>
        </w:r>
      </w:hyperlink>
      <w:r w:rsidRPr="008F5488">
        <w:t xml:space="preserve"> ISSN 2255-453X</w:t>
      </w:r>
    </w:p>
    <w:p w14:paraId="749DC918"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Posner, M. I. (1978). </w:t>
      </w:r>
      <w:r w:rsidRPr="008F5488">
        <w:rPr>
          <w:i/>
          <w:lang w:val="en-US"/>
        </w:rPr>
        <w:t>Chronometric exploration of mind.</w:t>
      </w:r>
      <w:r w:rsidRPr="008F5488">
        <w:rPr>
          <w:lang w:val="en-US"/>
        </w:rPr>
        <w:t xml:space="preserve"> New York: Jhon Wiley.</w:t>
      </w:r>
    </w:p>
    <w:p w14:paraId="6438977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bCs/>
          <w:sz w:val="24"/>
          <w:szCs w:val="24"/>
          <w:lang w:val="en-US"/>
        </w:rPr>
        <w:t>Posner</w:t>
      </w:r>
      <w:r w:rsidRPr="008F5488">
        <w:rPr>
          <w:rFonts w:ascii="Arial" w:hAnsi="Arial" w:cs="Arial"/>
          <w:sz w:val="24"/>
          <w:szCs w:val="24"/>
          <w:lang w:val="en-US"/>
        </w:rPr>
        <w:t>, M. I., &amp; </w:t>
      </w:r>
      <w:r w:rsidRPr="008F5488">
        <w:rPr>
          <w:rFonts w:ascii="Arial" w:hAnsi="Arial" w:cs="Arial"/>
          <w:bCs/>
          <w:sz w:val="24"/>
          <w:szCs w:val="24"/>
          <w:lang w:val="en-US"/>
        </w:rPr>
        <w:t>Rogers</w:t>
      </w:r>
      <w:r w:rsidRPr="008F5488">
        <w:rPr>
          <w:rFonts w:ascii="Arial" w:hAnsi="Arial" w:cs="Arial"/>
          <w:sz w:val="24"/>
          <w:szCs w:val="24"/>
          <w:lang w:val="en-US"/>
        </w:rPr>
        <w:t>, M. G. K. (</w:t>
      </w:r>
      <w:r w:rsidRPr="008F5488">
        <w:rPr>
          <w:rFonts w:ascii="Arial" w:hAnsi="Arial" w:cs="Arial"/>
          <w:bCs/>
          <w:sz w:val="24"/>
          <w:szCs w:val="24"/>
          <w:lang w:val="en-US"/>
        </w:rPr>
        <w:t>1978</w:t>
      </w:r>
      <w:r w:rsidRPr="008F5488">
        <w:rPr>
          <w:rFonts w:ascii="Arial" w:hAnsi="Arial" w:cs="Arial"/>
          <w:sz w:val="24"/>
          <w:szCs w:val="24"/>
          <w:lang w:val="en-US"/>
        </w:rPr>
        <w:t xml:space="preserve">). Chronometric analysis of abstraction and recognition. In W. K. Estes (Ed.) (1978). </w:t>
      </w:r>
      <w:r w:rsidRPr="008F5488">
        <w:rPr>
          <w:rFonts w:ascii="Arial" w:hAnsi="Arial" w:cs="Arial"/>
          <w:i/>
          <w:sz w:val="24"/>
          <w:szCs w:val="24"/>
          <w:lang w:val="en-US"/>
        </w:rPr>
        <w:t>Handbook of learning and cognitive processes</w:t>
      </w:r>
      <w:r w:rsidRPr="008F5488">
        <w:rPr>
          <w:rFonts w:ascii="Arial" w:hAnsi="Arial" w:cs="Arial"/>
          <w:sz w:val="24"/>
          <w:szCs w:val="24"/>
          <w:lang w:val="en-US"/>
        </w:rPr>
        <w:t xml:space="preserve"> (vol. 6). Hillsdale, N. J.: Lawrecence Erlbaum Associates.</w:t>
      </w:r>
    </w:p>
    <w:p w14:paraId="6A18039A"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Raiche, G., Magis, D., &amp; Raiche, M. G. (2010). Package ‘nFactors’. </w:t>
      </w:r>
      <w:r w:rsidRPr="008F5488">
        <w:rPr>
          <w:rFonts w:ascii="Arial" w:hAnsi="Arial" w:cs="Arial"/>
          <w:i/>
          <w:iCs/>
          <w:color w:val="222222"/>
          <w:sz w:val="24"/>
          <w:szCs w:val="24"/>
          <w:shd w:val="clear" w:color="auto" w:fill="FFFFFF"/>
          <w:lang w:val="en-US"/>
        </w:rPr>
        <w:t>Parallel Analysis and Non Graphical Solutions to the Cattell Scree Test. Available at CRAN repository: http://cran. r-project. org/web/packages/n Factors/n Factors. pdf</w:t>
      </w:r>
      <w:r w:rsidRPr="008F5488">
        <w:rPr>
          <w:rFonts w:ascii="Arial" w:hAnsi="Arial" w:cs="Arial"/>
          <w:color w:val="222222"/>
          <w:sz w:val="24"/>
          <w:szCs w:val="24"/>
          <w:shd w:val="clear" w:color="auto" w:fill="FFFFFF"/>
          <w:lang w:val="en-US"/>
        </w:rPr>
        <w:t>.</w:t>
      </w:r>
    </w:p>
    <w:p w14:paraId="364F1472"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Revelle, W. (2011). An overview of the psych package. </w:t>
      </w:r>
      <w:r w:rsidRPr="008F5488">
        <w:rPr>
          <w:rFonts w:ascii="Arial" w:hAnsi="Arial" w:cs="Arial"/>
          <w:i/>
          <w:iCs/>
          <w:color w:val="222222"/>
          <w:sz w:val="24"/>
          <w:szCs w:val="24"/>
          <w:shd w:val="clear" w:color="auto" w:fill="FFFFFF"/>
          <w:lang w:val="en-US"/>
        </w:rPr>
        <w:t xml:space="preserve">Department of Psychology Northwestern University. </w:t>
      </w:r>
      <w:r w:rsidRPr="008F5488">
        <w:rPr>
          <w:rFonts w:ascii="Arial" w:hAnsi="Arial" w:cs="Arial"/>
          <w:i/>
          <w:iCs/>
          <w:color w:val="222222"/>
          <w:sz w:val="24"/>
          <w:szCs w:val="24"/>
          <w:shd w:val="clear" w:color="auto" w:fill="FFFFFF"/>
        </w:rPr>
        <w:t>Accessed on March</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3</w:t>
      </w:r>
      <w:r w:rsidRPr="008F5488">
        <w:rPr>
          <w:rFonts w:ascii="Arial" w:hAnsi="Arial" w:cs="Arial"/>
          <w:color w:val="222222"/>
          <w:sz w:val="24"/>
          <w:szCs w:val="24"/>
          <w:shd w:val="clear" w:color="auto" w:fill="FFFFFF"/>
        </w:rPr>
        <w:t>, 2012.</w:t>
      </w:r>
    </w:p>
    <w:p w14:paraId="12D029AA"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Revuelta, J. y Ponsoda, V. (1998). Un test adaptativo informatizado de análisis lógico basado en la generación automática de ítems. </w:t>
      </w:r>
      <w:r w:rsidRPr="008F5488">
        <w:rPr>
          <w:rFonts w:ascii="Arial" w:hAnsi="Arial" w:cs="Arial"/>
          <w:i/>
          <w:sz w:val="24"/>
          <w:szCs w:val="24"/>
        </w:rPr>
        <w:t>Psicothema, 10</w:t>
      </w:r>
      <w:r w:rsidRPr="008F5488">
        <w:rPr>
          <w:rFonts w:ascii="Arial" w:hAnsi="Arial" w:cs="Arial"/>
          <w:sz w:val="24"/>
          <w:szCs w:val="24"/>
        </w:rPr>
        <w:t>, 753-760.</w:t>
      </w:r>
    </w:p>
    <w:p w14:paraId="56DB26D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Romero, S., Ponsoda, V., y Ximenez, C. (2008). Análisis de un test de aritmética mediante el modelo logístico lineal de rasgo latente 1. </w:t>
      </w:r>
      <w:r w:rsidRPr="008F5488">
        <w:rPr>
          <w:rFonts w:ascii="Arial" w:hAnsi="Arial" w:cs="Arial"/>
          <w:i/>
          <w:sz w:val="24"/>
          <w:szCs w:val="24"/>
          <w:lang w:val="en-US"/>
        </w:rPr>
        <w:t>Revista Latinoamericana de Psicología, 40</w:t>
      </w:r>
      <w:r w:rsidRPr="008F5488">
        <w:rPr>
          <w:rFonts w:ascii="Arial" w:hAnsi="Arial" w:cs="Arial"/>
          <w:sz w:val="24"/>
          <w:szCs w:val="24"/>
          <w:lang w:val="en-US"/>
        </w:rPr>
        <w:t>, 85–95.</w:t>
      </w:r>
    </w:p>
    <w:p w14:paraId="306DD5E8"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Rupp, A. A., Templin, J., &amp; Henson, R. A. (2010). Diagnostic assessment: Theory, methods, and applications. </w:t>
      </w:r>
      <w:r w:rsidRPr="008F5488">
        <w:rPr>
          <w:rFonts w:ascii="Arial" w:hAnsi="Arial" w:cs="Arial"/>
          <w:i/>
          <w:iCs/>
          <w:color w:val="222222"/>
          <w:sz w:val="24"/>
          <w:szCs w:val="24"/>
          <w:shd w:val="clear" w:color="auto" w:fill="FFFFFF"/>
          <w:lang w:val="en-US"/>
        </w:rPr>
        <w:t>New York: Guilford</w:t>
      </w:r>
      <w:r w:rsidRPr="008F5488">
        <w:rPr>
          <w:rFonts w:ascii="Arial" w:hAnsi="Arial" w:cs="Arial"/>
          <w:color w:val="222222"/>
          <w:sz w:val="24"/>
          <w:szCs w:val="24"/>
          <w:shd w:val="clear" w:color="auto" w:fill="FFFFFF"/>
          <w:lang w:val="en-US"/>
        </w:rPr>
        <w:t>.</w:t>
      </w:r>
    </w:p>
    <w:p w14:paraId="00B3E9E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rPr>
        <w:t xml:space="preserve">Secretaría de Educación Pública (2011). Programas de estudios 2011. Guía para el maestro. Educación Básica. Primaria. Sexto grado. México. </w:t>
      </w:r>
      <w:r w:rsidRPr="008F5488">
        <w:rPr>
          <w:rFonts w:ascii="Arial" w:hAnsi="Arial" w:cs="Arial"/>
          <w:sz w:val="24"/>
          <w:szCs w:val="24"/>
          <w:lang w:val="en-US"/>
        </w:rPr>
        <w:t xml:space="preserve">SEP. URL: </w:t>
      </w:r>
      <w:hyperlink r:id="rId27" w:history="1">
        <w:r w:rsidRPr="008F5488">
          <w:rPr>
            <w:rStyle w:val="Hipervnculo"/>
            <w:rFonts w:ascii="Arial" w:hAnsi="Arial" w:cs="Arial"/>
            <w:sz w:val="24"/>
            <w:szCs w:val="24"/>
            <w:lang w:val="en-US"/>
          </w:rPr>
          <w:t>http://edu.jalisco.gob.mx/cepse/sites/edu.jalisco.gob.mx.cepse/files/sep_2011_programas_de_estudio_2011.guia_para_el_maestrosexto_grado.pdf</w:t>
        </w:r>
      </w:hyperlink>
    </w:p>
    <w:p w14:paraId="11219E89"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Shepard, L. A. (2000). The role of assessment in a learning culture. </w:t>
      </w:r>
      <w:r w:rsidRPr="008F5488">
        <w:rPr>
          <w:rFonts w:ascii="Arial" w:hAnsi="Arial" w:cs="Arial"/>
          <w:i/>
          <w:iCs/>
          <w:color w:val="222222"/>
          <w:sz w:val="24"/>
          <w:szCs w:val="24"/>
          <w:shd w:val="clear" w:color="auto" w:fill="FFFFFF"/>
          <w:lang w:val="en-US"/>
        </w:rPr>
        <w:t>Educational researcher</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29</w:t>
      </w:r>
      <w:r w:rsidRPr="008F5488">
        <w:rPr>
          <w:rFonts w:ascii="Arial" w:hAnsi="Arial" w:cs="Arial"/>
          <w:color w:val="222222"/>
          <w:sz w:val="24"/>
          <w:szCs w:val="24"/>
          <w:shd w:val="clear" w:color="auto" w:fill="FFFFFF"/>
          <w:lang w:val="en-US"/>
        </w:rPr>
        <w:t>(7), 4-14.</w:t>
      </w:r>
    </w:p>
    <w:p w14:paraId="51CBB028"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Snow, R. &amp; Lohman, D. (1989). Implications of cognitive psychology for educational measurement. In R. L. Linn (Ed.), </w:t>
      </w:r>
      <w:r w:rsidRPr="008F5488">
        <w:rPr>
          <w:i/>
          <w:lang w:val="en-US"/>
        </w:rPr>
        <w:t>Educational measurement</w:t>
      </w:r>
      <w:r w:rsidRPr="008F5488">
        <w:rPr>
          <w:lang w:val="en-US"/>
        </w:rPr>
        <w:t xml:space="preserve"> (3a. ed.), pp. 263-331. New York: Macmillan Publishing Co.</w:t>
      </w:r>
    </w:p>
    <w:p w14:paraId="0E31D15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 xml:space="preserve">Sternberg, R. (1977). </w:t>
      </w:r>
      <w:r w:rsidRPr="008F5488">
        <w:rPr>
          <w:i/>
          <w:lang w:val="en-US"/>
        </w:rPr>
        <w:t>Intelligence, information processing, and analogical reasoning: The componential analysis of human abilities</w:t>
      </w:r>
      <w:r w:rsidRPr="008F5488">
        <w:rPr>
          <w:lang w:val="en-US"/>
        </w:rPr>
        <w:t>. Oxford: Lawrence Erlbaum.</w:t>
      </w:r>
    </w:p>
    <w:p w14:paraId="283836C5" w14:textId="77777777" w:rsidR="00A6645B" w:rsidRPr="008F5488" w:rsidRDefault="00A6645B" w:rsidP="00A6645B">
      <w:pPr>
        <w:pStyle w:val="Referencias"/>
        <w:numPr>
          <w:ilvl w:val="0"/>
          <w:numId w:val="46"/>
        </w:numPr>
        <w:spacing w:before="0" w:after="0" w:line="360" w:lineRule="auto"/>
      </w:pPr>
      <w:r w:rsidRPr="008F5488">
        <w:rPr>
          <w:rStyle w:val="Refdecomentario"/>
          <w:sz w:val="24"/>
          <w:szCs w:val="24"/>
        </w:rPr>
        <w:annotationRef/>
      </w:r>
      <w:r w:rsidRPr="008F5488">
        <w:rPr>
          <w:lang w:val="en-US"/>
        </w:rPr>
        <w:t xml:space="preserve">TechSmith. (2008). CAMTASIA STUDIO V. 5.0.1. </w:t>
      </w:r>
      <w:r w:rsidRPr="0094059A">
        <w:t xml:space="preserve">Michigan: Author. </w:t>
      </w:r>
      <w:r w:rsidRPr="008F5488">
        <w:t>Descargado en http://www.techsmith.com/download/camtasia/</w:t>
      </w:r>
    </w:p>
    <w:p w14:paraId="0F99E056"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L., &amp; Henson, R. A. (2006). Measurement of psychological disorders using cognitive diagnosis models. </w:t>
      </w:r>
      <w:r w:rsidRPr="008F5488">
        <w:rPr>
          <w:rFonts w:ascii="Arial" w:hAnsi="Arial" w:cs="Arial"/>
          <w:i/>
          <w:iCs/>
          <w:color w:val="222222"/>
          <w:sz w:val="24"/>
          <w:szCs w:val="24"/>
          <w:shd w:val="clear" w:color="auto" w:fill="FFFFFF"/>
          <w:lang w:val="en-US"/>
        </w:rPr>
        <w:t>Psychological methods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11</w:t>
      </w:r>
      <w:r w:rsidRPr="008F5488">
        <w:rPr>
          <w:rFonts w:ascii="Arial" w:hAnsi="Arial" w:cs="Arial"/>
          <w:color w:val="222222"/>
          <w:sz w:val="24"/>
          <w:szCs w:val="24"/>
          <w:shd w:val="clear" w:color="auto" w:fill="FFFFFF"/>
          <w:lang w:val="en-US"/>
        </w:rPr>
        <w:t>(3), 287.</w:t>
      </w:r>
    </w:p>
    <w:p w14:paraId="1D4002A2"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8F5488">
        <w:rPr>
          <w:rFonts w:ascii="Arial" w:hAnsi="Arial" w:cs="Arial"/>
          <w:i/>
          <w:iCs/>
          <w:color w:val="222222"/>
          <w:sz w:val="24"/>
          <w:szCs w:val="24"/>
          <w:shd w:val="clear" w:color="auto" w:fill="FFFFFF"/>
          <w:lang w:val="en-US"/>
        </w:rPr>
        <w:t>Symposium conducted at the meeting of the American Educational Research Association, San Diego, CA</w:t>
      </w:r>
      <w:r w:rsidRPr="008F5488">
        <w:rPr>
          <w:rFonts w:ascii="Arial" w:hAnsi="Arial" w:cs="Arial"/>
          <w:color w:val="222222"/>
          <w:sz w:val="24"/>
          <w:szCs w:val="24"/>
          <w:shd w:val="clear" w:color="auto" w:fill="FFFFFF"/>
          <w:lang w:val="en-US"/>
        </w:rPr>
        <w:t>.</w:t>
      </w:r>
    </w:p>
    <w:p w14:paraId="3BB1CDF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Thompson, S., Johnstone, C. &amp; Thurlow, M. (2002). </w:t>
      </w:r>
      <w:r w:rsidRPr="008F5488">
        <w:rPr>
          <w:i/>
          <w:lang w:val="en-US"/>
        </w:rPr>
        <w:t>Universal design applied to large scale assessments (Synthesis Report 44).</w:t>
      </w:r>
      <w:r w:rsidRPr="008F5488">
        <w:rPr>
          <w:lang w:val="en-US"/>
        </w:rPr>
        <w:t xml:space="preserve"> Minneapolis, MN: National Center on Educational Outcomes.</w:t>
      </w:r>
    </w:p>
    <w:p w14:paraId="2F36DFF6"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Van der Linden, W. J. (Ed.). </w:t>
      </w:r>
      <w:r w:rsidRPr="008F5488">
        <w:rPr>
          <w:rFonts w:ascii="Arial" w:hAnsi="Arial" w:cs="Arial"/>
          <w:color w:val="222222"/>
          <w:sz w:val="24"/>
          <w:szCs w:val="24"/>
          <w:shd w:val="clear" w:color="auto" w:fill="FFFFFF"/>
          <w:lang w:val="en-US"/>
        </w:rPr>
        <w:t>(2017). </w:t>
      </w:r>
      <w:r w:rsidRPr="008F5488">
        <w:rPr>
          <w:rFonts w:ascii="Arial" w:hAnsi="Arial" w:cs="Arial"/>
          <w:i/>
          <w:iCs/>
          <w:color w:val="222222"/>
          <w:sz w:val="24"/>
          <w:szCs w:val="24"/>
          <w:shd w:val="clear" w:color="auto" w:fill="FFFFFF"/>
          <w:lang w:val="en-US"/>
        </w:rPr>
        <w:t>Handbook of Item Response Theory, Volume Three: Applications</w:t>
      </w:r>
      <w:r w:rsidRPr="008F5488">
        <w:rPr>
          <w:rFonts w:ascii="Arial" w:hAnsi="Arial" w:cs="Arial"/>
          <w:color w:val="222222"/>
          <w:sz w:val="24"/>
          <w:szCs w:val="24"/>
          <w:shd w:val="clear" w:color="auto" w:fill="FFFFFF"/>
          <w:lang w:val="en-US"/>
        </w:rPr>
        <w:t>. CRC Press.</w:t>
      </w:r>
    </w:p>
    <w:p w14:paraId="673A9D6F"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von Davier, M. (2005). A general diagnostic model applied to language testing data. </w:t>
      </w:r>
      <w:r w:rsidRPr="008F5488">
        <w:rPr>
          <w:rFonts w:ascii="Arial" w:hAnsi="Arial" w:cs="Arial"/>
          <w:i/>
          <w:iCs/>
          <w:color w:val="222222"/>
          <w:sz w:val="24"/>
          <w:szCs w:val="24"/>
          <w:shd w:val="clear" w:color="auto" w:fill="FFFFFF"/>
          <w:lang w:val="en-US"/>
        </w:rPr>
        <w:t>ETS Research Report Series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2005</w:t>
      </w:r>
      <w:r w:rsidRPr="008F5488">
        <w:rPr>
          <w:rFonts w:ascii="Arial" w:hAnsi="Arial" w:cs="Arial"/>
          <w:color w:val="222222"/>
          <w:sz w:val="24"/>
          <w:szCs w:val="24"/>
          <w:shd w:val="clear" w:color="auto" w:fill="FFFFFF"/>
          <w:lang w:val="en-US"/>
        </w:rPr>
        <w:t>(2), i-35.</w:t>
      </w:r>
    </w:p>
    <w:p w14:paraId="4EB6869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Willse, J. T., &amp; Shu, Z. (2014). CTT: Classical test theory functions. </w:t>
      </w:r>
      <w:r w:rsidRPr="008F5488">
        <w:rPr>
          <w:rFonts w:ascii="Arial" w:hAnsi="Arial" w:cs="Arial"/>
          <w:i/>
          <w:iCs/>
          <w:color w:val="222222"/>
          <w:sz w:val="24"/>
          <w:szCs w:val="24"/>
          <w:shd w:val="clear" w:color="auto" w:fill="FFFFFF"/>
        </w:rPr>
        <w:t>R package version</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2</w:t>
      </w:r>
      <w:r w:rsidRPr="008F5488">
        <w:rPr>
          <w:rFonts w:ascii="Arial" w:hAnsi="Arial" w:cs="Arial"/>
          <w:color w:val="222222"/>
          <w:sz w:val="24"/>
          <w:szCs w:val="24"/>
          <w:shd w:val="clear" w:color="auto" w:fill="FFFFFF"/>
        </w:rPr>
        <w:t>.</w:t>
      </w:r>
    </w:p>
    <w:p w14:paraId="4B560B79" w14:textId="77777777" w:rsidR="00A6645B" w:rsidRPr="008F5488" w:rsidRDefault="00A6645B" w:rsidP="00A6645B">
      <w:pPr>
        <w:pStyle w:val="Referencias"/>
        <w:numPr>
          <w:ilvl w:val="0"/>
          <w:numId w:val="46"/>
        </w:numPr>
        <w:spacing w:before="0" w:after="0" w:line="360" w:lineRule="auto"/>
      </w:pPr>
      <w:r w:rsidRPr="008F5488">
        <w:rPr>
          <w:lang w:val="en-US"/>
        </w:rPr>
        <w:t xml:space="preserve">Yang, X. &amp; Embretson, S. (2007). Construct Validity and Cognitivy Diagnostic Assesment. In Leighton, J. y Griel, M. (Edit.). </w:t>
      </w:r>
      <w:r w:rsidRPr="008F5488">
        <w:rPr>
          <w:i/>
          <w:lang w:val="en-US"/>
        </w:rPr>
        <w:t>Cognitive diagnostic assessment for education: Theory and applications</w:t>
      </w:r>
      <w:r w:rsidRPr="008F5488">
        <w:rPr>
          <w:lang w:val="en-US"/>
        </w:rPr>
        <w:t xml:space="preserve">, pp. 85-118. </w:t>
      </w:r>
      <w:r w:rsidRPr="008F5488">
        <w:t>Cambridge: Cambrige University Press.</w:t>
      </w:r>
    </w:p>
    <w:p w14:paraId="698363FE" w14:textId="68A412F2" w:rsidR="00A6645B" w:rsidRPr="00A6645B" w:rsidRDefault="00A6645B" w:rsidP="00B25E7F">
      <w:pPr>
        <w:spacing w:line="360" w:lineRule="auto"/>
        <w:jc w:val="both"/>
        <w:rPr>
          <w:rFonts w:ascii="Arial" w:hAnsi="Arial" w:cs="Arial"/>
          <w:sz w:val="24"/>
          <w:szCs w:val="24"/>
        </w:rPr>
      </w:pPr>
    </w:p>
    <w:sectPr w:rsidR="00A6645B" w:rsidRPr="00A6645B" w:rsidSect="007E2D38">
      <w:headerReference w:type="even" r:id="rId28"/>
      <w:headerReference w:type="default" r:id="rId29"/>
      <w:headerReference w:type="first" r:id="rId30"/>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3A0088" w:rsidRDefault="003A0088">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1" w:author="Adriana" w:date="2019-06-10T11:58:00Z" w:initials="A">
    <w:p w14:paraId="06276BB2" w14:textId="4F32DB88" w:rsidR="003A0088" w:rsidRPr="007F3FAF" w:rsidRDefault="003A0088">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Adriana" w:date="2019-06-17T18:34:00Z" w:initials="A">
    <w:p w14:paraId="3AE53F43" w14:textId="77777777" w:rsidR="003A0088" w:rsidRPr="00211257" w:rsidRDefault="003A0088" w:rsidP="00D66CDD">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De La Torre, J. (2009). DINA model and parameter estimation: A didactic.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7B8B8A6" w14:textId="77777777" w:rsidR="003A0088" w:rsidRPr="00211257" w:rsidRDefault="003A0088" w:rsidP="00D66CDD">
      <w:pPr>
        <w:pStyle w:val="Textocomentario"/>
        <w:spacing w:after="0" w:line="360" w:lineRule="auto"/>
        <w:rPr>
          <w:rFonts w:ascii="Arial" w:hAnsi="Arial" w:cs="Arial"/>
          <w:sz w:val="24"/>
          <w:szCs w:val="24"/>
          <w:lang w:val="en-US"/>
        </w:rPr>
      </w:pPr>
    </w:p>
    <w:p w14:paraId="54905A79" w14:textId="77777777" w:rsidR="003A0088" w:rsidRPr="00211257" w:rsidRDefault="003A0088" w:rsidP="00D66CDD">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40EBA734" w14:textId="77777777" w:rsidR="003A0088" w:rsidRPr="00211257" w:rsidRDefault="003A0088" w:rsidP="00D66CDD">
      <w:pPr>
        <w:pStyle w:val="Textocomentario"/>
        <w:rPr>
          <w:rFonts w:ascii="AdvTimes-b" w:hAnsi="AdvTimes-b" w:cs="AdvTimes-b"/>
          <w:lang w:val="en-US"/>
        </w:rPr>
      </w:pPr>
      <w:r w:rsidRPr="00211257">
        <w:rPr>
          <w:rFonts w:ascii="AdvTimes-b" w:hAnsi="AdvTimes-b" w:cs="AdvTimes-b"/>
          <w:lang w:val="en-US"/>
        </w:rPr>
        <w:t>Jimmy de la Torre.</w:t>
      </w:r>
    </w:p>
    <w:p w14:paraId="2B7A482A" w14:textId="77777777" w:rsidR="003A0088" w:rsidRPr="002A6B02" w:rsidRDefault="003A0088"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D2F37AC" w14:textId="77777777" w:rsidR="003A0088" w:rsidRPr="002A6B02" w:rsidRDefault="003A0088"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67776EBD" w14:textId="77777777" w:rsidR="003A0088" w:rsidRPr="002A6B02" w:rsidRDefault="003A0088"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053B07C9" w14:textId="6BE03DC5" w:rsidR="003A0088" w:rsidRDefault="003A0088" w:rsidP="00D66CDD">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3A0088" w:rsidRDefault="003A0088">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3A0088" w:rsidRDefault="003A0088">
      <w:pPr>
        <w:pStyle w:val="Textocomentario"/>
      </w:pPr>
    </w:p>
    <w:p w14:paraId="17031129" w14:textId="41A7037F" w:rsidR="003A0088" w:rsidRPr="002F067E" w:rsidRDefault="003A0088">
      <w:pPr>
        <w:pStyle w:val="Textocomentario"/>
        <w:rPr>
          <w:lang w:val="en-US"/>
        </w:rPr>
      </w:pPr>
      <w:r>
        <w:t xml:space="preserve">INEE (2017). Informe de resultados PLANEA 2015. El aprendizaje de los alumnos de sexto de primaria y tercero de secundaria en México. </w:t>
      </w:r>
      <w:r w:rsidRPr="002F067E">
        <w:rPr>
          <w:lang w:val="en-US"/>
        </w:rPr>
        <w:t>Lenguaje y Comunicación y Matemáticas. México: autor.</w:t>
      </w:r>
    </w:p>
  </w:comment>
  <w:comment w:id="4" w:author="Adriana" w:date="2019-06-17T18:35:00Z" w:initials="A">
    <w:p w14:paraId="690EE7BA" w14:textId="5D314412" w:rsidR="003A0088" w:rsidRPr="00D66CDD" w:rsidRDefault="003A0088">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5" w:author="Adriana" w:date="2019-06-17T18:35:00Z" w:initials="A">
    <w:p w14:paraId="125E6080" w14:textId="4558CD85" w:rsidR="003A0088" w:rsidRPr="00D66CDD" w:rsidRDefault="003A0088" w:rsidP="00D66CDD">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6" w:author="Adriana" w:date="2019-06-17T18:35:00Z" w:initials="A">
    <w:p w14:paraId="1ABE19FA" w14:textId="7049557D" w:rsidR="003A0088" w:rsidRPr="00D66CDD" w:rsidRDefault="003A0088">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7" w:author="Adriana" w:date="2019-06-17T18:36:00Z" w:initials="A">
    <w:p w14:paraId="52F8EF9D" w14:textId="77777777" w:rsidR="003A0088" w:rsidRPr="00E455E1" w:rsidRDefault="003A0088" w:rsidP="00D66CDD">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330D3766" w14:textId="77777777" w:rsidR="003A0088" w:rsidRPr="00E455E1" w:rsidRDefault="003A0088" w:rsidP="00D66CDD">
      <w:pPr>
        <w:pStyle w:val="Textocomentario"/>
        <w:rPr>
          <w:rFonts w:ascii="Arial" w:hAnsi="Arial" w:cs="Arial"/>
          <w:color w:val="222222"/>
          <w:shd w:val="clear" w:color="auto" w:fill="FFFFFF"/>
          <w:lang w:val="en-US"/>
        </w:rPr>
      </w:pPr>
    </w:p>
    <w:p w14:paraId="1D1303F9" w14:textId="77777777" w:rsidR="003A0088" w:rsidRPr="00E455E1" w:rsidRDefault="003A0088" w:rsidP="00D66CDD">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7D8C189B" w14:textId="77777777" w:rsidR="003A0088" w:rsidRPr="00E455E1" w:rsidRDefault="003A0088" w:rsidP="00D66CDD">
      <w:pPr>
        <w:pStyle w:val="Textocomentario"/>
        <w:rPr>
          <w:rFonts w:ascii="Arial" w:hAnsi="Arial" w:cs="Arial"/>
          <w:color w:val="222222"/>
          <w:shd w:val="clear" w:color="auto" w:fill="FFFFFF"/>
          <w:lang w:val="en-US"/>
        </w:rPr>
      </w:pPr>
    </w:p>
    <w:p w14:paraId="61F886A0" w14:textId="418252FE" w:rsidR="003A0088" w:rsidRPr="00D66CDD" w:rsidRDefault="003A0088">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driana" w:date="2019-06-17T18:36:00Z" w:initials="A">
    <w:p w14:paraId="62AF8F6F" w14:textId="229AC1E4" w:rsidR="003A0088" w:rsidRPr="00D66CDD" w:rsidRDefault="003A0088">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driana" w:date="2019-06-17T18:36:00Z" w:initials="A">
    <w:p w14:paraId="4FC68DBC" w14:textId="77777777" w:rsidR="003A0088" w:rsidRPr="00E455E1" w:rsidRDefault="003A0088" w:rsidP="00D66CDD">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2ECB3A56" w14:textId="4589BA8D" w:rsidR="003A0088" w:rsidRPr="009C0807" w:rsidRDefault="003A0088">
      <w:pPr>
        <w:pStyle w:val="Textocomentario"/>
        <w:rPr>
          <w:lang w:val="en-US"/>
        </w:rPr>
      </w:pPr>
    </w:p>
  </w:comment>
  <w:comment w:id="10" w:author="Adriana" w:date="2019-06-17T18:38:00Z" w:initials="A">
    <w:p w14:paraId="0A303F8A" w14:textId="77777777" w:rsidR="003A0088" w:rsidRPr="00167315" w:rsidRDefault="003A0088" w:rsidP="009C0807">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1150E9F7" w14:textId="682C651F" w:rsidR="003A0088" w:rsidRPr="00685A2F" w:rsidRDefault="003A0088">
      <w:pPr>
        <w:pStyle w:val="Textocomentario"/>
        <w:rPr>
          <w:lang w:val="en-US"/>
        </w:rPr>
      </w:pPr>
    </w:p>
  </w:comment>
  <w:comment w:id="11" w:author="Adriana" w:date="2019-06-17T18:39:00Z" w:initials="A">
    <w:p w14:paraId="1034F571" w14:textId="76C85656" w:rsidR="003A0088" w:rsidRPr="00A74075" w:rsidRDefault="003A0088">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driana" w:date="2019-06-17T18:48:00Z" w:initials="A">
    <w:p w14:paraId="367A0343" w14:textId="70BE342E" w:rsidR="003A0088" w:rsidRPr="00A74075" w:rsidRDefault="003A0088">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3" w:author="Adriana" w:date="2019-06-17T18:49:00Z" w:initials="A">
    <w:p w14:paraId="51426FE6" w14:textId="2F42BC44" w:rsidR="003A0088" w:rsidRPr="00A74075" w:rsidRDefault="003A0088">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4" w:author="Adriana" w:date="2019-06-17T18:50:00Z" w:initials="A">
    <w:p w14:paraId="1F70221C" w14:textId="667FE31B" w:rsidR="003A0088" w:rsidRPr="00A74075" w:rsidRDefault="003A0088">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15" w:author="Adriana" w:date="2019-06-17T18:52:00Z" w:initials="A">
    <w:p w14:paraId="63DCD2EC" w14:textId="77777777" w:rsidR="003A0088" w:rsidRPr="00E455E1" w:rsidRDefault="003A0088" w:rsidP="00A74075">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(Doctoral dissertation, ProQuest Information &amp; Learning).</w:t>
      </w:r>
    </w:p>
    <w:p w14:paraId="5B087866" w14:textId="6EFFBC04" w:rsidR="003A0088" w:rsidRPr="00A74075" w:rsidRDefault="003A0088">
      <w:pPr>
        <w:pStyle w:val="Textocomentario"/>
        <w:rPr>
          <w:lang w:val="en-US"/>
        </w:rPr>
      </w:pPr>
    </w:p>
  </w:comment>
  <w:comment w:id="16" w:author="Adriana" w:date="2019-06-17T18:53:00Z" w:initials="A">
    <w:p w14:paraId="49946626" w14:textId="1DFA7BC6" w:rsidR="003A0088" w:rsidRPr="00A37537" w:rsidRDefault="003A0088">
      <w:pPr>
        <w:pStyle w:val="Textocomentario"/>
        <w:rPr>
          <w:lang w:val="en-US"/>
        </w:rPr>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7" w:author="Adriana" w:date="2019-06-17T18:55:00Z" w:initials="A">
    <w:p w14:paraId="7965A723" w14:textId="77AA60BF" w:rsidR="003A0088" w:rsidRDefault="003A0088">
      <w:pPr>
        <w:pStyle w:val="Textocomentario"/>
      </w:pPr>
      <w:r>
        <w:rPr>
          <w:rStyle w:val="Refdecomentario"/>
        </w:rPr>
        <w:annotationRef/>
      </w:r>
      <w:r w:rsidRPr="00A37537">
        <w:rPr>
          <w:rFonts w:ascii="Arial" w:hAnsi="Arial" w:cs="Arial"/>
          <w:color w:val="222222"/>
          <w:shd w:val="clear" w:color="auto" w:fill="FFFFFF"/>
          <w:lang w:val="en-US"/>
        </w:rPr>
        <w:t>von Davier, M. (2005). A general diagnostic model applied to language testing data. </w:t>
      </w:r>
      <w:r>
        <w:rPr>
          <w:rFonts w:ascii="Arial" w:hAnsi="Arial" w:cs="Arial"/>
          <w:i/>
          <w:iCs/>
          <w:color w:val="222222"/>
          <w:shd w:val="clear" w:color="auto" w:fill="FFFFFF"/>
        </w:rPr>
        <w:t>ETS Research Report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18" w:author="Adriana" w:date="2019-06-17T19:12:00Z" w:initials="A">
    <w:p w14:paraId="6AC23135" w14:textId="77777777" w:rsidR="003A0088" w:rsidRDefault="003A0088" w:rsidP="0097669E">
      <w:pPr>
        <w:autoSpaceDE w:val="0"/>
        <w:autoSpaceDN w:val="0"/>
        <w:adjustRightInd w:val="0"/>
        <w:spacing w:after="0" w:line="240" w:lineRule="auto"/>
        <w:rPr>
          <w:rFonts w:ascii="MinionPro-It" w:hAnsi="MinionPro-It" w:cs="MinionPro-It"/>
          <w:sz w:val="20"/>
          <w:szCs w:val="20"/>
        </w:rPr>
      </w:pPr>
      <w:r>
        <w:rPr>
          <w:rStyle w:val="Refdecomentario"/>
        </w:rPr>
        <w:annotationRef/>
      </w:r>
      <w:r>
        <w:rPr>
          <w:rFonts w:ascii="MinionPro-Regular" w:hAnsi="MinionPro-Regular" w:cs="MinionPro-Regular"/>
          <w:sz w:val="20"/>
          <w:szCs w:val="20"/>
        </w:rPr>
        <w:t xml:space="preserve">INEE. (2015). </w:t>
      </w:r>
      <w:r>
        <w:rPr>
          <w:rFonts w:ascii="MinionPro-It" w:hAnsi="MinionPro-It" w:cs="MinionPro-It"/>
          <w:sz w:val="20"/>
          <w:szCs w:val="20"/>
        </w:rPr>
        <w:t>Plan Nacional para la Evaluación de los aprendizajes (PLANEA). Resultados nacionales</w:t>
      </w:r>
    </w:p>
    <w:p w14:paraId="36E6A954" w14:textId="77777777" w:rsidR="003A0088" w:rsidRDefault="003A0088" w:rsidP="0097669E">
      <w:pPr>
        <w:autoSpaceDE w:val="0"/>
        <w:autoSpaceDN w:val="0"/>
        <w:adjustRightInd w:val="0"/>
        <w:spacing w:after="0" w:line="240" w:lineRule="auto"/>
        <w:rPr>
          <w:rFonts w:ascii="MinionPro-Regular" w:hAnsi="MinionPro-Regular" w:cs="MinionPro-Regular"/>
          <w:sz w:val="20"/>
          <w:szCs w:val="20"/>
        </w:rPr>
      </w:pPr>
      <w:r>
        <w:rPr>
          <w:rFonts w:ascii="MinionPro-It" w:hAnsi="MinionPro-It" w:cs="MinionPro-It"/>
          <w:sz w:val="20"/>
          <w:szCs w:val="20"/>
        </w:rPr>
        <w:t xml:space="preserve">2015. </w:t>
      </w:r>
      <w:r>
        <w:rPr>
          <w:rFonts w:ascii="MinionPro-Regular" w:hAnsi="MinionPro-Regular" w:cs="MinionPro-Regular"/>
          <w:sz w:val="20"/>
          <w:szCs w:val="20"/>
        </w:rPr>
        <w:t>Recuperado de http://www.inee.edu.mx/images/stories/2015/planea/inal/fascículosinales/</w:t>
      </w:r>
    </w:p>
    <w:p w14:paraId="17422CFD" w14:textId="49FAC4A5" w:rsidR="003A0088" w:rsidRPr="0094059A" w:rsidRDefault="003A0088" w:rsidP="0097669E">
      <w:pPr>
        <w:pStyle w:val="Textocomentario"/>
        <w:rPr>
          <w:lang w:val="en-US"/>
        </w:rPr>
      </w:pPr>
      <w:r w:rsidRPr="0094059A">
        <w:rPr>
          <w:rFonts w:ascii="MinionPro-Regular" w:hAnsi="MinionPro-Regular" w:cs="MinionPro-Regular"/>
          <w:lang w:val="en-US"/>
        </w:rPr>
        <w:t>resultadosPlanea-3011.pdf</w:t>
      </w:r>
    </w:p>
  </w:comment>
  <w:comment w:id="19" w:author="Adriana" w:date="2019-06-17T19:37:00Z" w:initials="A">
    <w:p w14:paraId="58A3B096" w14:textId="77777777" w:rsidR="003A0088" w:rsidRPr="0094059A" w:rsidRDefault="003A0088" w:rsidP="006630C5">
      <w:pPr>
        <w:pStyle w:val="Referencias"/>
        <w:ind w:left="0" w:firstLine="0"/>
        <w:rPr>
          <w:lang w:val="en-US"/>
        </w:rPr>
      </w:pPr>
      <w:r>
        <w:rPr>
          <w:rStyle w:val="Refdecomentario"/>
        </w:rPr>
        <w:annotationRef/>
      </w:r>
      <w:r w:rsidRPr="005E4D7A">
        <w:rPr>
          <w:lang w:val="en-US"/>
        </w:rPr>
        <w:t xml:space="preserve">Brown, J. &amp; Burton, R. (1978). Diagnostic models for procedural bugs in basic mathematical skills. </w:t>
      </w:r>
      <w:r w:rsidRPr="0094059A">
        <w:rPr>
          <w:i/>
          <w:lang w:val="en-US"/>
        </w:rPr>
        <w:t>Cognitive Science</w:t>
      </w:r>
      <w:r w:rsidRPr="0094059A">
        <w:rPr>
          <w:lang w:val="en-US"/>
        </w:rPr>
        <w:t>, 2, 155-192.</w:t>
      </w:r>
    </w:p>
    <w:p w14:paraId="5578A920" w14:textId="10FD188E" w:rsidR="003A0088" w:rsidRPr="0094059A" w:rsidRDefault="003A0088">
      <w:pPr>
        <w:pStyle w:val="Textocomentario"/>
        <w:rPr>
          <w:lang w:val="en-US"/>
        </w:rPr>
      </w:pPr>
    </w:p>
  </w:comment>
  <w:comment w:id="20" w:author="Adriana" w:date="2019-06-17T19:37:00Z" w:initials="A">
    <w:p w14:paraId="12A91B3C" w14:textId="77777777" w:rsidR="003A0088" w:rsidRPr="005E4D7A" w:rsidRDefault="003A0088" w:rsidP="006630C5">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5F4B1987" w14:textId="6DDCD61D" w:rsidR="003A0088" w:rsidRPr="0094059A" w:rsidRDefault="003A0088">
      <w:pPr>
        <w:pStyle w:val="Textocomentario"/>
        <w:rPr>
          <w:lang w:val="en-US"/>
        </w:rPr>
      </w:pPr>
    </w:p>
  </w:comment>
  <w:comment w:id="21" w:author="Adriana" w:date="2019-06-17T19:38:00Z" w:initials="A">
    <w:p w14:paraId="63982486" w14:textId="77777777" w:rsidR="003A0088" w:rsidRPr="00197313" w:rsidRDefault="003A0088" w:rsidP="006630C5">
      <w:pPr>
        <w:pStyle w:val="Referencias"/>
        <w:ind w:left="0" w:firstLine="0"/>
        <w:rPr>
          <w:lang w:val="en-US"/>
        </w:rPr>
      </w:pPr>
      <w:r>
        <w:rPr>
          <w:rStyle w:val="Refdecomentario"/>
        </w:rPr>
        <w:annotationRef/>
      </w:r>
      <w:r w:rsidRPr="005E4D7A">
        <w:rPr>
          <w:lang w:val="en-US"/>
        </w:rPr>
        <w:t xml:space="preserve">Gierl, M., Leighton, J., Changjiang, W., Jiawen,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18E24785" w14:textId="3BDE8B70" w:rsidR="003A0088" w:rsidRPr="0094059A" w:rsidRDefault="003A0088">
      <w:pPr>
        <w:pStyle w:val="Textocomentario"/>
        <w:rPr>
          <w:lang w:val="en-US"/>
        </w:rPr>
      </w:pPr>
    </w:p>
  </w:comment>
  <w:comment w:id="22" w:author="Adriana" w:date="2019-06-17T19:49:00Z" w:initials="A">
    <w:p w14:paraId="48C51E5B" w14:textId="21CFD65C" w:rsidR="003A0088" w:rsidRDefault="003A0088" w:rsidP="00F5249B">
      <w:pPr>
        <w:pStyle w:val="Referencias"/>
        <w:ind w:left="0" w:firstLine="0"/>
      </w:pPr>
      <w:r>
        <w:rPr>
          <w:rStyle w:val="Refdecomentario"/>
        </w:rPr>
        <w:annotationRef/>
      </w:r>
      <w:r w:rsidRPr="005E4D7A">
        <w:rPr>
          <w:lang w:val="en-US"/>
        </w:rPr>
        <w:t xml:space="preserve">Ma, L. Çetin,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23" w:author="Adriana" w:date="2019-06-17T19:50:00Z" w:initials="A">
    <w:p w14:paraId="6BE24686" w14:textId="77777777" w:rsidR="003A0088" w:rsidRDefault="003A0088" w:rsidP="00F5249B">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EE21529" w14:textId="77777777" w:rsidR="003A0088" w:rsidRDefault="003A0088" w:rsidP="00F5249B">
      <w:pPr>
        <w:pStyle w:val="Referencias"/>
      </w:pPr>
    </w:p>
    <w:p w14:paraId="62B8746B" w14:textId="77777777" w:rsidR="003A0088" w:rsidRPr="005E4D7A" w:rsidRDefault="003A0088" w:rsidP="00F5249B">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4252B6A9" w14:textId="77777777" w:rsidR="003A0088" w:rsidRDefault="003A0088" w:rsidP="00F5249B">
      <w:pPr>
        <w:pStyle w:val="Referencias"/>
      </w:pPr>
    </w:p>
    <w:p w14:paraId="595722E2" w14:textId="77777777" w:rsidR="003A0088" w:rsidRDefault="003A0088" w:rsidP="00F5249B">
      <w:pPr>
        <w:pStyle w:val="Referencias"/>
      </w:pPr>
      <w:r>
        <w:t xml:space="preserve">Pérez-Morán, J. C.; Larrazolo, N.; Backhoff, E.; y Guaner, R. (2015). Análisis de la estructura cognitiva del área de habilidades cuantitativas del EXHCOBA mediante el modelo LLTM de Fisher. Revista Internacional de Educación y Aprendizaje, 3(1), 25-38. </w:t>
      </w:r>
      <w:hyperlink r:id="rId2" w:history="1">
        <w:r w:rsidRPr="002A5CCE">
          <w:rPr>
            <w:rStyle w:val="Hipervnculo"/>
          </w:rPr>
          <w:t>http://coleccionderevistasdeeducacionyaprendizaje.cgpublisher.com/product/pub.329/prod.5</w:t>
        </w:r>
      </w:hyperlink>
      <w:r>
        <w:t xml:space="preserve"> ISSN 2255-453X</w:t>
      </w:r>
    </w:p>
    <w:p w14:paraId="7DA7C372" w14:textId="2801E606" w:rsidR="003A0088" w:rsidRDefault="003A0088">
      <w:pPr>
        <w:pStyle w:val="Textocomentario"/>
      </w:pPr>
    </w:p>
  </w:comment>
  <w:comment w:id="24" w:author="Adriana" w:date="2019-06-17T19:51:00Z" w:initials="A">
    <w:p w14:paraId="4FCCB6CA" w14:textId="113E34CC" w:rsidR="003A0088" w:rsidRDefault="003A0088" w:rsidP="00F5249B">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r w:rsidRPr="00F70171">
        <w:rPr>
          <w:i/>
        </w:rPr>
        <w:t>Psicothema, 10</w:t>
      </w:r>
      <w:r w:rsidRPr="005E4D7A">
        <w:t>, 753-760.</w:t>
      </w:r>
    </w:p>
  </w:comment>
  <w:comment w:id="25" w:author="Adriana" w:date="2019-06-17T19:51:00Z" w:initials="A">
    <w:p w14:paraId="1A7C22B2" w14:textId="1C9925AE" w:rsidR="003A0088" w:rsidRPr="0094059A" w:rsidRDefault="003A0088" w:rsidP="00F5249B">
      <w:pPr>
        <w:pStyle w:val="Referencias"/>
        <w:ind w:left="0" w:firstLine="0"/>
      </w:pPr>
      <w:r>
        <w:rPr>
          <w:rStyle w:val="Refdecomentario"/>
        </w:rPr>
        <w:annotationRef/>
      </w:r>
      <w:r w:rsidRPr="005E4D7A">
        <w:t xml:space="preserve">Romero, S., Ponsoda, V., y Ximenez, C. (2008). Análisis de un test de aritmética mediante el modelo logístico lineal de rasgo latente 1. </w:t>
      </w:r>
      <w:r w:rsidRPr="0094059A">
        <w:rPr>
          <w:i/>
        </w:rPr>
        <w:t>Revista Latinoamericana de Psicología, 40</w:t>
      </w:r>
      <w:r w:rsidRPr="0094059A">
        <w:t>, 85–95.</w:t>
      </w:r>
    </w:p>
  </w:comment>
  <w:comment w:id="27" w:author="Adriana" w:date="2019-06-17T20:00:00Z" w:initials="A">
    <w:p w14:paraId="3668131E" w14:textId="77777777" w:rsidR="003A0088" w:rsidRPr="001B4871" w:rsidRDefault="003A0088" w:rsidP="00147293">
      <w:pPr>
        <w:pStyle w:val="Textonotapie"/>
        <w:jc w:val="both"/>
        <w:rPr>
          <w:lang w:val="es-MX"/>
        </w:rPr>
      </w:pPr>
      <w:r>
        <w:rPr>
          <w:rStyle w:val="Refdecomentario"/>
        </w:rPr>
        <w:annotationRef/>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3" w:history="1">
        <w:r w:rsidRPr="001B4871">
          <w:rPr>
            <w:rStyle w:val="Hipervnculo"/>
            <w:lang w:val="es-MX"/>
          </w:rPr>
          <w:t>http://libros.conaliteg.gob.mx/content/restricted/libros/carrusel.jsf?idLibro=1269</w:t>
        </w:r>
      </w:hyperlink>
    </w:p>
    <w:p w14:paraId="6B51B8E3" w14:textId="77777777" w:rsidR="003A0088" w:rsidRDefault="003A0088" w:rsidP="00147293">
      <w:pPr>
        <w:pStyle w:val="Textonotapie"/>
        <w:jc w:val="both"/>
        <w:rPr>
          <w:lang w:val="es-MX"/>
        </w:rPr>
      </w:pPr>
    </w:p>
    <w:p w14:paraId="51B2249D" w14:textId="77777777" w:rsidR="003A0088" w:rsidRDefault="003A0088" w:rsidP="00147293">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4" w:history="1">
        <w:r w:rsidRPr="00B755D5">
          <w:rPr>
            <w:rStyle w:val="Hipervnculo"/>
            <w:lang w:val="es-MX"/>
          </w:rPr>
          <w:t>http://libros.conaliteg.gob.mx/content/restricted/libros/carrusel.jsf?idLibro=1270</w:t>
        </w:r>
      </w:hyperlink>
    </w:p>
    <w:p w14:paraId="01E593E9" w14:textId="5F68112F" w:rsidR="003A0088" w:rsidRDefault="003A0088">
      <w:pPr>
        <w:pStyle w:val="Textocomentario"/>
      </w:pPr>
    </w:p>
    <w:p w14:paraId="3A337626" w14:textId="634864D9" w:rsidR="003A0088" w:rsidRDefault="003A0088">
      <w:pPr>
        <w:pStyle w:val="Textocomentario"/>
      </w:pPr>
      <w:r>
        <w:t>CITA PENDIENTE</w:t>
      </w:r>
    </w:p>
  </w:comment>
  <w:comment w:id="28" w:author="Adriana" w:date="2019-06-17T19:57:00Z" w:initials="A">
    <w:p w14:paraId="222B8E8B" w14:textId="61276BF6" w:rsidR="003A0088" w:rsidRPr="0094059A" w:rsidRDefault="003A0088">
      <w:pPr>
        <w:pStyle w:val="Textocomentario"/>
      </w:pPr>
      <w:r>
        <w:rPr>
          <w:rStyle w:val="Refdecomentario"/>
        </w:rPr>
        <w:annotationRef/>
      </w:r>
      <w:r w:rsidRPr="00D44E6D">
        <w:t xml:space="preserve">Secretaría de Educación Pública (2011). Programas de estudios 2011. Guía para el maestro. Educación Básica. Primaria. Sexto grado. México. </w:t>
      </w:r>
      <w:r w:rsidRPr="0094059A">
        <w:t xml:space="preserve">SEP. URL: </w:t>
      </w:r>
      <w:hyperlink r:id="rId5" w:history="1">
        <w:r w:rsidRPr="0094059A">
          <w:rPr>
            <w:rStyle w:val="Hipervnculo"/>
          </w:rPr>
          <w:t>http://edu.jalisco.gob.mx/cepse/sites/edu.jalisco.gob.mx.cepse/files/sep_2011_programas_de_estudio_2011.guia_para_el_maestrosexto_grado.pdf</w:t>
        </w:r>
      </w:hyperlink>
    </w:p>
  </w:comment>
  <w:comment w:id="33" w:author="Adriana" w:date="2019-06-17T20:01:00Z" w:initials="A">
    <w:p w14:paraId="2E782B3E" w14:textId="77777777" w:rsidR="003A0088" w:rsidRPr="005E4D7A" w:rsidRDefault="003A0088" w:rsidP="00147293">
      <w:pPr>
        <w:pStyle w:val="Referencias"/>
        <w:ind w:left="0" w:firstLine="0"/>
        <w:rPr>
          <w:lang w:val="en-US"/>
        </w:rPr>
      </w:pPr>
      <w:r>
        <w:rPr>
          <w:rStyle w:val="Refdecomentario"/>
        </w:rPr>
        <w:annotationRef/>
      </w:r>
      <w:r w:rsidRPr="005E4D7A">
        <w:rPr>
          <w:lang w:val="en-US"/>
        </w:rPr>
        <w:t xml:space="preserve">Thompson, S., Johnstone, C. &amp; Thurlow, M. (2002). </w:t>
      </w:r>
      <w:r w:rsidRPr="00F70171">
        <w:rPr>
          <w:i/>
          <w:lang w:val="en-US"/>
        </w:rPr>
        <w:t>Universal design applied to large scale assessments (Synthesis Report 44).</w:t>
      </w:r>
      <w:r w:rsidRPr="005E4D7A">
        <w:rPr>
          <w:lang w:val="en-US"/>
        </w:rPr>
        <w:t xml:space="preserve"> Minneapolis, MN: National Center on Educational Outcomes.</w:t>
      </w:r>
    </w:p>
    <w:p w14:paraId="0DC3FB5D" w14:textId="328EE1C6" w:rsidR="003A0088" w:rsidRPr="0094059A" w:rsidRDefault="003A0088">
      <w:pPr>
        <w:pStyle w:val="Textocomentario"/>
        <w:rPr>
          <w:lang w:val="en-US"/>
        </w:rPr>
      </w:pPr>
    </w:p>
  </w:comment>
  <w:comment w:id="34" w:author="Adriana" w:date="2019-06-17T20:02:00Z" w:initials="A">
    <w:p w14:paraId="09A68931" w14:textId="256B46A2" w:rsidR="003A0088" w:rsidRPr="00147293" w:rsidRDefault="003A0088" w:rsidP="00147293">
      <w:pPr>
        <w:pStyle w:val="Referencias"/>
        <w:ind w:left="0" w:firstLine="0"/>
        <w:rPr>
          <w:lang w:val="en-US"/>
        </w:rPr>
      </w:pPr>
      <w:r>
        <w:rPr>
          <w:rStyle w:val="Refdecomentario"/>
        </w:rPr>
        <w:annotationRef/>
      </w:r>
      <w:r w:rsidRPr="005E4D7A">
        <w:rPr>
          <w:lang w:val="en-US"/>
        </w:rPr>
        <w:t>Johnstone, C. (2003). Improving validity of large-scale tests: Universal design and student performance (Technical Report 37). Minneapolis: National Center on Educational Outcomes.</w:t>
      </w:r>
    </w:p>
  </w:comment>
  <w:comment w:id="35" w:author="Adriana" w:date="2019-06-17T20:06:00Z" w:initials="A">
    <w:p w14:paraId="6EE67295" w14:textId="77777777" w:rsidR="003A0088" w:rsidRPr="005E4D7A" w:rsidRDefault="003A0088" w:rsidP="00A846A8">
      <w:pPr>
        <w:pStyle w:val="Referencias"/>
        <w:ind w:left="0" w:firstLine="0"/>
        <w:rPr>
          <w:lang w:val="en-US"/>
        </w:rPr>
      </w:pPr>
      <w:r>
        <w:rPr>
          <w:rStyle w:val="Refdecomentario"/>
        </w:rPr>
        <w:annotationRef/>
      </w:r>
      <w:r w:rsidRPr="005E4D7A">
        <w:rPr>
          <w:lang w:val="en-US"/>
        </w:rPr>
        <w:t xml:space="preserve">Haladyna, T. Downing, S. M. &amp; Rodríguez, M. C. (2002). A review of multiple-choice item writing guidelines for classroom assessment. </w:t>
      </w:r>
      <w:r w:rsidRPr="001548C1">
        <w:rPr>
          <w:i/>
          <w:lang w:val="en-US"/>
        </w:rPr>
        <w:t>Applied Measurement in Education</w:t>
      </w:r>
      <w:r>
        <w:rPr>
          <w:lang w:val="en-US"/>
        </w:rPr>
        <w:t xml:space="preserve">, </w:t>
      </w:r>
      <w:r w:rsidRPr="001548C1">
        <w:rPr>
          <w:i/>
          <w:lang w:val="en-US"/>
        </w:rPr>
        <w:t>15</w:t>
      </w:r>
      <w:r>
        <w:rPr>
          <w:lang w:val="en-US"/>
        </w:rPr>
        <w:t>(3), 309–334.</w:t>
      </w:r>
    </w:p>
    <w:p w14:paraId="62EEE456" w14:textId="01BA9B5A" w:rsidR="003A0088" w:rsidRPr="0094059A" w:rsidRDefault="003A0088">
      <w:pPr>
        <w:pStyle w:val="Textocomentario"/>
        <w:rPr>
          <w:lang w:val="en-US"/>
        </w:rPr>
      </w:pPr>
    </w:p>
  </w:comment>
  <w:comment w:id="36" w:author="Adriana" w:date="2019-06-17T20:39:00Z" w:initials="A">
    <w:p w14:paraId="21C72B20" w14:textId="77777777" w:rsidR="003A0088" w:rsidRPr="005E4D7A" w:rsidRDefault="003A0088" w:rsidP="00BE7402">
      <w:pPr>
        <w:pStyle w:val="Referencias"/>
        <w:ind w:left="0" w:firstLine="0"/>
        <w:rPr>
          <w:lang w:val="en-US"/>
        </w:rPr>
      </w:pPr>
      <w:r>
        <w:rPr>
          <w:rStyle w:val="Refdecomentario"/>
        </w:rPr>
        <w:annotationRef/>
      </w:r>
      <w:r w:rsidRPr="005E4D7A">
        <w:rPr>
          <w:lang w:val="en-US"/>
        </w:rPr>
        <w:t xml:space="preserve">Ericsson, K. &amp; Simon, H. (1984). </w:t>
      </w:r>
      <w:r w:rsidRPr="0003611D">
        <w:rPr>
          <w:i/>
          <w:lang w:val="en-US"/>
        </w:rPr>
        <w:t>Protocol analisys: verbal reports as data</w:t>
      </w:r>
      <w:r w:rsidRPr="005E4D7A">
        <w:rPr>
          <w:lang w:val="en-US"/>
        </w:rPr>
        <w:t>. Cambridge: MIT Press.</w:t>
      </w:r>
    </w:p>
    <w:p w14:paraId="3E702272" w14:textId="77777777" w:rsidR="003A0088" w:rsidRDefault="003A0088" w:rsidP="00BE7402">
      <w:pPr>
        <w:pStyle w:val="Referencias"/>
        <w:ind w:left="0" w:firstLine="0"/>
        <w:rPr>
          <w:lang w:val="en-US"/>
        </w:rPr>
      </w:pPr>
    </w:p>
    <w:p w14:paraId="40F456E9" w14:textId="2EB059C2" w:rsidR="003A0088" w:rsidRPr="00BE7402" w:rsidRDefault="003A0088" w:rsidP="00BE7402">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37" w:author="Adriana" w:date="2019-06-17T20:09:00Z" w:initials="A">
    <w:p w14:paraId="28D360FE" w14:textId="77777777" w:rsidR="003A0088" w:rsidRPr="005E4D7A" w:rsidRDefault="003A0088" w:rsidP="00122166">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2F179E01" w14:textId="38156BBF" w:rsidR="003A0088" w:rsidRPr="00122166" w:rsidRDefault="003A0088">
      <w:pPr>
        <w:pStyle w:val="Textocomentario"/>
        <w:rPr>
          <w:lang w:val="en-US"/>
        </w:rPr>
      </w:pPr>
    </w:p>
  </w:comment>
  <w:comment w:id="38" w:author="Adriana" w:date="2019-06-17T20:14:00Z" w:initials="A">
    <w:p w14:paraId="51478DF6" w14:textId="365B1E7E" w:rsidR="003A0088" w:rsidRPr="005E4D7A" w:rsidRDefault="003A0088" w:rsidP="001B01D4">
      <w:pPr>
        <w:pStyle w:val="Referencias"/>
        <w:ind w:left="0" w:firstLine="0"/>
        <w:rPr>
          <w:lang w:val="en-US"/>
        </w:rPr>
      </w:pPr>
      <w:r>
        <w:rPr>
          <w:rStyle w:val="Refdecomentario"/>
        </w:rPr>
        <w:annotationRef/>
      </w:r>
      <w:r w:rsidRPr="001B01D4">
        <w:rPr>
          <w:lang w:val="en-US"/>
        </w:rPr>
        <w:t xml:space="preserve">Leighton, J. &amp; Gierl,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664FC0F5" w14:textId="1CAA6DEB" w:rsidR="003A0088" w:rsidRPr="0094059A" w:rsidRDefault="003A0088">
      <w:pPr>
        <w:pStyle w:val="Textocomentario"/>
        <w:rPr>
          <w:lang w:val="en-US"/>
        </w:rPr>
      </w:pPr>
    </w:p>
  </w:comment>
  <w:comment w:id="39" w:author="Adriana" w:date="2019-06-17T20:41:00Z" w:initials="A">
    <w:p w14:paraId="0FDFA673" w14:textId="7B4A231A" w:rsidR="003A0088" w:rsidRPr="00C91891" w:rsidRDefault="003A0088" w:rsidP="00C91891">
      <w:pPr>
        <w:pStyle w:val="Referencias"/>
        <w:ind w:left="0" w:firstLine="0"/>
        <w:rPr>
          <w:lang w:val="en-US"/>
        </w:rPr>
      </w:pPr>
      <w:r>
        <w:rPr>
          <w:rStyle w:val="Refdecomentario"/>
        </w:rPr>
        <w:annotationRef/>
      </w:r>
      <w:r w:rsidRPr="00C91891">
        <w:rPr>
          <w:lang w:val="en-US"/>
        </w:rPr>
        <w:t xml:space="preserve">Snow, R. &amp; Lohman, D. (1989). </w:t>
      </w:r>
      <w:r w:rsidRPr="005E4D7A">
        <w:rPr>
          <w:lang w:val="en-US"/>
        </w:rPr>
        <w:t xml:space="preserve">Implications of cognitive psychology for educational measurement. In R. L. Linn (Ed.), </w:t>
      </w:r>
      <w:r w:rsidRPr="00F70171">
        <w:rPr>
          <w:i/>
          <w:lang w:val="en-US"/>
        </w:rPr>
        <w:t>Educational measurement</w:t>
      </w:r>
      <w:r w:rsidRPr="005E4D7A">
        <w:rPr>
          <w:lang w:val="en-US"/>
        </w:rPr>
        <w:t xml:space="preserve"> (3a. ed.), pp. 263-331. New York: Macmillan Publishing Co.</w:t>
      </w:r>
    </w:p>
  </w:comment>
  <w:comment w:id="40" w:author="Adriana" w:date="2019-06-17T20:44:00Z" w:initials="A">
    <w:p w14:paraId="33A38A10" w14:textId="69EA742D" w:rsidR="003A0088" w:rsidRPr="009C77E5" w:rsidRDefault="003A0088" w:rsidP="009C77E5">
      <w:pPr>
        <w:pStyle w:val="Referencias"/>
        <w:ind w:left="0" w:firstLine="0"/>
        <w:rPr>
          <w:lang w:val="en-US"/>
        </w:rPr>
      </w:pPr>
      <w:r>
        <w:rPr>
          <w:rStyle w:val="Refdecomentario"/>
        </w:rPr>
        <w:annotationRef/>
      </w:r>
      <w:r w:rsidRPr="005E4D7A">
        <w:rPr>
          <w:lang w:val="en-US"/>
        </w:rPr>
        <w:t xml:space="preserve">Sternberg, R. (1977). </w:t>
      </w:r>
      <w:r w:rsidRPr="00F70171">
        <w:rPr>
          <w:i/>
          <w:lang w:val="en-US"/>
        </w:rPr>
        <w:t>Intelligence, information processing, and analogical reasoning: The componential analysis of human abilities</w:t>
      </w:r>
      <w:r w:rsidRPr="005E4D7A">
        <w:rPr>
          <w:lang w:val="en-US"/>
        </w:rPr>
        <w:t>. Oxford: Lawrence Erlbaum.</w:t>
      </w:r>
    </w:p>
  </w:comment>
  <w:comment w:id="41" w:author="Adriana" w:date="2019-06-17T20:46:00Z" w:initials="A">
    <w:p w14:paraId="5EFA7E45" w14:textId="77777777" w:rsidR="003A0088" w:rsidRPr="005E4D7A" w:rsidRDefault="003A0088" w:rsidP="00A5168B">
      <w:pPr>
        <w:pStyle w:val="Referencias"/>
        <w:ind w:left="0" w:firstLine="0"/>
        <w:rPr>
          <w:lang w:val="en-US"/>
        </w:rPr>
      </w:pPr>
      <w:r>
        <w:rPr>
          <w:rStyle w:val="Refdecomentario"/>
        </w:rPr>
        <w:annotationRef/>
      </w:r>
      <w:r w:rsidRPr="005E4D7A">
        <w:rPr>
          <w:lang w:val="en-US"/>
        </w:rPr>
        <w:t xml:space="preserve">Fredericksen, J. (1980). Component skills in Reading: measurements of individual diferences thought chronometric analisys. In R. E. Snow, P-A. Federico &amp; W. E. Montage (Eds.), </w:t>
      </w:r>
      <w:r w:rsidRPr="0003611D">
        <w:rPr>
          <w:i/>
          <w:lang w:val="en-US"/>
        </w:rPr>
        <w:t>Aptitude, learning, and instructions: Cognitive process analyses of aptitude</w:t>
      </w:r>
      <w:r w:rsidRPr="005E4D7A">
        <w:rPr>
          <w:lang w:val="en-US"/>
        </w:rPr>
        <w:t>, Vol. 1, (pp. 105-138). Hillsdale: Lawrence Erlbaum.</w:t>
      </w:r>
    </w:p>
    <w:p w14:paraId="195610BA" w14:textId="15CC703D" w:rsidR="003A0088" w:rsidRPr="0094059A" w:rsidRDefault="003A0088">
      <w:pPr>
        <w:pStyle w:val="Textocomentario"/>
        <w:rPr>
          <w:lang w:val="en-US"/>
        </w:rPr>
      </w:pPr>
    </w:p>
  </w:comment>
  <w:comment w:id="42" w:author="Adriana" w:date="2019-06-17T20:47:00Z" w:initials="A">
    <w:p w14:paraId="77B1FE71" w14:textId="77777777" w:rsidR="003A0088" w:rsidRPr="00E91563" w:rsidRDefault="003A0088" w:rsidP="00A5168B">
      <w:pPr>
        <w:pStyle w:val="Referencias"/>
        <w:ind w:left="0" w:firstLine="0"/>
        <w:rPr>
          <w:lang w:val="en-US"/>
        </w:rPr>
      </w:pPr>
      <w:r>
        <w:rPr>
          <w:rStyle w:val="Refdecomentario"/>
        </w:rPr>
        <w:annotationRef/>
      </w:r>
      <w:r w:rsidRPr="00E91563">
        <w:rPr>
          <w:lang w:val="en-US"/>
        </w:rPr>
        <w:t xml:space="preserve">Posner, M. I. (1978). </w:t>
      </w:r>
      <w:r w:rsidRPr="00E91563">
        <w:rPr>
          <w:i/>
          <w:lang w:val="en-US"/>
        </w:rPr>
        <w:t>Chronometric exploration of mind.</w:t>
      </w:r>
      <w:r w:rsidRPr="00E91563">
        <w:rPr>
          <w:lang w:val="en-US"/>
        </w:rPr>
        <w:t xml:space="preserve"> New York: Jhon Wiley.</w:t>
      </w:r>
    </w:p>
    <w:p w14:paraId="48417831" w14:textId="77777777" w:rsidR="003A0088" w:rsidRDefault="003A0088" w:rsidP="00A5168B">
      <w:pPr>
        <w:pStyle w:val="Referencias"/>
        <w:ind w:left="0" w:firstLine="0"/>
        <w:rPr>
          <w:bCs/>
          <w:lang w:val="en-US"/>
        </w:rPr>
      </w:pPr>
    </w:p>
    <w:p w14:paraId="027B1E2E" w14:textId="77777777" w:rsidR="003A0088" w:rsidRDefault="003A0088" w:rsidP="00A5168B">
      <w:pPr>
        <w:pStyle w:val="Referencias"/>
        <w:ind w:left="0" w:firstLine="0"/>
        <w:rPr>
          <w:lang w:val="en-US"/>
        </w:rPr>
      </w:pPr>
      <w:r w:rsidRPr="00EF2196">
        <w:rPr>
          <w:bCs/>
          <w:lang w:val="en-US"/>
        </w:rPr>
        <w:t>Posner</w:t>
      </w:r>
      <w:r>
        <w:rPr>
          <w:lang w:val="en-US"/>
        </w:rPr>
        <w:t>, M. I., &amp;</w:t>
      </w:r>
      <w:r w:rsidRPr="00EF2196">
        <w:rPr>
          <w:lang w:val="en-US"/>
        </w:rPr>
        <w:t> </w:t>
      </w:r>
      <w:r w:rsidRPr="00EF2196">
        <w:rPr>
          <w:bCs/>
          <w:lang w:val="en-US"/>
        </w:rPr>
        <w:t>Rogers</w:t>
      </w:r>
      <w:r w:rsidRPr="00EF2196">
        <w:rPr>
          <w:lang w:val="en-US"/>
        </w:rPr>
        <w:t>, M. G. K. (</w:t>
      </w:r>
      <w:r w:rsidRPr="00EF2196">
        <w:rPr>
          <w:bCs/>
          <w:lang w:val="en-US"/>
        </w:rPr>
        <w:t>1978</w:t>
      </w:r>
      <w:r w:rsidRPr="00EF2196">
        <w:rPr>
          <w:lang w:val="en-US"/>
        </w:rPr>
        <w:t>)</w:t>
      </w:r>
      <w:r>
        <w:rPr>
          <w:lang w:val="en-US"/>
        </w:rPr>
        <w:t>.</w:t>
      </w:r>
      <w:r w:rsidRPr="00EF2196">
        <w:rPr>
          <w:lang w:val="en-US"/>
        </w:rPr>
        <w:t xml:space="preserve"> Chronometric analysis of abstraction and recognition. In W. K. </w:t>
      </w:r>
      <w:r>
        <w:rPr>
          <w:lang w:val="en-US"/>
        </w:rPr>
        <w:t>Estes (E</w:t>
      </w:r>
      <w:r w:rsidRPr="00EF2196">
        <w:rPr>
          <w:lang w:val="en-US"/>
        </w:rPr>
        <w:t>d</w:t>
      </w:r>
      <w:r>
        <w:rPr>
          <w:lang w:val="en-US"/>
        </w:rPr>
        <w:t xml:space="preserve">.) (1978). </w:t>
      </w:r>
      <w:r w:rsidRPr="006179A4">
        <w:rPr>
          <w:i/>
          <w:lang w:val="en-US"/>
        </w:rPr>
        <w:t>Handbook of learning and cognitive processes</w:t>
      </w:r>
      <w:r>
        <w:rPr>
          <w:lang w:val="en-US"/>
        </w:rPr>
        <w:t xml:space="preserve"> (vol. 6). Hillsdale, N. J.: Lawrecence Erlbaum Associates.</w:t>
      </w:r>
    </w:p>
    <w:p w14:paraId="19B1BA58" w14:textId="52468D92" w:rsidR="003A0088" w:rsidRPr="0094059A" w:rsidRDefault="003A0088">
      <w:pPr>
        <w:pStyle w:val="Textocomentario"/>
        <w:rPr>
          <w:lang w:val="en-US"/>
        </w:rPr>
      </w:pPr>
    </w:p>
  </w:comment>
  <w:comment w:id="43" w:author="Adriana" w:date="2019-06-17T20:49:00Z" w:initials="A">
    <w:p w14:paraId="08C9B78B" w14:textId="77777777" w:rsidR="003A0088" w:rsidRPr="00CE6B97" w:rsidRDefault="003A0088" w:rsidP="00A5168B">
      <w:pPr>
        <w:pStyle w:val="Referencias"/>
        <w:ind w:left="0" w:firstLine="0"/>
      </w:pPr>
      <w:r>
        <w:rPr>
          <w:rStyle w:val="Refdecomentario"/>
        </w:rPr>
        <w:annotationRef/>
      </w:r>
      <w:r>
        <w:rPr>
          <w:lang w:val="en-US"/>
        </w:rPr>
        <w:t>TechSmith. (2008</w:t>
      </w:r>
      <w:r w:rsidRPr="005E4D7A">
        <w:rPr>
          <w:lang w:val="en-US"/>
        </w:rPr>
        <w:t>). CAMTASIA STUDIO</w:t>
      </w:r>
      <w:r>
        <w:rPr>
          <w:lang w:val="en-US"/>
        </w:rPr>
        <w:t xml:space="preserve"> V. 5.0.1</w:t>
      </w:r>
      <w:r w:rsidRPr="005E4D7A">
        <w:rPr>
          <w:lang w:val="en-US"/>
        </w:rPr>
        <w:t xml:space="preserve">. </w:t>
      </w:r>
      <w:r w:rsidRPr="0094059A">
        <w:t xml:space="preserve">Michigan: Author. </w:t>
      </w:r>
      <w:r w:rsidRPr="00CE6B97">
        <w:t>Descargado en http://www.techsmith.com/download/camtasia/</w:t>
      </w:r>
    </w:p>
    <w:p w14:paraId="6631D7E9" w14:textId="2134FC8F" w:rsidR="003A0088" w:rsidRDefault="003A0088">
      <w:pPr>
        <w:pStyle w:val="Textocomentario"/>
      </w:pPr>
    </w:p>
  </w:comment>
  <w:comment w:id="50" w:author="Adriana" w:date="2019-06-17T20:52:00Z" w:initials="A">
    <w:p w14:paraId="7FB42597" w14:textId="736BFDB6" w:rsidR="003A0088" w:rsidRPr="0094059A" w:rsidRDefault="003A0088">
      <w:pPr>
        <w:pStyle w:val="Textocomentario"/>
        <w:rPr>
          <w:lang w:val="en-US"/>
        </w:rPr>
      </w:pPr>
      <w:r>
        <w:rPr>
          <w:rStyle w:val="Refdecomentario"/>
        </w:rPr>
        <w:annotationRef/>
      </w:r>
      <w:r w:rsidRPr="00427AF0">
        <w:rPr>
          <w:rFonts w:ascii="Arial" w:hAnsi="Arial" w:cs="Arial"/>
          <w:color w:val="222222"/>
          <w:shd w:val="clear" w:color="auto" w:fill="FFFFFF"/>
          <w:lang w:val="en-US"/>
        </w:rPr>
        <w:t>Ihaka, R., &amp; Gentleman, R. (1996). R: a language for data analysis and graphics. </w:t>
      </w:r>
      <w:r w:rsidRPr="0094059A">
        <w:rPr>
          <w:rFonts w:ascii="Arial" w:hAnsi="Arial" w:cs="Arial"/>
          <w:i/>
          <w:iCs/>
          <w:color w:val="222222"/>
          <w:shd w:val="clear" w:color="auto" w:fill="FFFFFF"/>
          <w:lang w:val="en-US"/>
        </w:rPr>
        <w:t>Journal of computational and graphical statistics</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5</w:t>
      </w:r>
      <w:r w:rsidRPr="0094059A">
        <w:rPr>
          <w:rFonts w:ascii="Arial" w:hAnsi="Arial" w:cs="Arial"/>
          <w:color w:val="222222"/>
          <w:shd w:val="clear" w:color="auto" w:fill="FFFFFF"/>
          <w:lang w:val="en-US"/>
        </w:rPr>
        <w:t>(3), 299-314.</w:t>
      </w:r>
    </w:p>
  </w:comment>
  <w:comment w:id="51" w:author="Adriana" w:date="2019-06-17T20:55:00Z" w:initials="A">
    <w:p w14:paraId="07B2B6D4" w14:textId="21CF9CF1" w:rsidR="003A0088" w:rsidRPr="0094059A" w:rsidRDefault="003A0088">
      <w:pPr>
        <w:pStyle w:val="Textocomentario"/>
        <w:rPr>
          <w:lang w:val="en-US"/>
        </w:rPr>
      </w:pPr>
      <w:r>
        <w:rPr>
          <w:rStyle w:val="Refdecomentario"/>
        </w:rPr>
        <w:annotationRef/>
      </w:r>
      <w:r w:rsidRPr="00641C3A">
        <w:rPr>
          <w:rFonts w:ascii="Arial" w:hAnsi="Arial" w:cs="Arial"/>
          <w:color w:val="222222"/>
          <w:shd w:val="clear" w:color="auto" w:fill="FFFFFF"/>
          <w:lang w:val="en-US"/>
        </w:rPr>
        <w:t>Willse, J. T., &amp; Shu, Z. (2014). CTT: Classical test theory functions. </w:t>
      </w:r>
      <w:r w:rsidRPr="0094059A">
        <w:rPr>
          <w:rFonts w:ascii="Arial" w:hAnsi="Arial" w:cs="Arial"/>
          <w:i/>
          <w:iCs/>
          <w:color w:val="222222"/>
          <w:shd w:val="clear" w:color="auto" w:fill="FFFFFF"/>
          <w:lang w:val="en-US"/>
        </w:rPr>
        <w:t>R package version</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2</w:t>
      </w:r>
      <w:r w:rsidRPr="0094059A">
        <w:rPr>
          <w:rFonts w:ascii="Arial" w:hAnsi="Arial" w:cs="Arial"/>
          <w:color w:val="222222"/>
          <w:shd w:val="clear" w:color="auto" w:fill="FFFFFF"/>
          <w:lang w:val="en-US"/>
        </w:rPr>
        <w:t>.</w:t>
      </w:r>
    </w:p>
  </w:comment>
  <w:comment w:id="52" w:author="Adriana" w:date="2019-06-17T21:04:00Z" w:initials="A">
    <w:p w14:paraId="38B3CC53" w14:textId="69179881" w:rsidR="003A0088" w:rsidRPr="0094059A" w:rsidRDefault="003A0088">
      <w:pPr>
        <w:pStyle w:val="Textocomentario"/>
        <w:rPr>
          <w:lang w:val="en-US"/>
        </w:rPr>
      </w:pPr>
      <w:r>
        <w:rPr>
          <w:rStyle w:val="Refdecomentario"/>
        </w:rPr>
        <w:annotationRef/>
      </w:r>
      <w:r w:rsidRPr="00EF7A8A">
        <w:rPr>
          <w:rFonts w:ascii="Arial" w:hAnsi="Arial" w:cs="Arial"/>
          <w:color w:val="222222"/>
          <w:shd w:val="clear" w:color="auto" w:fill="FFFFFF"/>
          <w:lang w:val="en-US"/>
        </w:rPr>
        <w:t>Revelle, W. (2011). An overview of the psych package. </w:t>
      </w:r>
      <w:r w:rsidRPr="00EF7A8A">
        <w:rPr>
          <w:rFonts w:ascii="Arial" w:hAnsi="Arial" w:cs="Arial"/>
          <w:i/>
          <w:iCs/>
          <w:color w:val="222222"/>
          <w:shd w:val="clear" w:color="auto" w:fill="FFFFFF"/>
          <w:lang w:val="en-US"/>
        </w:rPr>
        <w:t xml:space="preserve">Department of Psychology Northwestern University. </w:t>
      </w:r>
      <w:r w:rsidRPr="0094059A">
        <w:rPr>
          <w:rFonts w:ascii="Arial" w:hAnsi="Arial" w:cs="Arial"/>
          <w:i/>
          <w:iCs/>
          <w:color w:val="222222"/>
          <w:shd w:val="clear" w:color="auto" w:fill="FFFFFF"/>
          <w:lang w:val="en-US"/>
        </w:rPr>
        <w:t>Accessed on March</w:t>
      </w:r>
      <w:r w:rsidRPr="0094059A">
        <w:rPr>
          <w:rFonts w:ascii="Arial" w:hAnsi="Arial" w:cs="Arial"/>
          <w:color w:val="222222"/>
          <w:shd w:val="clear" w:color="auto" w:fill="FFFFFF"/>
          <w:lang w:val="en-US"/>
        </w:rPr>
        <w:t>, </w:t>
      </w:r>
      <w:r w:rsidRPr="0094059A">
        <w:rPr>
          <w:rFonts w:ascii="Arial" w:hAnsi="Arial" w:cs="Arial"/>
          <w:i/>
          <w:iCs/>
          <w:color w:val="222222"/>
          <w:shd w:val="clear" w:color="auto" w:fill="FFFFFF"/>
          <w:lang w:val="en-US"/>
        </w:rPr>
        <w:t>3</w:t>
      </w:r>
      <w:r w:rsidRPr="0094059A">
        <w:rPr>
          <w:rFonts w:ascii="Arial" w:hAnsi="Arial" w:cs="Arial"/>
          <w:color w:val="222222"/>
          <w:shd w:val="clear" w:color="auto" w:fill="FFFFFF"/>
          <w:lang w:val="en-US"/>
        </w:rPr>
        <w:t>, 2012.</w:t>
      </w:r>
    </w:p>
  </w:comment>
  <w:comment w:id="53" w:author="Adriana" w:date="2019-06-17T21:01:00Z" w:initials="A">
    <w:p w14:paraId="449DB6CA" w14:textId="77777777" w:rsidR="003A0088" w:rsidRDefault="003A0088" w:rsidP="00EF7A8A">
      <w:pPr>
        <w:pStyle w:val="Referencias"/>
        <w:ind w:left="0" w:firstLine="0"/>
        <w:rPr>
          <w:lang w:val="en-US"/>
        </w:rPr>
      </w:pPr>
      <w:r>
        <w:rPr>
          <w:rStyle w:val="Refdecomentario"/>
        </w:rPr>
        <w:annotationRef/>
      </w:r>
      <w:r w:rsidRPr="00B5027D">
        <w:rPr>
          <w:color w:val="222222"/>
          <w:sz w:val="20"/>
          <w:szCs w:val="20"/>
          <w:shd w:val="clear" w:color="auto" w:fill="FFFFFF"/>
          <w:lang w:val="en-US"/>
        </w:rPr>
        <w:t>Raiche, G., Magis, D., &amp; Raiche, M. G. (2010). Package ‘nFactors’. </w:t>
      </w:r>
      <w:r w:rsidRPr="00B5027D">
        <w:rPr>
          <w:i/>
          <w:iCs/>
          <w:color w:val="222222"/>
          <w:sz w:val="20"/>
          <w:szCs w:val="20"/>
          <w:shd w:val="clear" w:color="auto" w:fill="FFFFFF"/>
          <w:lang w:val="en-US"/>
        </w:rPr>
        <w:t>Parallel Analysis and Non Graphical Solutions to the Cattell Scree Test. Available at CRAN repository: http://cran. r-project. org/web/packages/n Factors/n Factors. pdf</w:t>
      </w:r>
      <w:r w:rsidRPr="00B5027D">
        <w:rPr>
          <w:color w:val="222222"/>
          <w:sz w:val="20"/>
          <w:szCs w:val="20"/>
          <w:shd w:val="clear" w:color="auto" w:fill="FFFFFF"/>
          <w:lang w:val="en-US"/>
        </w:rPr>
        <w:t>.</w:t>
      </w:r>
    </w:p>
    <w:p w14:paraId="3DD517B5" w14:textId="32FB4A54" w:rsidR="003A0088" w:rsidRPr="00EF7A8A" w:rsidRDefault="003A0088">
      <w:pPr>
        <w:pStyle w:val="Textocomentario"/>
        <w:rPr>
          <w:lang w:val="en-US"/>
        </w:rPr>
      </w:pPr>
    </w:p>
  </w:comment>
  <w:comment w:id="54" w:author="Adriana" w:date="2019-06-17T21:06:00Z" w:initials="A">
    <w:p w14:paraId="6DEC7E2E" w14:textId="64C863D2" w:rsidR="003A0088" w:rsidRPr="00C13CA7" w:rsidRDefault="003A0088">
      <w:pPr>
        <w:pStyle w:val="Textocomentario"/>
        <w:rPr>
          <w:lang w:val="en-US"/>
        </w:rPr>
      </w:pPr>
      <w:r>
        <w:rPr>
          <w:rStyle w:val="Refdecomentario"/>
        </w:rPr>
        <w:annotationRef/>
      </w:r>
      <w:r w:rsidRPr="00C13CA7">
        <w:rPr>
          <w:rFonts w:ascii="Arial" w:hAnsi="Arial" w:cs="Arial"/>
          <w:color w:val="222222"/>
          <w:shd w:val="clear" w:color="auto" w:fill="FFFFFF"/>
          <w:lang w:val="en-US"/>
        </w:rPr>
        <w:t>George, A. C., Robitzsch, A., Kiefer, T., Groß, J., &amp; Ünlü, A. (2016). The R package CDM for cognitive diagnosis models. </w:t>
      </w:r>
      <w:r w:rsidRPr="00C13CA7">
        <w:rPr>
          <w:rFonts w:ascii="Arial" w:hAnsi="Arial" w:cs="Arial"/>
          <w:i/>
          <w:iCs/>
          <w:color w:val="222222"/>
          <w:shd w:val="clear" w:color="auto" w:fill="FFFFFF"/>
          <w:lang w:val="en-US"/>
        </w:rPr>
        <w:t>Journal of Statistical Software</w:t>
      </w:r>
      <w:r w:rsidRPr="00C13CA7">
        <w:rPr>
          <w:rFonts w:ascii="Arial" w:hAnsi="Arial" w:cs="Arial"/>
          <w:color w:val="222222"/>
          <w:shd w:val="clear" w:color="auto" w:fill="FFFFFF"/>
          <w:lang w:val="en-US"/>
        </w:rPr>
        <w:t>, </w:t>
      </w:r>
      <w:r w:rsidRPr="00C13CA7">
        <w:rPr>
          <w:rFonts w:ascii="Arial" w:hAnsi="Arial" w:cs="Arial"/>
          <w:i/>
          <w:iCs/>
          <w:color w:val="222222"/>
          <w:shd w:val="clear" w:color="auto" w:fill="FFFFFF"/>
          <w:lang w:val="en-US"/>
        </w:rPr>
        <w:t>74</w:t>
      </w:r>
      <w:r w:rsidRPr="00C13CA7">
        <w:rPr>
          <w:rFonts w:ascii="Arial" w:hAnsi="Arial" w:cs="Arial"/>
          <w:color w:val="222222"/>
          <w:shd w:val="clear" w:color="auto" w:fill="FFFFFF"/>
          <w:lang w:val="en-US"/>
        </w:rPr>
        <w:t>(2), 1-24.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053B07C9" w15:done="0"/>
  <w15:commentEx w15:paraId="17031129" w15:done="0"/>
  <w15:commentEx w15:paraId="690EE7BA" w15:done="0"/>
  <w15:commentEx w15:paraId="125E6080" w15:done="0"/>
  <w15:commentEx w15:paraId="1ABE19FA" w15:done="0"/>
  <w15:commentEx w15:paraId="61F886A0" w15:done="0"/>
  <w15:commentEx w15:paraId="62AF8F6F" w15:done="0"/>
  <w15:commentEx w15:paraId="2ECB3A56" w15:done="0"/>
  <w15:commentEx w15:paraId="1150E9F7" w15:done="0"/>
  <w15:commentEx w15:paraId="1034F571" w15:done="0"/>
  <w15:commentEx w15:paraId="367A0343" w15:done="0"/>
  <w15:commentEx w15:paraId="51426FE6" w15:done="0"/>
  <w15:commentEx w15:paraId="1F70221C" w15:done="0"/>
  <w15:commentEx w15:paraId="5B087866" w15:done="0"/>
  <w15:commentEx w15:paraId="49946626" w15:done="0"/>
  <w15:commentEx w15:paraId="7965A723" w15:done="0"/>
  <w15:commentEx w15:paraId="17422CFD" w15:done="0"/>
  <w15:commentEx w15:paraId="5578A920" w15:done="0"/>
  <w15:commentEx w15:paraId="5F4B1987" w15:done="0"/>
  <w15:commentEx w15:paraId="18E24785" w15:done="0"/>
  <w15:commentEx w15:paraId="48C51E5B" w15:done="0"/>
  <w15:commentEx w15:paraId="7DA7C372" w15:done="0"/>
  <w15:commentEx w15:paraId="4FCCB6CA" w15:done="0"/>
  <w15:commentEx w15:paraId="1A7C22B2" w15:done="0"/>
  <w15:commentEx w15:paraId="3A337626" w15:done="0"/>
  <w15:commentEx w15:paraId="222B8E8B" w15:done="0"/>
  <w15:commentEx w15:paraId="0DC3FB5D" w15:done="0"/>
  <w15:commentEx w15:paraId="09A68931" w15:done="0"/>
  <w15:commentEx w15:paraId="62EEE456" w15:done="0"/>
  <w15:commentEx w15:paraId="40F456E9" w15:done="0"/>
  <w15:commentEx w15:paraId="2F179E01" w15:done="0"/>
  <w15:commentEx w15:paraId="664FC0F5" w15:done="0"/>
  <w15:commentEx w15:paraId="0FDFA673" w15:done="0"/>
  <w15:commentEx w15:paraId="33A38A10" w15:done="0"/>
  <w15:commentEx w15:paraId="195610BA" w15:done="0"/>
  <w15:commentEx w15:paraId="19B1BA58" w15:done="0"/>
  <w15:commentEx w15:paraId="6631D7E9" w15:done="0"/>
  <w15:commentEx w15:paraId="7FB42597" w15:done="0"/>
  <w15:commentEx w15:paraId="07B2B6D4" w15:done="0"/>
  <w15:commentEx w15:paraId="38B3CC53" w15:done="0"/>
  <w15:commentEx w15:paraId="3DD517B5" w15:done="0"/>
  <w15:commentEx w15:paraId="6DEC7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10D9C" w14:textId="77777777" w:rsidR="00DA1EB4" w:rsidRDefault="00DA1EB4" w:rsidP="00D143EA">
      <w:pPr>
        <w:spacing w:after="0" w:line="240" w:lineRule="auto"/>
      </w:pPr>
      <w:r>
        <w:separator/>
      </w:r>
    </w:p>
  </w:endnote>
  <w:endnote w:type="continuationSeparator" w:id="0">
    <w:p w14:paraId="7CFA432A" w14:textId="77777777" w:rsidR="00DA1EB4" w:rsidRDefault="00DA1EB4"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8B8FD" w14:textId="77777777" w:rsidR="00DA1EB4" w:rsidRDefault="00DA1EB4" w:rsidP="00D143EA">
      <w:pPr>
        <w:spacing w:after="0" w:line="240" w:lineRule="auto"/>
      </w:pPr>
      <w:r>
        <w:separator/>
      </w:r>
    </w:p>
  </w:footnote>
  <w:footnote w:type="continuationSeparator" w:id="0">
    <w:p w14:paraId="269E3634" w14:textId="77777777" w:rsidR="00DA1EB4" w:rsidRDefault="00DA1EB4" w:rsidP="00D14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3A0088" w:rsidRDefault="003A0088">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3A0088" w:rsidRDefault="003A0088"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3A0088" w:rsidRPr="008E1F0C" w:rsidRDefault="003A0088"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3A0088" w:rsidRDefault="003A0088"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3A0088" w:rsidRDefault="003A0088">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3A0088" w:rsidRDefault="003A0088"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1">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3">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0"/>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4"/>
  </w:num>
  <w:num w:numId="20">
    <w:abstractNumId w:val="11"/>
  </w:num>
  <w:num w:numId="21">
    <w:abstractNumId w:val="7"/>
  </w:num>
  <w:num w:numId="22">
    <w:abstractNumId w:val="42"/>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5"/>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1"/>
  </w:num>
  <w:num w:numId="39">
    <w:abstractNumId w:val="1"/>
  </w:num>
  <w:num w:numId="40">
    <w:abstractNumId w:val="29"/>
  </w:num>
  <w:num w:numId="41">
    <w:abstractNumId w:val="38"/>
  </w:num>
  <w:num w:numId="42">
    <w:abstractNumId w:val="43"/>
  </w:num>
  <w:num w:numId="43">
    <w:abstractNumId w:val="30"/>
  </w:num>
  <w:num w:numId="44">
    <w:abstractNumId w:val="18"/>
  </w:num>
  <w:num w:numId="45">
    <w:abstractNumId w:val="32"/>
  </w:num>
  <w:num w:numId="4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26B85"/>
    <w:rsid w:val="00035E83"/>
    <w:rsid w:val="00042315"/>
    <w:rsid w:val="0005432C"/>
    <w:rsid w:val="00055F5A"/>
    <w:rsid w:val="000561EC"/>
    <w:rsid w:val="00061A00"/>
    <w:rsid w:val="00062F6D"/>
    <w:rsid w:val="00075716"/>
    <w:rsid w:val="000949B2"/>
    <w:rsid w:val="000B519A"/>
    <w:rsid w:val="000B723B"/>
    <w:rsid w:val="000C0BFA"/>
    <w:rsid w:val="000C60E2"/>
    <w:rsid w:val="000D0D08"/>
    <w:rsid w:val="000D24F6"/>
    <w:rsid w:val="000D5662"/>
    <w:rsid w:val="000E16C3"/>
    <w:rsid w:val="000E4306"/>
    <w:rsid w:val="000E701D"/>
    <w:rsid w:val="000F1B5F"/>
    <w:rsid w:val="000F642D"/>
    <w:rsid w:val="00115110"/>
    <w:rsid w:val="00122166"/>
    <w:rsid w:val="0012417F"/>
    <w:rsid w:val="00146B38"/>
    <w:rsid w:val="00147293"/>
    <w:rsid w:val="0015247C"/>
    <w:rsid w:val="001621E6"/>
    <w:rsid w:val="00162D7C"/>
    <w:rsid w:val="00165EFD"/>
    <w:rsid w:val="00167315"/>
    <w:rsid w:val="001800B6"/>
    <w:rsid w:val="00186431"/>
    <w:rsid w:val="00194AEE"/>
    <w:rsid w:val="001B01D4"/>
    <w:rsid w:val="001B2705"/>
    <w:rsid w:val="001F08FA"/>
    <w:rsid w:val="001F31AF"/>
    <w:rsid w:val="001F6400"/>
    <w:rsid w:val="00200F0E"/>
    <w:rsid w:val="00211257"/>
    <w:rsid w:val="00220135"/>
    <w:rsid w:val="00226ADD"/>
    <w:rsid w:val="002354EE"/>
    <w:rsid w:val="002363E4"/>
    <w:rsid w:val="00237D61"/>
    <w:rsid w:val="00240926"/>
    <w:rsid w:val="0024666C"/>
    <w:rsid w:val="00254D71"/>
    <w:rsid w:val="00263A82"/>
    <w:rsid w:val="00267A28"/>
    <w:rsid w:val="00282FF7"/>
    <w:rsid w:val="002A1A68"/>
    <w:rsid w:val="002A6B02"/>
    <w:rsid w:val="002D47A9"/>
    <w:rsid w:val="002F067E"/>
    <w:rsid w:val="002F13DB"/>
    <w:rsid w:val="002F68E3"/>
    <w:rsid w:val="00326C46"/>
    <w:rsid w:val="00336961"/>
    <w:rsid w:val="00337835"/>
    <w:rsid w:val="00343408"/>
    <w:rsid w:val="00350C40"/>
    <w:rsid w:val="003525F3"/>
    <w:rsid w:val="003559E9"/>
    <w:rsid w:val="00356B2F"/>
    <w:rsid w:val="003704A3"/>
    <w:rsid w:val="00376F16"/>
    <w:rsid w:val="00377513"/>
    <w:rsid w:val="003A0088"/>
    <w:rsid w:val="003A2BA7"/>
    <w:rsid w:val="003B55C7"/>
    <w:rsid w:val="003E196A"/>
    <w:rsid w:val="003E5353"/>
    <w:rsid w:val="003F6B42"/>
    <w:rsid w:val="00407239"/>
    <w:rsid w:val="00411388"/>
    <w:rsid w:val="004125BC"/>
    <w:rsid w:val="00422BF9"/>
    <w:rsid w:val="00424F34"/>
    <w:rsid w:val="00427AF0"/>
    <w:rsid w:val="00455AFF"/>
    <w:rsid w:val="00476354"/>
    <w:rsid w:val="004A13AB"/>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33D01"/>
    <w:rsid w:val="00542DA4"/>
    <w:rsid w:val="00545AF8"/>
    <w:rsid w:val="00555B85"/>
    <w:rsid w:val="005624F6"/>
    <w:rsid w:val="0056465E"/>
    <w:rsid w:val="0058489F"/>
    <w:rsid w:val="0059184F"/>
    <w:rsid w:val="00597C3D"/>
    <w:rsid w:val="005A177F"/>
    <w:rsid w:val="005C164B"/>
    <w:rsid w:val="005D342C"/>
    <w:rsid w:val="005D36C2"/>
    <w:rsid w:val="005E075A"/>
    <w:rsid w:val="005E2281"/>
    <w:rsid w:val="005E32AA"/>
    <w:rsid w:val="005F4923"/>
    <w:rsid w:val="005F7B13"/>
    <w:rsid w:val="00606421"/>
    <w:rsid w:val="00606514"/>
    <w:rsid w:val="00624E34"/>
    <w:rsid w:val="00632870"/>
    <w:rsid w:val="00632DDD"/>
    <w:rsid w:val="00641C3A"/>
    <w:rsid w:val="00653881"/>
    <w:rsid w:val="0065470E"/>
    <w:rsid w:val="006630C5"/>
    <w:rsid w:val="0068004F"/>
    <w:rsid w:val="00682074"/>
    <w:rsid w:val="0068366D"/>
    <w:rsid w:val="00684032"/>
    <w:rsid w:val="00685A2F"/>
    <w:rsid w:val="006937DC"/>
    <w:rsid w:val="00696211"/>
    <w:rsid w:val="006A3874"/>
    <w:rsid w:val="006B25C6"/>
    <w:rsid w:val="006C2C5B"/>
    <w:rsid w:val="006C7E8D"/>
    <w:rsid w:val="006E1BA9"/>
    <w:rsid w:val="006E5F08"/>
    <w:rsid w:val="006E6424"/>
    <w:rsid w:val="006F3BDE"/>
    <w:rsid w:val="006F49FB"/>
    <w:rsid w:val="00716885"/>
    <w:rsid w:val="00723A3D"/>
    <w:rsid w:val="00733E1B"/>
    <w:rsid w:val="00734B73"/>
    <w:rsid w:val="007374CA"/>
    <w:rsid w:val="007608AD"/>
    <w:rsid w:val="00763DE3"/>
    <w:rsid w:val="007751AF"/>
    <w:rsid w:val="00780D22"/>
    <w:rsid w:val="00782F4C"/>
    <w:rsid w:val="0079413B"/>
    <w:rsid w:val="007B7ABD"/>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3A5B"/>
    <w:rsid w:val="00897EE5"/>
    <w:rsid w:val="008A1897"/>
    <w:rsid w:val="008A4337"/>
    <w:rsid w:val="008B166C"/>
    <w:rsid w:val="008B3532"/>
    <w:rsid w:val="008C357C"/>
    <w:rsid w:val="008C3782"/>
    <w:rsid w:val="008D287F"/>
    <w:rsid w:val="008E107C"/>
    <w:rsid w:val="009253A5"/>
    <w:rsid w:val="00927881"/>
    <w:rsid w:val="00937D93"/>
    <w:rsid w:val="0094059A"/>
    <w:rsid w:val="00950B2F"/>
    <w:rsid w:val="00951187"/>
    <w:rsid w:val="009518D7"/>
    <w:rsid w:val="00975872"/>
    <w:rsid w:val="00975F49"/>
    <w:rsid w:val="0097669E"/>
    <w:rsid w:val="00996053"/>
    <w:rsid w:val="009A207D"/>
    <w:rsid w:val="009A4D3A"/>
    <w:rsid w:val="009B4F36"/>
    <w:rsid w:val="009B56D1"/>
    <w:rsid w:val="009B7779"/>
    <w:rsid w:val="009C0807"/>
    <w:rsid w:val="009C77E5"/>
    <w:rsid w:val="009D377F"/>
    <w:rsid w:val="009E0580"/>
    <w:rsid w:val="009E6AA5"/>
    <w:rsid w:val="00A076BC"/>
    <w:rsid w:val="00A122BF"/>
    <w:rsid w:val="00A204B8"/>
    <w:rsid w:val="00A306B9"/>
    <w:rsid w:val="00A349FE"/>
    <w:rsid w:val="00A37537"/>
    <w:rsid w:val="00A42FFF"/>
    <w:rsid w:val="00A50CDF"/>
    <w:rsid w:val="00A5168B"/>
    <w:rsid w:val="00A54A4A"/>
    <w:rsid w:val="00A65662"/>
    <w:rsid w:val="00A6645B"/>
    <w:rsid w:val="00A6681B"/>
    <w:rsid w:val="00A74075"/>
    <w:rsid w:val="00A77356"/>
    <w:rsid w:val="00A8385D"/>
    <w:rsid w:val="00A846A8"/>
    <w:rsid w:val="00A876CB"/>
    <w:rsid w:val="00AB2BD3"/>
    <w:rsid w:val="00AC48B6"/>
    <w:rsid w:val="00AD31E3"/>
    <w:rsid w:val="00AE0916"/>
    <w:rsid w:val="00B040F2"/>
    <w:rsid w:val="00B16D30"/>
    <w:rsid w:val="00B25E7F"/>
    <w:rsid w:val="00B30302"/>
    <w:rsid w:val="00B35EE4"/>
    <w:rsid w:val="00B47579"/>
    <w:rsid w:val="00B53A88"/>
    <w:rsid w:val="00B85480"/>
    <w:rsid w:val="00B8670E"/>
    <w:rsid w:val="00BA6E64"/>
    <w:rsid w:val="00BC50F5"/>
    <w:rsid w:val="00BD0B1E"/>
    <w:rsid w:val="00BE7402"/>
    <w:rsid w:val="00BF064C"/>
    <w:rsid w:val="00BF726F"/>
    <w:rsid w:val="00C119DF"/>
    <w:rsid w:val="00C13CA7"/>
    <w:rsid w:val="00C20A7C"/>
    <w:rsid w:val="00C373CD"/>
    <w:rsid w:val="00C449EA"/>
    <w:rsid w:val="00C450DA"/>
    <w:rsid w:val="00C47494"/>
    <w:rsid w:val="00C5695E"/>
    <w:rsid w:val="00C60042"/>
    <w:rsid w:val="00C64A59"/>
    <w:rsid w:val="00C664B4"/>
    <w:rsid w:val="00C66767"/>
    <w:rsid w:val="00C66C85"/>
    <w:rsid w:val="00C86609"/>
    <w:rsid w:val="00C91891"/>
    <w:rsid w:val="00C96798"/>
    <w:rsid w:val="00CB04DD"/>
    <w:rsid w:val="00CB0FE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269"/>
    <w:rsid w:val="00D66CDD"/>
    <w:rsid w:val="00D73F0B"/>
    <w:rsid w:val="00D902D0"/>
    <w:rsid w:val="00DA1EB4"/>
    <w:rsid w:val="00DA41A4"/>
    <w:rsid w:val="00DA5905"/>
    <w:rsid w:val="00DC1860"/>
    <w:rsid w:val="00DC63E2"/>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EF7A8A"/>
    <w:rsid w:val="00F159ED"/>
    <w:rsid w:val="00F2075A"/>
    <w:rsid w:val="00F23340"/>
    <w:rsid w:val="00F30A97"/>
    <w:rsid w:val="00F36F29"/>
    <w:rsid w:val="00F43323"/>
    <w:rsid w:val="00F44181"/>
    <w:rsid w:val="00F4592C"/>
    <w:rsid w:val="00F5249B"/>
    <w:rsid w:val="00F53C40"/>
    <w:rsid w:val="00F73BD5"/>
    <w:rsid w:val="00F75873"/>
    <w:rsid w:val="00F925BF"/>
    <w:rsid w:val="00F93577"/>
    <w:rsid w:val="00F95212"/>
    <w:rsid w:val="00FA015F"/>
    <w:rsid w:val="00FA2554"/>
    <w:rsid w:val="00FA33D8"/>
    <w:rsid w:val="00FA4E92"/>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libros.conaliteg.gob.mx/content/restricted/libros/carrusel.jsf?idLibro=1269" TargetMode="External"/><Relationship Id="rId2" Type="http://schemas.openxmlformats.org/officeDocument/2006/relationships/hyperlink" Target="http://coleccionderevistasdeeducacionyaprendizaje.cgpublisher.com/product/pub.329/prod.5" TargetMode="External"/><Relationship Id="rId1" Type="http://schemas.openxmlformats.org/officeDocument/2006/relationships/hyperlink" Target="https://publicaciones.inee.edu.mx/buscadorPub/P1/D/246/P1D246.pdf" TargetMode="External"/><Relationship Id="rId5" Type="http://schemas.openxmlformats.org/officeDocument/2006/relationships/hyperlink" Target="http://edu.jalisco.gob.mx/cepse/sites/edu.jalisco.gob.mx.cepse/files/sep_2011_programas_de_estudio_2011.guia_para_el_maestrosexto_grado.pdf" TargetMode="External"/><Relationship Id="rId4" Type="http://schemas.openxmlformats.org/officeDocument/2006/relationships/hyperlink" Target="http://libros.conaliteg.gob.mx/content/restricted/libros/carrusel.jsf?idLibro=1270" TargetMode="External"/></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http://coleccionderevistasdeeducacionyaprendizaje.cgpublisher.com/product/pub.329/prod.5" TargetMode="External"/><Relationship Id="rId3" Type="http://schemas.openxmlformats.org/officeDocument/2006/relationships/styles" Target="styles.xml"/><Relationship Id="rId21" Type="http://schemas.openxmlformats.org/officeDocument/2006/relationships/image" Target="media/image11.png"/><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hyperlink" Target="http://edu.jalisco.gob.mx/cepse/sites/edu.jalisco.gob.mx.cepse/files/sep_2011_programas_de_estudio_2011.guia_para_el_maestrosexto_grado.pdf" TargetMode="External"/><Relationship Id="rId30" Type="http://schemas.openxmlformats.org/officeDocument/2006/relationships/header" Target="header3.xml"/><Relationship Id="rId8"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8027E-E8A6-42F9-BF6E-5626A6E27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33</Pages>
  <Words>9042</Words>
  <Characters>49731</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5</cp:revision>
  <dcterms:created xsi:type="dcterms:W3CDTF">2019-06-25T23:09:00Z</dcterms:created>
  <dcterms:modified xsi:type="dcterms:W3CDTF">2019-06-26T00:01:00Z</dcterms:modified>
</cp:coreProperties>
</file>