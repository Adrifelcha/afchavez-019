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203F2" w14:textId="75296ABB" w:rsidR="005638E6" w:rsidRPr="006233CD" w:rsidRDefault="001F1365" w:rsidP="00C55FD3">
      <w:pPr>
        <w:pStyle w:val="Textocomentario"/>
        <w:tabs>
          <w:tab w:val="left" w:pos="142"/>
        </w:tabs>
        <w:spacing w:after="0"/>
        <w:jc w:val="both"/>
        <w:rPr>
          <w:rFonts w:ascii="Montserrat" w:hAnsi="Montserrat" w:cs="Arial"/>
          <w:b/>
        </w:rPr>
      </w:pPr>
      <w:r w:rsidRPr="006233CD">
        <w:rPr>
          <w:rFonts w:ascii="Montserrat" w:hAnsi="Montserrat" w:cs="Arial"/>
          <w:b/>
        </w:rPr>
        <w:t xml:space="preserve">ANEXO TÉCNICO PARA LA CONTRATACIÓN ABIERTA DE LOS SERVICIOS </w:t>
      </w:r>
      <w:r w:rsidR="00E7767D">
        <w:rPr>
          <w:rFonts w:ascii="Montserrat" w:hAnsi="Montserrat" w:cs="Arial"/>
          <w:b/>
        </w:rPr>
        <w:t>DE</w:t>
      </w:r>
      <w:r w:rsidRPr="006233CD">
        <w:rPr>
          <w:rFonts w:ascii="Montserrat" w:hAnsi="Montserrat" w:cs="Arial"/>
          <w:b/>
        </w:rPr>
        <w:t xml:space="preserve"> </w:t>
      </w:r>
      <w:r w:rsidR="00311AA6">
        <w:rPr>
          <w:rFonts w:ascii="Montserrat" w:hAnsi="Montserrat" w:cs="Arial"/>
          <w:b/>
        </w:rPr>
        <w:t>DISEÑO,</w:t>
      </w:r>
      <w:r w:rsidR="006E33AB">
        <w:rPr>
          <w:rFonts w:ascii="Montserrat" w:hAnsi="Montserrat" w:cs="Arial"/>
          <w:b/>
        </w:rPr>
        <w:t xml:space="preserve"> </w:t>
      </w:r>
      <w:r w:rsidR="00067F87">
        <w:rPr>
          <w:rFonts w:ascii="Montserrat" w:hAnsi="Montserrat" w:cs="Arial"/>
          <w:b/>
        </w:rPr>
        <w:t xml:space="preserve">DESARROLLO, </w:t>
      </w:r>
      <w:r w:rsidR="006E33AB">
        <w:rPr>
          <w:rFonts w:ascii="Montserrat" w:hAnsi="Montserrat" w:cs="Arial"/>
          <w:b/>
        </w:rPr>
        <w:t xml:space="preserve">VALIDACIÓN, APLICACIÓN, CALIFICACIÓN Y ANÁLISIS </w:t>
      </w:r>
      <w:r w:rsidRPr="006233CD">
        <w:rPr>
          <w:rFonts w:ascii="Montserrat" w:hAnsi="Montserrat" w:cs="Arial"/>
          <w:b/>
        </w:rPr>
        <w:t xml:space="preserve">DE </w:t>
      </w:r>
      <w:r w:rsidR="006E33AB">
        <w:rPr>
          <w:rFonts w:ascii="Montserrat" w:hAnsi="Montserrat" w:cs="Arial"/>
          <w:b/>
        </w:rPr>
        <w:t xml:space="preserve">LAS </w:t>
      </w:r>
      <w:r w:rsidR="00067F87">
        <w:rPr>
          <w:rFonts w:ascii="Montserrat" w:hAnsi="Montserrat" w:cs="Arial"/>
          <w:b/>
        </w:rPr>
        <w:t>VALORACIONES</w:t>
      </w:r>
      <w:r w:rsidRPr="006233CD">
        <w:rPr>
          <w:rFonts w:ascii="Montserrat" w:hAnsi="Montserrat" w:cs="Arial"/>
          <w:b/>
        </w:rPr>
        <w:t xml:space="preserve"> </w:t>
      </w:r>
      <w:r w:rsidR="005638E6" w:rsidRPr="006233CD">
        <w:rPr>
          <w:rFonts w:ascii="Montserrat" w:hAnsi="Montserrat" w:cs="Arial"/>
          <w:b/>
        </w:rPr>
        <w:t>RELATIV</w:t>
      </w:r>
      <w:r w:rsidR="006E33AB">
        <w:rPr>
          <w:rFonts w:ascii="Montserrat" w:hAnsi="Montserrat" w:cs="Arial"/>
          <w:b/>
        </w:rPr>
        <w:t>A</w:t>
      </w:r>
      <w:r w:rsidR="005638E6" w:rsidRPr="006233CD">
        <w:rPr>
          <w:rFonts w:ascii="Montserrat" w:hAnsi="Montserrat" w:cs="Arial"/>
          <w:b/>
        </w:rPr>
        <w:t xml:space="preserve">S A LOS PROCESOS DE </w:t>
      </w:r>
      <w:r w:rsidR="00A8523A">
        <w:rPr>
          <w:rFonts w:ascii="Montserrat" w:hAnsi="Montserrat" w:cs="Arial"/>
          <w:b/>
        </w:rPr>
        <w:t xml:space="preserve">SELECCIÓN PARA LA </w:t>
      </w:r>
      <w:r w:rsidR="005638E6" w:rsidRPr="006233CD">
        <w:rPr>
          <w:rFonts w:ascii="Montserrat" w:hAnsi="Montserrat" w:cs="Arial"/>
          <w:b/>
        </w:rPr>
        <w:t>ADMISIÓN</w:t>
      </w:r>
      <w:r w:rsidR="006F6C90">
        <w:rPr>
          <w:rFonts w:ascii="Montserrat" w:hAnsi="Montserrat" w:cs="Arial"/>
          <w:b/>
        </w:rPr>
        <w:t xml:space="preserve"> Y</w:t>
      </w:r>
      <w:r w:rsidR="00A8523A">
        <w:rPr>
          <w:rFonts w:ascii="Montserrat" w:hAnsi="Montserrat" w:cs="Arial"/>
          <w:b/>
        </w:rPr>
        <w:t xml:space="preserve"> </w:t>
      </w:r>
      <w:r w:rsidR="00C55FD3">
        <w:rPr>
          <w:rFonts w:ascii="Montserrat" w:hAnsi="Montserrat" w:cs="Arial"/>
          <w:b/>
        </w:rPr>
        <w:t xml:space="preserve">LA </w:t>
      </w:r>
      <w:r w:rsidR="00C55FD3" w:rsidRPr="006233CD">
        <w:rPr>
          <w:rFonts w:ascii="Montserrat" w:hAnsi="Montserrat" w:cs="Arial"/>
          <w:b/>
        </w:rPr>
        <w:t xml:space="preserve">PROMOCIÓN </w:t>
      </w:r>
      <w:r w:rsidR="006F6C90">
        <w:rPr>
          <w:rFonts w:ascii="Montserrat" w:hAnsi="Montserrat" w:cs="Arial"/>
          <w:b/>
        </w:rPr>
        <w:t xml:space="preserve">VERTICAL </w:t>
      </w:r>
      <w:r w:rsidR="006F6C90" w:rsidRPr="006233CD">
        <w:rPr>
          <w:rFonts w:ascii="Montserrat" w:hAnsi="Montserrat" w:cs="Arial"/>
          <w:b/>
        </w:rPr>
        <w:t>EN EDUCACIÓN BÁSICA Y EDUCACIÓN MEDIA SUPERIOR</w:t>
      </w:r>
      <w:r w:rsidR="006F6C90">
        <w:rPr>
          <w:rFonts w:ascii="Montserrat" w:hAnsi="Montserrat" w:cs="Arial"/>
          <w:b/>
        </w:rPr>
        <w:t xml:space="preserve"> Y </w:t>
      </w:r>
      <w:r w:rsidR="00A8523A">
        <w:rPr>
          <w:rFonts w:ascii="Montserrat" w:hAnsi="Montserrat" w:cs="Arial"/>
          <w:b/>
        </w:rPr>
        <w:t xml:space="preserve">LA </w:t>
      </w:r>
      <w:r w:rsidR="00311AA6" w:rsidRPr="006233CD">
        <w:rPr>
          <w:rFonts w:ascii="Montserrat" w:hAnsi="Montserrat" w:cs="Arial"/>
          <w:b/>
        </w:rPr>
        <w:t>PROMOCIÓN HORIZONTAL</w:t>
      </w:r>
      <w:r w:rsidR="006F6C90">
        <w:rPr>
          <w:rFonts w:ascii="Montserrat" w:hAnsi="Montserrat" w:cs="Arial"/>
          <w:b/>
        </w:rPr>
        <w:t xml:space="preserve"> </w:t>
      </w:r>
      <w:r w:rsidR="006F6C90" w:rsidRPr="006233CD">
        <w:rPr>
          <w:rFonts w:ascii="Montserrat" w:hAnsi="Montserrat" w:cs="Arial"/>
          <w:b/>
        </w:rPr>
        <w:t>EN EDUCACIÓN BÁSICA</w:t>
      </w:r>
      <w:r w:rsidR="00A8523A">
        <w:rPr>
          <w:rFonts w:ascii="Montserrat" w:hAnsi="Montserrat" w:cs="Arial"/>
          <w:b/>
        </w:rPr>
        <w:t>, EN EL MARCO DEL SISTEMA PARA LA CARRERA DE LAS MAESTRAS Y LOS MAESTROS</w:t>
      </w:r>
    </w:p>
    <w:p w14:paraId="67B9B8C9" w14:textId="6785ACC6" w:rsidR="001F1365" w:rsidRPr="006233CD" w:rsidRDefault="001F1365" w:rsidP="00C55FD3">
      <w:pPr>
        <w:tabs>
          <w:tab w:val="left" w:pos="142"/>
        </w:tabs>
        <w:ind w:hanging="708"/>
        <w:jc w:val="both"/>
        <w:rPr>
          <w:rFonts w:ascii="Montserrat" w:hAnsi="Montserrat" w:cs="Arial"/>
          <w:b/>
          <w:sz w:val="20"/>
          <w:szCs w:val="20"/>
        </w:rPr>
      </w:pPr>
    </w:p>
    <w:p w14:paraId="2ACE8679" w14:textId="4F1FAB68" w:rsidR="00410AE9" w:rsidRDefault="00497709" w:rsidP="00C55FD3">
      <w:pPr>
        <w:tabs>
          <w:tab w:val="left" w:pos="142"/>
        </w:tabs>
        <w:spacing w:before="240" w:line="360" w:lineRule="auto"/>
        <w:jc w:val="both"/>
        <w:rPr>
          <w:rFonts w:ascii="Montserrat" w:eastAsia="Adobe Song Std L" w:hAnsi="Montserrat"/>
          <w:sz w:val="20"/>
          <w:szCs w:val="20"/>
        </w:rPr>
      </w:pPr>
      <w:r w:rsidRPr="006233CD">
        <w:rPr>
          <w:rFonts w:ascii="Montserrat" w:hAnsi="Montserrat"/>
          <w:sz w:val="20"/>
          <w:szCs w:val="20"/>
        </w:rPr>
        <w:t>El artículo 3o. Constitucional establece que la admisión, promoción y reconocimiento del personal que ejerza la función docente, directiva o de supervisión se realizará a través de procesos de selección</w:t>
      </w:r>
      <w:r w:rsidR="001A5EE3" w:rsidRPr="006233CD">
        <w:rPr>
          <w:rFonts w:ascii="Montserrat" w:hAnsi="Montserrat"/>
          <w:sz w:val="20"/>
          <w:szCs w:val="20"/>
        </w:rPr>
        <w:t xml:space="preserve">. </w:t>
      </w:r>
      <w:r w:rsidR="001A5EE3" w:rsidRPr="006233CD">
        <w:rPr>
          <w:rFonts w:ascii="Montserrat" w:eastAsia="Adobe Song Std L" w:hAnsi="Montserrat"/>
          <w:sz w:val="20"/>
          <w:szCs w:val="20"/>
        </w:rPr>
        <w:t>De acuerdo con la Ley General del Sistema para la Carrera de las Maestras y los Maestros</w:t>
      </w:r>
      <w:r w:rsidR="00F476D3">
        <w:rPr>
          <w:rFonts w:ascii="Montserrat" w:eastAsia="Adobe Song Std L" w:hAnsi="Montserrat"/>
          <w:sz w:val="20"/>
          <w:szCs w:val="20"/>
        </w:rPr>
        <w:t xml:space="preserve"> (LGSCMM)</w:t>
      </w:r>
      <w:r w:rsidR="006E33AB">
        <w:rPr>
          <w:rFonts w:ascii="Montserrat" w:eastAsia="Adobe Song Std L" w:hAnsi="Montserrat"/>
          <w:sz w:val="20"/>
          <w:szCs w:val="20"/>
        </w:rPr>
        <w:t>,</w:t>
      </w:r>
      <w:r w:rsidR="001A5EE3" w:rsidRPr="006233CD">
        <w:rPr>
          <w:rFonts w:ascii="Montserrat" w:eastAsia="Adobe Song Std L" w:hAnsi="Montserrat"/>
          <w:sz w:val="20"/>
          <w:szCs w:val="20"/>
        </w:rPr>
        <w:t xml:space="preserve"> publicada el 30 de septiembre del 2019 en el Diario Oficial de la Federación, es responsabilidad de la Secretaría de Educación Pública (SEP), a través de la Unidad del Sistema para la Carrera de las Maestras y los Maestros (USICAMM), </w:t>
      </w:r>
      <w:r w:rsidR="00A8523A">
        <w:rPr>
          <w:rFonts w:ascii="Montserrat" w:eastAsia="Adobe Song Std L" w:hAnsi="Montserrat"/>
          <w:sz w:val="20"/>
          <w:szCs w:val="20"/>
        </w:rPr>
        <w:t xml:space="preserve">establecer las disposiciones de este Sistema, así como normar los procesos de selección para </w:t>
      </w:r>
      <w:r w:rsidR="00A02A2C">
        <w:rPr>
          <w:rFonts w:ascii="Montserrat" w:eastAsia="Adobe Song Std L" w:hAnsi="Montserrat"/>
          <w:sz w:val="20"/>
          <w:szCs w:val="20"/>
        </w:rPr>
        <w:t xml:space="preserve">la </w:t>
      </w:r>
      <w:r w:rsidR="00A02A2C" w:rsidRPr="006233CD">
        <w:rPr>
          <w:rFonts w:ascii="Montserrat" w:eastAsia="Adobe Song Std L" w:hAnsi="Montserrat"/>
          <w:sz w:val="20"/>
          <w:szCs w:val="20"/>
        </w:rPr>
        <w:t>admisión</w:t>
      </w:r>
      <w:r w:rsidR="001A5EE3" w:rsidRPr="006233CD">
        <w:rPr>
          <w:rFonts w:ascii="Montserrat" w:eastAsia="Adobe Song Std L" w:hAnsi="Montserrat"/>
          <w:sz w:val="20"/>
          <w:szCs w:val="20"/>
        </w:rPr>
        <w:t xml:space="preserve">, </w:t>
      </w:r>
      <w:r w:rsidR="00A8523A">
        <w:rPr>
          <w:rFonts w:ascii="Montserrat" w:eastAsia="Adobe Song Std L" w:hAnsi="Montserrat"/>
          <w:sz w:val="20"/>
          <w:szCs w:val="20"/>
        </w:rPr>
        <w:t xml:space="preserve">la promoción y el </w:t>
      </w:r>
      <w:r w:rsidR="001A5EE3" w:rsidRPr="006233CD">
        <w:rPr>
          <w:rFonts w:ascii="Montserrat" w:eastAsia="Adobe Song Std L" w:hAnsi="Montserrat"/>
          <w:sz w:val="20"/>
          <w:szCs w:val="20"/>
        </w:rPr>
        <w:t>reconocimiento</w:t>
      </w:r>
      <w:r w:rsidR="00410AE9">
        <w:rPr>
          <w:rFonts w:ascii="Montserrat" w:eastAsia="Adobe Song Std L" w:hAnsi="Montserrat"/>
          <w:sz w:val="20"/>
          <w:szCs w:val="20"/>
        </w:rPr>
        <w:t>.</w:t>
      </w:r>
    </w:p>
    <w:p w14:paraId="38C76590" w14:textId="728DE1BB" w:rsidR="00410AE9" w:rsidRDefault="00410AE9" w:rsidP="00C55FD3">
      <w:pPr>
        <w:tabs>
          <w:tab w:val="left" w:pos="142"/>
        </w:tabs>
        <w:spacing w:before="240" w:line="360" w:lineRule="auto"/>
        <w:jc w:val="both"/>
        <w:rPr>
          <w:rFonts w:ascii="Montserrat" w:eastAsia="Adobe Song Std L" w:hAnsi="Montserrat"/>
          <w:sz w:val="20"/>
          <w:szCs w:val="20"/>
        </w:rPr>
      </w:pPr>
      <w:r>
        <w:rPr>
          <w:rFonts w:ascii="Montserrat" w:eastAsia="Adobe Song Std L" w:hAnsi="Montserrat"/>
          <w:sz w:val="20"/>
          <w:szCs w:val="20"/>
        </w:rPr>
        <w:t xml:space="preserve">Estos procesos de selección deben apreciar los conocimientos, aptitudes, </w:t>
      </w:r>
      <w:r w:rsidR="00A02A2C">
        <w:rPr>
          <w:rFonts w:ascii="Montserrat" w:eastAsia="Adobe Song Std L" w:hAnsi="Montserrat"/>
          <w:sz w:val="20"/>
          <w:szCs w:val="20"/>
        </w:rPr>
        <w:t>y experiencia necesaria</w:t>
      </w:r>
      <w:r>
        <w:rPr>
          <w:rFonts w:ascii="Montserrat" w:eastAsia="Adobe Song Std L" w:hAnsi="Montserrat"/>
          <w:sz w:val="20"/>
          <w:szCs w:val="20"/>
        </w:rPr>
        <w:t xml:space="preserve"> para el ejercicio de la función docente, técnico docente, de asesoría t</w:t>
      </w:r>
      <w:r w:rsidR="00F85F42">
        <w:rPr>
          <w:rFonts w:ascii="Montserrat" w:eastAsia="Adobe Song Std L" w:hAnsi="Montserrat"/>
          <w:sz w:val="20"/>
          <w:szCs w:val="20"/>
        </w:rPr>
        <w:t>écnico pedagógica, de dirección o</w:t>
      </w:r>
      <w:r>
        <w:rPr>
          <w:rFonts w:ascii="Montserrat" w:eastAsia="Adobe Song Std L" w:hAnsi="Montserrat"/>
          <w:sz w:val="20"/>
          <w:szCs w:val="20"/>
        </w:rPr>
        <w:t xml:space="preserve"> de supervisión, con la finalidad de cubrir las vacantes que se presenten en el servicio público educativo</w:t>
      </w:r>
      <w:r w:rsidR="00F85F42">
        <w:rPr>
          <w:rFonts w:ascii="Montserrat" w:eastAsia="Adobe Song Std L" w:hAnsi="Montserrat"/>
          <w:sz w:val="20"/>
          <w:szCs w:val="20"/>
        </w:rPr>
        <w:t>, así como otorgar estímulos y reconocimientos</w:t>
      </w:r>
      <w:r>
        <w:rPr>
          <w:rFonts w:ascii="Montserrat" w:eastAsia="Adobe Song Std L" w:hAnsi="Montserrat"/>
          <w:sz w:val="20"/>
          <w:szCs w:val="20"/>
        </w:rPr>
        <w:t>.</w:t>
      </w:r>
    </w:p>
    <w:p w14:paraId="48758D52" w14:textId="77FEE633" w:rsidR="005710F6" w:rsidRPr="00C55FD3" w:rsidRDefault="00410AE9" w:rsidP="00C55FD3">
      <w:pPr>
        <w:tabs>
          <w:tab w:val="left" w:pos="142"/>
        </w:tabs>
        <w:spacing w:before="240" w:line="360" w:lineRule="auto"/>
        <w:jc w:val="both"/>
        <w:rPr>
          <w:rFonts w:ascii="Montserrat" w:eastAsia="Adobe Song Std L" w:hAnsi="Montserrat"/>
          <w:sz w:val="20"/>
          <w:szCs w:val="20"/>
        </w:rPr>
      </w:pPr>
      <w:r>
        <w:rPr>
          <w:rFonts w:ascii="Montserrat" w:eastAsia="Adobe Song Std L" w:hAnsi="Montserrat"/>
          <w:sz w:val="20"/>
          <w:szCs w:val="20"/>
        </w:rPr>
        <w:t xml:space="preserve">En apego al marco normativo, cada uno de estos procesos considera diversos elementos multifactoriales, </w:t>
      </w:r>
      <w:r w:rsidR="001A5EE3" w:rsidRPr="006233CD">
        <w:rPr>
          <w:rFonts w:ascii="Montserrat" w:hAnsi="Montserrat"/>
          <w:sz w:val="20"/>
          <w:szCs w:val="20"/>
        </w:rPr>
        <w:t xml:space="preserve">dentro de los cuales se </w:t>
      </w:r>
      <w:r w:rsidR="001A5EE3" w:rsidRPr="004B7744">
        <w:rPr>
          <w:rFonts w:ascii="Montserrat" w:hAnsi="Montserrat"/>
          <w:sz w:val="20"/>
          <w:szCs w:val="20"/>
        </w:rPr>
        <w:t xml:space="preserve">incluye </w:t>
      </w:r>
      <w:r w:rsidR="001A5EE3" w:rsidRPr="00C55FD3">
        <w:rPr>
          <w:rFonts w:ascii="Montserrat" w:eastAsia="Adobe Song Std L" w:hAnsi="Montserrat"/>
          <w:sz w:val="20"/>
          <w:szCs w:val="20"/>
        </w:rPr>
        <w:t>un</w:t>
      </w:r>
      <w:r w:rsidR="00B179FD" w:rsidRPr="00C55FD3">
        <w:rPr>
          <w:rFonts w:ascii="Montserrat" w:eastAsia="Adobe Song Std L" w:hAnsi="Montserrat"/>
          <w:sz w:val="20"/>
          <w:szCs w:val="20"/>
        </w:rPr>
        <w:t xml:space="preserve"> </w:t>
      </w:r>
      <w:r w:rsidR="005710F6" w:rsidRPr="00C55FD3">
        <w:rPr>
          <w:rFonts w:ascii="Montserrat" w:eastAsia="Adobe Song Std L" w:hAnsi="Montserrat"/>
          <w:sz w:val="20"/>
          <w:szCs w:val="20"/>
        </w:rPr>
        <w:t xml:space="preserve">sistema que permita apreciar los conocimientos y aptitudes necesarios del aspirante para lograr el desarrollo y máximo logro de aprendizaje de los educandos. </w:t>
      </w:r>
    </w:p>
    <w:p w14:paraId="34458B6D" w14:textId="4A34385A" w:rsidR="005C355B" w:rsidRPr="006233CD" w:rsidRDefault="005C355B" w:rsidP="006F6C90">
      <w:pPr>
        <w:tabs>
          <w:tab w:val="left" w:pos="142"/>
        </w:tabs>
        <w:spacing w:before="240" w:line="360" w:lineRule="auto"/>
        <w:jc w:val="both"/>
        <w:rPr>
          <w:rFonts w:ascii="Montserrat" w:hAnsi="Montserrat"/>
          <w:sz w:val="20"/>
          <w:szCs w:val="20"/>
        </w:rPr>
      </w:pPr>
      <w:r w:rsidRPr="006233CD">
        <w:rPr>
          <w:rFonts w:ascii="Montserrat" w:hAnsi="Montserrat"/>
          <w:sz w:val="20"/>
          <w:szCs w:val="20"/>
        </w:rPr>
        <w:t>Por lo anteriormente expuesto</w:t>
      </w:r>
      <w:r w:rsidR="00410AE9">
        <w:rPr>
          <w:rFonts w:ascii="Montserrat" w:hAnsi="Montserrat"/>
          <w:sz w:val="20"/>
          <w:szCs w:val="20"/>
        </w:rPr>
        <w:t>,</w:t>
      </w:r>
      <w:r w:rsidR="00C5582D" w:rsidRPr="006233CD">
        <w:rPr>
          <w:rFonts w:ascii="Montserrat" w:hAnsi="Montserrat"/>
          <w:sz w:val="20"/>
          <w:szCs w:val="20"/>
        </w:rPr>
        <w:t xml:space="preserve"> y con la finalidad de dar cumplimiento al </w:t>
      </w:r>
      <w:r w:rsidR="00F76221" w:rsidRPr="006233CD">
        <w:rPr>
          <w:rFonts w:ascii="Montserrat" w:hAnsi="Montserrat"/>
          <w:sz w:val="20"/>
          <w:szCs w:val="20"/>
        </w:rPr>
        <w:t>marco normativo que regula el funcionamiento del Sistema de la Carrera de las Maestras y los Maestros</w:t>
      </w:r>
      <w:r w:rsidR="00BB04F2">
        <w:rPr>
          <w:rFonts w:ascii="Montserrat" w:hAnsi="Montserrat"/>
          <w:sz w:val="20"/>
          <w:szCs w:val="20"/>
        </w:rPr>
        <w:t xml:space="preserve"> (SCMM)</w:t>
      </w:r>
      <w:r w:rsidR="00F76221" w:rsidRPr="006233CD">
        <w:rPr>
          <w:rFonts w:ascii="Montserrat" w:hAnsi="Montserrat"/>
          <w:sz w:val="20"/>
          <w:szCs w:val="20"/>
        </w:rPr>
        <w:t>,</w:t>
      </w:r>
      <w:r w:rsidR="00E51FD1" w:rsidRPr="006233CD">
        <w:rPr>
          <w:rFonts w:ascii="Montserrat" w:hAnsi="Montserrat"/>
          <w:sz w:val="20"/>
          <w:szCs w:val="20"/>
        </w:rPr>
        <w:t xml:space="preserve"> </w:t>
      </w:r>
      <w:r w:rsidR="005C627E" w:rsidRPr="006233CD">
        <w:rPr>
          <w:rFonts w:ascii="Montserrat" w:hAnsi="Montserrat"/>
          <w:sz w:val="20"/>
          <w:szCs w:val="20"/>
        </w:rPr>
        <w:t xml:space="preserve">la </w:t>
      </w:r>
      <w:r w:rsidR="00C56101">
        <w:rPr>
          <w:rFonts w:ascii="Montserrat" w:hAnsi="Montserrat"/>
          <w:sz w:val="20"/>
          <w:szCs w:val="20"/>
        </w:rPr>
        <w:t xml:space="preserve"> Unidad del Sistema para la Carrera de las Maestras y los Maestros, </w:t>
      </w:r>
      <w:r w:rsidRPr="006233CD">
        <w:rPr>
          <w:rFonts w:ascii="Montserrat" w:hAnsi="Montserrat"/>
          <w:sz w:val="20"/>
          <w:szCs w:val="20"/>
        </w:rPr>
        <w:t>a través de</w:t>
      </w:r>
      <w:r w:rsidR="00C56101">
        <w:rPr>
          <w:rFonts w:ascii="Montserrat" w:hAnsi="Montserrat"/>
          <w:sz w:val="20"/>
          <w:szCs w:val="20"/>
        </w:rPr>
        <w:t xml:space="preserve">l </w:t>
      </w:r>
      <w:r w:rsidR="00C56101">
        <w:rPr>
          <w:rFonts w:ascii="Montserrat" w:hAnsi="Montserrat"/>
          <w:sz w:val="20"/>
          <w:szCs w:val="20"/>
          <w:highlight w:val="yellow"/>
        </w:rPr>
        <w:t>of</w:t>
      </w:r>
      <w:r w:rsidRPr="00C55FD3">
        <w:rPr>
          <w:rFonts w:ascii="Montserrat" w:hAnsi="Montserrat"/>
          <w:sz w:val="20"/>
          <w:szCs w:val="20"/>
          <w:highlight w:val="yellow"/>
        </w:rPr>
        <w:t>icio XX</w:t>
      </w:r>
      <w:r w:rsidR="00C56101">
        <w:rPr>
          <w:rFonts w:ascii="Montserrat" w:hAnsi="Montserrat"/>
          <w:sz w:val="20"/>
          <w:szCs w:val="20"/>
        </w:rPr>
        <w:t>, solicita</w:t>
      </w:r>
      <w:r w:rsidRPr="006233CD">
        <w:rPr>
          <w:rFonts w:ascii="Montserrat" w:hAnsi="Montserrat"/>
          <w:sz w:val="20"/>
          <w:szCs w:val="20"/>
        </w:rPr>
        <w:t xml:space="preserve"> se realicen los trámites administrativos conducentes para la contratación de los servicios integrales, consistentes en </w:t>
      </w:r>
      <w:r w:rsidR="00410AE9">
        <w:rPr>
          <w:rFonts w:ascii="Montserrat" w:hAnsi="Montserrat"/>
          <w:sz w:val="20"/>
          <w:szCs w:val="20"/>
        </w:rPr>
        <w:t xml:space="preserve">el diseño, </w:t>
      </w:r>
      <w:r w:rsidR="006F6C90">
        <w:rPr>
          <w:rFonts w:ascii="Montserrat" w:hAnsi="Montserrat"/>
          <w:sz w:val="20"/>
          <w:szCs w:val="20"/>
        </w:rPr>
        <w:t xml:space="preserve">desarrollo, </w:t>
      </w:r>
      <w:r w:rsidR="00410AE9">
        <w:rPr>
          <w:rFonts w:ascii="Montserrat" w:hAnsi="Montserrat"/>
          <w:sz w:val="20"/>
          <w:szCs w:val="20"/>
        </w:rPr>
        <w:t xml:space="preserve">validación, aplicación, calificación y análisis de los </w:t>
      </w:r>
      <w:r w:rsidRPr="006233CD">
        <w:rPr>
          <w:rFonts w:ascii="Montserrat" w:hAnsi="Montserrat"/>
          <w:sz w:val="20"/>
          <w:szCs w:val="20"/>
        </w:rPr>
        <w:t>instrumentos de evaluación</w:t>
      </w:r>
      <w:r w:rsidR="00CC365B">
        <w:rPr>
          <w:rFonts w:ascii="Montserrat" w:hAnsi="Montserrat"/>
          <w:sz w:val="20"/>
          <w:szCs w:val="20"/>
        </w:rPr>
        <w:t xml:space="preserve"> </w:t>
      </w:r>
      <w:r w:rsidR="00E61238">
        <w:rPr>
          <w:rFonts w:ascii="Montserrat" w:hAnsi="Montserrat"/>
          <w:sz w:val="20"/>
          <w:szCs w:val="20"/>
        </w:rPr>
        <w:t>d</w:t>
      </w:r>
      <w:r w:rsidR="0089058D" w:rsidRPr="006233CD">
        <w:rPr>
          <w:rFonts w:ascii="Montserrat" w:hAnsi="Montserrat"/>
          <w:sz w:val="20"/>
          <w:szCs w:val="20"/>
        </w:rPr>
        <w:t>el</w:t>
      </w:r>
      <w:r w:rsidR="00CC365B">
        <w:rPr>
          <w:rFonts w:ascii="Montserrat" w:hAnsi="Montserrat"/>
          <w:sz w:val="20"/>
          <w:szCs w:val="20"/>
        </w:rPr>
        <w:t xml:space="preserve"> </w:t>
      </w:r>
      <w:r w:rsidR="005C627E" w:rsidRPr="006233CD">
        <w:rPr>
          <w:rFonts w:ascii="Montserrat" w:hAnsi="Montserrat"/>
          <w:sz w:val="20"/>
          <w:szCs w:val="20"/>
        </w:rPr>
        <w:t>SISAP</w:t>
      </w:r>
      <w:r w:rsidR="00CC365B">
        <w:rPr>
          <w:rFonts w:ascii="Montserrat" w:hAnsi="Montserrat"/>
          <w:sz w:val="20"/>
          <w:szCs w:val="20"/>
        </w:rPr>
        <w:t>, para los proceso</w:t>
      </w:r>
      <w:r w:rsidR="006F6C90">
        <w:rPr>
          <w:rFonts w:ascii="Montserrat" w:hAnsi="Montserrat"/>
          <w:sz w:val="20"/>
          <w:szCs w:val="20"/>
        </w:rPr>
        <w:t>s de selección para la admisión y</w:t>
      </w:r>
      <w:r w:rsidR="00CC365B">
        <w:rPr>
          <w:rFonts w:ascii="Montserrat" w:hAnsi="Montserrat"/>
          <w:sz w:val="20"/>
          <w:szCs w:val="20"/>
        </w:rPr>
        <w:t xml:space="preserve"> </w:t>
      </w:r>
      <w:r w:rsidR="00C56101">
        <w:rPr>
          <w:rFonts w:ascii="Montserrat" w:hAnsi="Montserrat"/>
          <w:sz w:val="20"/>
          <w:szCs w:val="20"/>
        </w:rPr>
        <w:t xml:space="preserve">promoción vertical </w:t>
      </w:r>
      <w:r w:rsidR="006F6C90">
        <w:rPr>
          <w:rFonts w:ascii="Montserrat" w:hAnsi="Montserrat"/>
          <w:sz w:val="20"/>
          <w:szCs w:val="20"/>
        </w:rPr>
        <w:t xml:space="preserve">en Educación Básica y Educación Media Superior </w:t>
      </w:r>
      <w:r w:rsidR="00C56101">
        <w:rPr>
          <w:rFonts w:ascii="Montserrat" w:hAnsi="Montserrat"/>
          <w:sz w:val="20"/>
          <w:szCs w:val="20"/>
        </w:rPr>
        <w:t xml:space="preserve">y </w:t>
      </w:r>
      <w:r w:rsidR="00CC365B">
        <w:rPr>
          <w:rFonts w:ascii="Montserrat" w:hAnsi="Montserrat"/>
          <w:sz w:val="20"/>
          <w:szCs w:val="20"/>
        </w:rPr>
        <w:t>promoción horizontal</w:t>
      </w:r>
      <w:r w:rsidR="006F6C90">
        <w:rPr>
          <w:rFonts w:ascii="Montserrat" w:hAnsi="Montserrat"/>
          <w:sz w:val="20"/>
          <w:szCs w:val="20"/>
        </w:rPr>
        <w:t xml:space="preserve"> en Educación Básica.</w:t>
      </w:r>
    </w:p>
    <w:p w14:paraId="25FDDE7D" w14:textId="32EB3B58" w:rsidR="00C40B6F" w:rsidDel="00735EFB" w:rsidRDefault="00C40B6F" w:rsidP="00C55FD3">
      <w:pPr>
        <w:tabs>
          <w:tab w:val="left" w:pos="142"/>
        </w:tabs>
        <w:jc w:val="both"/>
        <w:rPr>
          <w:del w:id="0" w:author="Ruth Guevara" w:date="2020-01-14T21:03:00Z"/>
          <w:rFonts w:ascii="Montserrat" w:hAnsi="Montserrat"/>
          <w:b/>
          <w:sz w:val="20"/>
          <w:szCs w:val="20"/>
        </w:rPr>
      </w:pPr>
    </w:p>
    <w:p w14:paraId="056BC004" w14:textId="77777777" w:rsidR="00C40B6F" w:rsidRDefault="00C40B6F" w:rsidP="00C55FD3">
      <w:pPr>
        <w:tabs>
          <w:tab w:val="left" w:pos="142"/>
        </w:tabs>
        <w:jc w:val="both"/>
        <w:rPr>
          <w:rFonts w:ascii="Montserrat" w:hAnsi="Montserrat"/>
          <w:b/>
          <w:sz w:val="20"/>
          <w:szCs w:val="20"/>
        </w:rPr>
      </w:pPr>
    </w:p>
    <w:p w14:paraId="40131C3A" w14:textId="174D2406" w:rsidR="00BE2AD7" w:rsidRPr="00331083" w:rsidRDefault="00BE2AD7" w:rsidP="00C55FD3">
      <w:pPr>
        <w:tabs>
          <w:tab w:val="left" w:pos="142"/>
        </w:tabs>
        <w:jc w:val="both"/>
        <w:rPr>
          <w:rFonts w:ascii="Montserrat" w:hAnsi="Montserrat"/>
          <w:b/>
          <w:sz w:val="20"/>
          <w:szCs w:val="20"/>
        </w:rPr>
      </w:pPr>
      <w:r w:rsidRPr="00331083">
        <w:rPr>
          <w:rFonts w:ascii="Montserrat" w:hAnsi="Montserrat"/>
          <w:b/>
          <w:sz w:val="20"/>
          <w:szCs w:val="20"/>
        </w:rPr>
        <w:t xml:space="preserve">MARCO </w:t>
      </w:r>
      <w:r w:rsidR="001417F0">
        <w:rPr>
          <w:rFonts w:ascii="Montserrat" w:hAnsi="Montserrat"/>
          <w:b/>
          <w:sz w:val="20"/>
          <w:szCs w:val="20"/>
        </w:rPr>
        <w:t>NORMATIVO</w:t>
      </w:r>
    </w:p>
    <w:p w14:paraId="3C8E4C6C" w14:textId="1D23A409" w:rsidR="00712670" w:rsidRPr="006233CD" w:rsidRDefault="008F76D9" w:rsidP="00C55FD3">
      <w:pPr>
        <w:tabs>
          <w:tab w:val="left" w:pos="142"/>
        </w:tabs>
        <w:spacing w:before="240"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eastAsia="Adobe Song Std L" w:hAnsi="Montserrat"/>
          <w:sz w:val="20"/>
          <w:szCs w:val="20"/>
        </w:rPr>
        <w:t>A p</w:t>
      </w:r>
      <w:r w:rsidR="00712670" w:rsidRPr="006233CD">
        <w:rPr>
          <w:rFonts w:ascii="Montserrat" w:eastAsia="Adobe Song Std L" w:hAnsi="Montserrat"/>
          <w:sz w:val="20"/>
          <w:szCs w:val="20"/>
        </w:rPr>
        <w:t>arti</w:t>
      </w:r>
      <w:r>
        <w:rPr>
          <w:rFonts w:ascii="Montserrat" w:eastAsia="Adobe Song Std L" w:hAnsi="Montserrat"/>
          <w:sz w:val="20"/>
          <w:szCs w:val="20"/>
        </w:rPr>
        <w:t>r</w:t>
      </w:r>
      <w:r w:rsidR="00712670" w:rsidRPr="006233CD">
        <w:rPr>
          <w:rFonts w:ascii="Montserrat" w:eastAsia="Adobe Song Std L" w:hAnsi="Montserrat"/>
          <w:sz w:val="20"/>
          <w:szCs w:val="20"/>
        </w:rPr>
        <w:t xml:space="preserve"> de lo establecido en la </w:t>
      </w:r>
      <w:r w:rsidR="00712670" w:rsidRPr="006233CD">
        <w:rPr>
          <w:rFonts w:ascii="Montserrat" w:hAnsi="Montserrat"/>
          <w:sz w:val="20"/>
          <w:szCs w:val="20"/>
        </w:rPr>
        <w:t xml:space="preserve">LGSCMM, </w:t>
      </w:r>
      <w:r w:rsidR="00F476D3">
        <w:rPr>
          <w:rFonts w:ascii="Montserrat" w:hAnsi="Montserrat"/>
          <w:sz w:val="20"/>
          <w:szCs w:val="20"/>
        </w:rPr>
        <w:t>el</w:t>
      </w:r>
      <w:r w:rsidR="00712670" w:rsidRPr="006233CD">
        <w:rPr>
          <w:rFonts w:ascii="Montserrat" w:hAnsi="Montserrat"/>
          <w:sz w:val="20"/>
          <w:szCs w:val="20"/>
        </w:rPr>
        <w:t xml:space="preserve"> </w:t>
      </w:r>
      <w:r w:rsidR="00F476D3" w:rsidRPr="006233CD">
        <w:rPr>
          <w:rFonts w:ascii="Montserrat" w:eastAsia="Adobe Song Std L" w:hAnsi="Montserrat"/>
          <w:sz w:val="20"/>
          <w:szCs w:val="20"/>
        </w:rPr>
        <w:t>Sistema para la Carrera de las Maestras y los Maestros</w:t>
      </w:r>
      <w:r w:rsidR="00F476D3" w:rsidRPr="006233CD">
        <w:rPr>
          <w:rFonts w:ascii="Montserrat" w:hAnsi="Montserrat"/>
          <w:sz w:val="20"/>
          <w:szCs w:val="20"/>
        </w:rPr>
        <w:t xml:space="preserve"> </w:t>
      </w:r>
      <w:r w:rsidR="00F476D3">
        <w:rPr>
          <w:rFonts w:ascii="Montserrat" w:hAnsi="Montserrat"/>
          <w:sz w:val="20"/>
          <w:szCs w:val="20"/>
        </w:rPr>
        <w:t>(</w:t>
      </w:r>
      <w:r w:rsidR="00712670" w:rsidRPr="006233CD">
        <w:rPr>
          <w:rFonts w:ascii="Montserrat" w:hAnsi="Montserrat"/>
          <w:sz w:val="20"/>
          <w:szCs w:val="20"/>
        </w:rPr>
        <w:t>SCMM</w:t>
      </w:r>
      <w:r w:rsidR="00F476D3">
        <w:rPr>
          <w:rFonts w:ascii="Montserrat" w:hAnsi="Montserrat"/>
          <w:sz w:val="20"/>
          <w:szCs w:val="20"/>
        </w:rPr>
        <w:t>)</w:t>
      </w:r>
      <w:r w:rsidR="00712670" w:rsidRPr="006233CD">
        <w:rPr>
          <w:rFonts w:ascii="Montserrat" w:hAnsi="Montserrat"/>
          <w:sz w:val="20"/>
          <w:szCs w:val="20"/>
        </w:rPr>
        <w:t xml:space="preserve"> </w:t>
      </w:r>
      <w:r w:rsidR="00F476D3">
        <w:rPr>
          <w:rFonts w:ascii="Montserrat" w:hAnsi="Montserrat"/>
          <w:sz w:val="20"/>
          <w:szCs w:val="20"/>
        </w:rPr>
        <w:t>es</w:t>
      </w:r>
      <w:r w:rsidR="00F476D3" w:rsidRPr="006233CD">
        <w:rPr>
          <w:rFonts w:ascii="Montserrat" w:hAnsi="Montserrat"/>
          <w:sz w:val="20"/>
          <w:szCs w:val="20"/>
        </w:rPr>
        <w:t xml:space="preserve"> </w:t>
      </w:r>
      <w:r w:rsidR="00D2473B">
        <w:rPr>
          <w:rFonts w:ascii="Montserrat" w:hAnsi="Montserrat"/>
          <w:sz w:val="20"/>
          <w:szCs w:val="20"/>
        </w:rPr>
        <w:t>un instrumento del E</w:t>
      </w:r>
      <w:r w:rsidR="00712670" w:rsidRPr="006233CD">
        <w:rPr>
          <w:rFonts w:ascii="Montserrat" w:hAnsi="Montserrat"/>
          <w:sz w:val="20"/>
          <w:szCs w:val="20"/>
        </w:rPr>
        <w:t xml:space="preserve">stado </w:t>
      </w:r>
      <w:r w:rsidR="00F476D3">
        <w:rPr>
          <w:rFonts w:ascii="Montserrat" w:hAnsi="Montserrat"/>
          <w:sz w:val="20"/>
          <w:szCs w:val="20"/>
        </w:rPr>
        <w:t>para</w:t>
      </w:r>
      <w:r w:rsidR="00E8766C" w:rsidRPr="006233CD">
        <w:rPr>
          <w:rFonts w:ascii="Montserrat" w:hAnsi="Montserrat"/>
          <w:sz w:val="20"/>
          <w:szCs w:val="20"/>
        </w:rPr>
        <w:t xml:space="preserve"> que el </w:t>
      </w:r>
      <w:r w:rsidR="00712670" w:rsidRPr="006233CD">
        <w:rPr>
          <w:rFonts w:ascii="Montserrat" w:hAnsi="Montserrat"/>
          <w:sz w:val="20"/>
          <w:szCs w:val="20"/>
        </w:rPr>
        <w:t xml:space="preserve">personal docente, técnico docente, con funciones de asesoría técnica pedagógica, de dirección </w:t>
      </w:r>
      <w:r w:rsidR="00E8766C" w:rsidRPr="006233CD">
        <w:rPr>
          <w:rFonts w:ascii="Montserrat" w:hAnsi="Montserrat"/>
          <w:sz w:val="20"/>
          <w:szCs w:val="20"/>
        </w:rPr>
        <w:t xml:space="preserve">y </w:t>
      </w:r>
      <w:r w:rsidR="00F476D3">
        <w:rPr>
          <w:rFonts w:ascii="Montserrat" w:hAnsi="Montserrat"/>
          <w:sz w:val="20"/>
          <w:szCs w:val="20"/>
        </w:rPr>
        <w:t xml:space="preserve">de </w:t>
      </w:r>
      <w:r w:rsidR="00E8766C" w:rsidRPr="006233CD">
        <w:rPr>
          <w:rFonts w:ascii="Montserrat" w:hAnsi="Montserrat"/>
          <w:sz w:val="20"/>
          <w:szCs w:val="20"/>
        </w:rPr>
        <w:t>supervisión</w:t>
      </w:r>
      <w:r w:rsidR="00712670" w:rsidRPr="006233CD">
        <w:rPr>
          <w:rFonts w:ascii="Montserrat" w:hAnsi="Montserrat"/>
          <w:sz w:val="20"/>
          <w:szCs w:val="20"/>
        </w:rPr>
        <w:t xml:space="preserve">, </w:t>
      </w:r>
      <w:r w:rsidR="00E8766C" w:rsidRPr="006233CD">
        <w:rPr>
          <w:rFonts w:ascii="Montserrat" w:hAnsi="Montserrat"/>
          <w:sz w:val="20"/>
          <w:szCs w:val="20"/>
        </w:rPr>
        <w:t>pueda acceder</w:t>
      </w:r>
      <w:r w:rsidR="00712670" w:rsidRPr="006233CD">
        <w:rPr>
          <w:rFonts w:ascii="Montserrat" w:hAnsi="Montserrat"/>
          <w:sz w:val="20"/>
          <w:szCs w:val="20"/>
        </w:rPr>
        <w:t xml:space="preserve"> a una carrera justa y equitativa</w:t>
      </w:r>
      <w:r w:rsidR="00E8766C" w:rsidRPr="006233CD">
        <w:rPr>
          <w:rFonts w:ascii="Montserrat" w:hAnsi="Montserrat"/>
          <w:sz w:val="20"/>
          <w:szCs w:val="20"/>
        </w:rPr>
        <w:t xml:space="preserve">. </w:t>
      </w:r>
    </w:p>
    <w:p w14:paraId="7D358BD9" w14:textId="5D84F776" w:rsidR="001417F0" w:rsidRPr="006233CD" w:rsidRDefault="00D2567D" w:rsidP="00C55FD3">
      <w:pPr>
        <w:tabs>
          <w:tab w:val="left" w:pos="142"/>
        </w:tabs>
        <w:spacing w:before="240" w:line="360" w:lineRule="auto"/>
        <w:jc w:val="both"/>
        <w:rPr>
          <w:rFonts w:ascii="Montserrat" w:eastAsia="Adobe Song Std L" w:hAnsi="Montserrat"/>
          <w:sz w:val="20"/>
          <w:szCs w:val="20"/>
        </w:rPr>
      </w:pPr>
      <w:r>
        <w:rPr>
          <w:rFonts w:ascii="Montserrat" w:eastAsia="Adobe Song Std L" w:hAnsi="Montserrat"/>
          <w:sz w:val="20"/>
          <w:szCs w:val="20"/>
        </w:rPr>
        <w:t>Para cumplir con este fin, t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al y como se establece en </w:t>
      </w:r>
      <w:r>
        <w:rPr>
          <w:rFonts w:ascii="Montserrat" w:eastAsia="Adobe Song Std L" w:hAnsi="Montserrat"/>
          <w:sz w:val="20"/>
          <w:szCs w:val="20"/>
        </w:rPr>
        <w:t>los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artículo</w:t>
      </w:r>
      <w:r>
        <w:rPr>
          <w:rFonts w:ascii="Montserrat" w:eastAsia="Adobe Song Std L" w:hAnsi="Montserrat"/>
          <w:sz w:val="20"/>
          <w:szCs w:val="20"/>
        </w:rPr>
        <w:t>s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39</w:t>
      </w:r>
      <w:r>
        <w:rPr>
          <w:rFonts w:ascii="Montserrat" w:eastAsia="Adobe Song Std L" w:hAnsi="Montserrat"/>
          <w:sz w:val="20"/>
          <w:szCs w:val="20"/>
        </w:rPr>
        <w:t>,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fracci</w:t>
      </w:r>
      <w:r>
        <w:rPr>
          <w:rFonts w:ascii="Montserrat" w:eastAsia="Adobe Song Std L" w:hAnsi="Montserrat"/>
          <w:sz w:val="20"/>
          <w:szCs w:val="20"/>
        </w:rPr>
        <w:t>ón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V, 42</w:t>
      </w:r>
      <w:r>
        <w:rPr>
          <w:rFonts w:ascii="Montserrat" w:eastAsia="Adobe Song Std L" w:hAnsi="Montserrat"/>
          <w:sz w:val="20"/>
          <w:szCs w:val="20"/>
        </w:rPr>
        <w:t xml:space="preserve">, </w:t>
      </w:r>
      <w:r w:rsidR="001417F0" w:rsidRPr="006233CD">
        <w:rPr>
          <w:rFonts w:ascii="Montserrat" w:eastAsia="Adobe Song Std L" w:hAnsi="Montserrat"/>
          <w:sz w:val="20"/>
          <w:szCs w:val="20"/>
        </w:rPr>
        <w:t>fracci</w:t>
      </w:r>
      <w:r>
        <w:rPr>
          <w:rFonts w:ascii="Montserrat" w:eastAsia="Adobe Song Std L" w:hAnsi="Montserrat"/>
          <w:sz w:val="20"/>
          <w:szCs w:val="20"/>
        </w:rPr>
        <w:t>ón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VII, </w:t>
      </w:r>
      <w:r w:rsidR="008F76D9">
        <w:rPr>
          <w:rFonts w:ascii="Montserrat" w:eastAsia="Adobe Song Std L" w:hAnsi="Montserrat"/>
          <w:sz w:val="20"/>
          <w:szCs w:val="20"/>
        </w:rPr>
        <w:t xml:space="preserve">47, </w:t>
      </w:r>
      <w:r w:rsidR="001417F0" w:rsidRPr="006233CD">
        <w:rPr>
          <w:rFonts w:ascii="Montserrat" w:eastAsia="Adobe Song Std L" w:hAnsi="Montserrat"/>
          <w:sz w:val="20"/>
          <w:szCs w:val="20"/>
        </w:rPr>
        <w:t>56,</w:t>
      </w:r>
      <w:r>
        <w:rPr>
          <w:rFonts w:ascii="Montserrat" w:eastAsia="Adobe Song Std L" w:hAnsi="Montserrat"/>
          <w:sz w:val="20"/>
          <w:szCs w:val="20"/>
        </w:rPr>
        <w:t xml:space="preserve"> </w:t>
      </w:r>
      <w:r w:rsidR="001417F0" w:rsidRPr="006233CD">
        <w:rPr>
          <w:rFonts w:ascii="Montserrat" w:eastAsia="Adobe Song Std L" w:hAnsi="Montserrat"/>
          <w:sz w:val="20"/>
          <w:szCs w:val="20"/>
        </w:rPr>
        <w:t>57</w:t>
      </w:r>
      <w:r>
        <w:rPr>
          <w:rFonts w:ascii="Montserrat" w:eastAsia="Adobe Song Std L" w:hAnsi="Montserrat"/>
          <w:sz w:val="20"/>
          <w:szCs w:val="20"/>
        </w:rPr>
        <w:t>,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fracci</w:t>
      </w:r>
      <w:r w:rsidR="008F76D9">
        <w:rPr>
          <w:rFonts w:ascii="Montserrat" w:eastAsia="Adobe Song Std L" w:hAnsi="Montserrat"/>
          <w:sz w:val="20"/>
          <w:szCs w:val="20"/>
        </w:rPr>
        <w:t>ón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IV, 59</w:t>
      </w:r>
      <w:r w:rsidR="008F76D9">
        <w:rPr>
          <w:rFonts w:ascii="Montserrat" w:eastAsia="Adobe Song Std L" w:hAnsi="Montserrat"/>
          <w:sz w:val="20"/>
          <w:szCs w:val="20"/>
        </w:rPr>
        <w:t>,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fracciones II y III</w:t>
      </w:r>
      <w:r>
        <w:rPr>
          <w:rFonts w:ascii="Montserrat" w:eastAsia="Adobe Song Std L" w:hAnsi="Montserrat"/>
          <w:sz w:val="20"/>
          <w:szCs w:val="20"/>
        </w:rPr>
        <w:t>,</w:t>
      </w:r>
      <w:r w:rsidR="00422211">
        <w:rPr>
          <w:rFonts w:ascii="Montserrat" w:eastAsia="Adobe Song Std L" w:hAnsi="Montserrat"/>
          <w:sz w:val="20"/>
          <w:szCs w:val="20"/>
        </w:rPr>
        <w:t xml:space="preserve"> </w:t>
      </w:r>
      <w:r w:rsidR="001417F0" w:rsidRPr="006233CD">
        <w:rPr>
          <w:rFonts w:ascii="Montserrat" w:eastAsia="Adobe Song Std L" w:hAnsi="Montserrat"/>
          <w:sz w:val="20"/>
          <w:szCs w:val="20"/>
        </w:rPr>
        <w:t>66, 74, 79 y 84</w:t>
      </w:r>
      <w:r w:rsidR="001A5EE3" w:rsidRPr="006233CD">
        <w:rPr>
          <w:rFonts w:ascii="Montserrat" w:eastAsia="Adobe Song Std L" w:hAnsi="Montserrat"/>
          <w:sz w:val="20"/>
          <w:szCs w:val="20"/>
        </w:rPr>
        <w:t xml:space="preserve"> de la LGSCMM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, la selección de los </w:t>
      </w:r>
      <w:r w:rsidR="008F76D9">
        <w:rPr>
          <w:rFonts w:ascii="Montserrat" w:eastAsia="Adobe Song Std L" w:hAnsi="Montserrat"/>
          <w:sz w:val="20"/>
          <w:szCs w:val="20"/>
        </w:rPr>
        <w:t xml:space="preserve">aspirantes para los </w:t>
      </w:r>
      <w:r w:rsidR="008F76D9">
        <w:rPr>
          <w:rFonts w:ascii="Montserrat" w:eastAsia="Adobe Song Std L" w:hAnsi="Montserrat"/>
          <w:sz w:val="20"/>
          <w:szCs w:val="20"/>
        </w:rPr>
        <w:lastRenderedPageBreak/>
        <w:t>procesos de</w:t>
      </w:r>
      <w:r w:rsidR="00422211">
        <w:rPr>
          <w:rFonts w:ascii="Montserrat" w:eastAsia="Adobe Song Std L" w:hAnsi="Montserrat"/>
          <w:sz w:val="20"/>
          <w:szCs w:val="20"/>
        </w:rPr>
        <w:t xml:space="preserve"> </w:t>
      </w:r>
      <w:r w:rsidR="004900E7">
        <w:rPr>
          <w:rFonts w:ascii="Montserrat" w:eastAsia="Adobe Song Std L" w:hAnsi="Montserrat"/>
          <w:sz w:val="20"/>
          <w:szCs w:val="20"/>
        </w:rPr>
        <w:t xml:space="preserve">selección para la </w:t>
      </w:r>
      <w:r w:rsidR="00422211">
        <w:rPr>
          <w:rFonts w:ascii="Montserrat" w:eastAsia="Adobe Song Std L" w:hAnsi="Montserrat"/>
          <w:sz w:val="20"/>
          <w:szCs w:val="20"/>
        </w:rPr>
        <w:t>admisión,</w:t>
      </w:r>
      <w:r w:rsidR="008F76D9">
        <w:rPr>
          <w:rFonts w:ascii="Montserrat" w:eastAsia="Adobe Song Std L" w:hAnsi="Montserrat"/>
          <w:sz w:val="20"/>
          <w:szCs w:val="20"/>
        </w:rPr>
        <w:t xml:space="preserve"> promoción</w:t>
      </w:r>
      <w:r w:rsidR="00422211">
        <w:rPr>
          <w:rFonts w:ascii="Montserrat" w:eastAsia="Adobe Song Std L" w:hAnsi="Montserrat"/>
          <w:sz w:val="20"/>
          <w:szCs w:val="20"/>
        </w:rPr>
        <w:t xml:space="preserve"> y reconocimiento</w:t>
      </w:r>
      <w:r w:rsidR="008F76D9">
        <w:rPr>
          <w:rFonts w:ascii="Montserrat" w:eastAsia="Adobe Song Std L" w:hAnsi="Montserrat"/>
          <w:sz w:val="20"/>
          <w:szCs w:val="20"/>
        </w:rPr>
        <w:t xml:space="preserve"> en el SCMM,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debe estar condicionada al cumplimiento de los diversos</w:t>
      </w:r>
      <w:r>
        <w:rPr>
          <w:rFonts w:ascii="Montserrat" w:eastAsia="Adobe Song Std L" w:hAnsi="Montserrat"/>
          <w:sz w:val="20"/>
          <w:szCs w:val="20"/>
        </w:rPr>
        <w:t xml:space="preserve"> elementos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multifactor</w:t>
      </w:r>
      <w:r>
        <w:rPr>
          <w:rFonts w:ascii="Montserrat" w:eastAsia="Adobe Song Std L" w:hAnsi="Montserrat"/>
          <w:sz w:val="20"/>
          <w:szCs w:val="20"/>
        </w:rPr>
        <w:t>iales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 </w:t>
      </w:r>
      <w:r w:rsidR="00DB29C1">
        <w:rPr>
          <w:rFonts w:ascii="Montserrat" w:eastAsia="Adobe Song Std L" w:hAnsi="Montserrat"/>
          <w:sz w:val="20"/>
          <w:szCs w:val="20"/>
        </w:rPr>
        <w:t>de conformidad a cada uno de los procesos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, dentro de los cuales figura </w:t>
      </w:r>
      <w:r w:rsidR="008F76D9">
        <w:rPr>
          <w:rFonts w:ascii="Montserrat" w:eastAsia="Adobe Song Std L" w:hAnsi="Montserrat"/>
          <w:sz w:val="20"/>
          <w:szCs w:val="20"/>
        </w:rPr>
        <w:t>el</w:t>
      </w:r>
      <w:r w:rsidR="008F76D9" w:rsidRPr="006233CD">
        <w:rPr>
          <w:rFonts w:ascii="Montserrat" w:eastAsia="Adobe Song Std L" w:hAnsi="Montserrat"/>
          <w:sz w:val="20"/>
          <w:szCs w:val="20"/>
        </w:rPr>
        <w:t xml:space="preserve"> </w:t>
      </w:r>
      <w:r w:rsidR="001417F0" w:rsidRPr="006233CD">
        <w:rPr>
          <w:rFonts w:ascii="Montserrat" w:eastAsia="Adobe Song Std L" w:hAnsi="Montserrat"/>
          <w:sz w:val="20"/>
          <w:szCs w:val="20"/>
        </w:rPr>
        <w:t xml:space="preserve">sistema de apreciación de los conocimientos y aptitudes que se consideran necesarias para contribuir al aprendizaje y desarrollo integral de los niños, niñas y adolescentes de nuestro país. </w:t>
      </w:r>
    </w:p>
    <w:p w14:paraId="00745F9B" w14:textId="65C548C9" w:rsidR="005710F6" w:rsidRPr="00D5523C" w:rsidRDefault="005710F6" w:rsidP="005710F6">
      <w:pPr>
        <w:autoSpaceDE w:val="0"/>
        <w:autoSpaceDN w:val="0"/>
        <w:adjustRightInd w:val="0"/>
        <w:spacing w:after="0" w:line="360" w:lineRule="auto"/>
        <w:jc w:val="both"/>
        <w:rPr>
          <w:rFonts w:ascii="Montserrat" w:eastAsia="Adobe Song Std L" w:hAnsi="Montserrat"/>
          <w:sz w:val="20"/>
          <w:szCs w:val="20"/>
        </w:rPr>
      </w:pPr>
      <w:r w:rsidRPr="00C55FD3">
        <w:rPr>
          <w:rFonts w:ascii="Montserrat" w:eastAsia="Adobe Song Std L" w:hAnsi="Montserrat"/>
          <w:sz w:val="20"/>
          <w:szCs w:val="20"/>
        </w:rPr>
        <w:t>En atención a esas disposiciones, se crea el Sistema de Apreciación de Conocimientos y Aptitudes (SISAP) cuyo propósito consiste en valorar, mediante una diversidad de instrumentos, los conocimientos y las aptitudes que deben satisfacer los aspirantes</w:t>
      </w:r>
      <w:r w:rsidR="00EF3C60">
        <w:rPr>
          <w:rFonts w:ascii="Montserrat" w:eastAsia="Adobe Song Std L" w:hAnsi="Montserrat"/>
          <w:sz w:val="20"/>
          <w:szCs w:val="20"/>
        </w:rPr>
        <w:t xml:space="preserve"> al proceso de selección correspondiente</w:t>
      </w:r>
      <w:r w:rsidRPr="00C55FD3">
        <w:rPr>
          <w:rFonts w:ascii="Montserrat" w:eastAsia="Adobe Song Std L" w:hAnsi="Montserrat"/>
          <w:sz w:val="20"/>
          <w:szCs w:val="20"/>
        </w:rPr>
        <w:t xml:space="preserve">. Esta valoración responde a los perfiles, criterios e indicadores establecidos para el personal </w:t>
      </w:r>
      <w:r w:rsidR="00AE4CB5">
        <w:rPr>
          <w:rFonts w:ascii="Montserrat" w:eastAsia="Adobe Song Std L" w:hAnsi="Montserrat"/>
          <w:sz w:val="20"/>
          <w:szCs w:val="20"/>
        </w:rPr>
        <w:t xml:space="preserve">con funciones </w:t>
      </w:r>
      <w:r w:rsidRPr="00C55FD3">
        <w:rPr>
          <w:rFonts w:ascii="Montserrat" w:eastAsia="Adobe Song Std L" w:hAnsi="Montserrat"/>
          <w:sz w:val="20"/>
          <w:szCs w:val="20"/>
        </w:rPr>
        <w:t>docente</w:t>
      </w:r>
      <w:r w:rsidR="00AE4CB5">
        <w:rPr>
          <w:rFonts w:ascii="Montserrat" w:eastAsia="Adobe Song Std L" w:hAnsi="Montserrat"/>
          <w:sz w:val="20"/>
          <w:szCs w:val="20"/>
        </w:rPr>
        <w:t>s</w:t>
      </w:r>
      <w:r w:rsidRPr="00C55FD3">
        <w:rPr>
          <w:rFonts w:ascii="Montserrat" w:eastAsia="Adobe Song Std L" w:hAnsi="Montserrat"/>
          <w:sz w:val="20"/>
          <w:szCs w:val="20"/>
        </w:rPr>
        <w:t xml:space="preserve">, </w:t>
      </w:r>
      <w:r w:rsidR="00EF3C60">
        <w:rPr>
          <w:rFonts w:ascii="Montserrat" w:eastAsia="Adobe Song Std L" w:hAnsi="Montserrat"/>
          <w:sz w:val="20"/>
          <w:szCs w:val="20"/>
        </w:rPr>
        <w:t>técnico docentes</w:t>
      </w:r>
      <w:r w:rsidR="00AE4CB5">
        <w:rPr>
          <w:rFonts w:ascii="Montserrat" w:eastAsia="Adobe Song Std L" w:hAnsi="Montserrat"/>
          <w:sz w:val="20"/>
          <w:szCs w:val="20"/>
        </w:rPr>
        <w:t xml:space="preserve">, </w:t>
      </w:r>
      <w:r w:rsidR="00D0369A">
        <w:rPr>
          <w:rFonts w:ascii="Montserrat" w:eastAsia="Adobe Song Std L" w:hAnsi="Montserrat"/>
          <w:sz w:val="20"/>
          <w:szCs w:val="20"/>
        </w:rPr>
        <w:t xml:space="preserve">de </w:t>
      </w:r>
      <w:r w:rsidR="00AE4CB5">
        <w:rPr>
          <w:rFonts w:ascii="Montserrat" w:eastAsia="Adobe Song Std L" w:hAnsi="Montserrat"/>
          <w:sz w:val="20"/>
          <w:szCs w:val="20"/>
        </w:rPr>
        <w:t>asesoría técnica pedagógica,</w:t>
      </w:r>
      <w:r w:rsidRPr="00C55FD3">
        <w:rPr>
          <w:rFonts w:ascii="Montserrat" w:eastAsia="Adobe Song Std L" w:hAnsi="Montserrat"/>
          <w:sz w:val="20"/>
          <w:szCs w:val="20"/>
        </w:rPr>
        <w:t xml:space="preserve"> de dirección y </w:t>
      </w:r>
      <w:r w:rsidR="00EF3C60">
        <w:rPr>
          <w:rFonts w:ascii="Montserrat" w:eastAsia="Adobe Song Std L" w:hAnsi="Montserrat"/>
          <w:sz w:val="20"/>
          <w:szCs w:val="20"/>
        </w:rPr>
        <w:t>de supervisión en Educación Básica y E</w:t>
      </w:r>
      <w:r w:rsidRPr="00C55FD3">
        <w:rPr>
          <w:rFonts w:ascii="Montserrat" w:eastAsia="Adobe Song Std L" w:hAnsi="Montserrat"/>
          <w:sz w:val="20"/>
          <w:szCs w:val="20"/>
        </w:rPr>
        <w:t xml:space="preserve">ducación </w:t>
      </w:r>
      <w:r w:rsidR="00EF3C60">
        <w:rPr>
          <w:rFonts w:ascii="Montserrat" w:eastAsia="Adobe Song Std L" w:hAnsi="Montserrat"/>
          <w:sz w:val="20"/>
          <w:szCs w:val="20"/>
        </w:rPr>
        <w:t>Media S</w:t>
      </w:r>
      <w:r w:rsidRPr="00C55FD3">
        <w:rPr>
          <w:rFonts w:ascii="Montserrat" w:eastAsia="Adobe Song Std L" w:hAnsi="Montserrat"/>
          <w:sz w:val="20"/>
          <w:szCs w:val="20"/>
        </w:rPr>
        <w:t>uperior.</w:t>
      </w:r>
    </w:p>
    <w:p w14:paraId="2AE5A0DE" w14:textId="71C5C6E9" w:rsidR="00DB6C0E" w:rsidRDefault="00DB6C0E" w:rsidP="00EF3C60">
      <w:pPr>
        <w:tabs>
          <w:tab w:val="left" w:pos="142"/>
        </w:tabs>
        <w:spacing w:before="240"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Adicionalmente, se debe considerar el </w:t>
      </w:r>
      <w:r w:rsidR="00EF3C60" w:rsidRPr="00EF3C60">
        <w:rPr>
          <w:rFonts w:ascii="Montserrat" w:hAnsi="Montserrat"/>
          <w:sz w:val="20"/>
          <w:szCs w:val="20"/>
        </w:rPr>
        <w:t>Cale</w:t>
      </w:r>
      <w:r w:rsidR="00EF3C60">
        <w:rPr>
          <w:rFonts w:ascii="Montserrat" w:hAnsi="Montserrat"/>
          <w:sz w:val="20"/>
          <w:szCs w:val="20"/>
        </w:rPr>
        <w:t xml:space="preserve">ndario anual de los procesos de </w:t>
      </w:r>
      <w:r w:rsidR="00EF3C60" w:rsidRPr="00EF3C60">
        <w:rPr>
          <w:rFonts w:ascii="Montserrat" w:hAnsi="Montserrat"/>
          <w:sz w:val="20"/>
          <w:szCs w:val="20"/>
        </w:rPr>
        <w:t>selección para</w:t>
      </w:r>
      <w:r w:rsidR="00EF3C60">
        <w:rPr>
          <w:rFonts w:ascii="Montserrat" w:hAnsi="Montserrat"/>
          <w:sz w:val="20"/>
          <w:szCs w:val="20"/>
        </w:rPr>
        <w:t xml:space="preserve"> la admisión, la promoción y el </w:t>
      </w:r>
      <w:r w:rsidR="00EF3C60" w:rsidRPr="00EF3C60">
        <w:rPr>
          <w:rFonts w:ascii="Montserrat" w:hAnsi="Montserrat"/>
          <w:sz w:val="20"/>
          <w:szCs w:val="20"/>
        </w:rPr>
        <w:t>reconocimiento</w:t>
      </w:r>
      <w:r w:rsidR="00EF3C60">
        <w:rPr>
          <w:rFonts w:ascii="Montserrat" w:hAnsi="Montserrat"/>
          <w:sz w:val="20"/>
          <w:szCs w:val="20"/>
        </w:rPr>
        <w:t xml:space="preserve"> del Sistema para la Carrera de </w:t>
      </w:r>
      <w:r w:rsidR="00EF3C60" w:rsidRPr="00EF3C60">
        <w:rPr>
          <w:rFonts w:ascii="Montserrat" w:hAnsi="Montserrat"/>
          <w:sz w:val="20"/>
          <w:szCs w:val="20"/>
        </w:rPr>
        <w:t>las Maestras y los Maestros, 2020</w:t>
      </w:r>
      <w:r w:rsidR="00EF3C60">
        <w:rPr>
          <w:rFonts w:ascii="Montserrat" w:hAnsi="Montserrat"/>
          <w:sz w:val="20"/>
          <w:szCs w:val="20"/>
        </w:rPr>
        <w:t xml:space="preserve">, así como el </w:t>
      </w:r>
      <w:r>
        <w:rPr>
          <w:rFonts w:ascii="Montserrat" w:hAnsi="Montserrat"/>
          <w:sz w:val="20"/>
          <w:szCs w:val="20"/>
        </w:rPr>
        <w:t>compendio normativo publicado por la USICAMM el 14 de diciembre</w:t>
      </w:r>
      <w:r w:rsidR="00EF3C60">
        <w:rPr>
          <w:rFonts w:ascii="Montserrat" w:hAnsi="Montserrat"/>
          <w:sz w:val="20"/>
          <w:szCs w:val="20"/>
        </w:rPr>
        <w:t xml:space="preserve"> de 2019, que incluye: </w:t>
      </w:r>
      <w:r>
        <w:rPr>
          <w:rFonts w:ascii="Montserrat" w:hAnsi="Montserrat"/>
          <w:sz w:val="20"/>
          <w:szCs w:val="20"/>
        </w:rPr>
        <w:t xml:space="preserve">las </w:t>
      </w:r>
      <w:r w:rsidR="002C257E">
        <w:rPr>
          <w:rFonts w:ascii="Montserrat" w:hAnsi="Montserrat"/>
          <w:sz w:val="20"/>
          <w:szCs w:val="20"/>
        </w:rPr>
        <w:t>D</w:t>
      </w:r>
      <w:r>
        <w:rPr>
          <w:rFonts w:ascii="Montserrat" w:hAnsi="Montserrat"/>
          <w:sz w:val="20"/>
          <w:szCs w:val="20"/>
        </w:rPr>
        <w:t>isposiciones generales y específicas de los procesos de selección para la admisi</w:t>
      </w:r>
      <w:r w:rsidR="00EF3C60">
        <w:rPr>
          <w:rFonts w:ascii="Montserrat" w:hAnsi="Montserrat"/>
          <w:sz w:val="20"/>
          <w:szCs w:val="20"/>
        </w:rPr>
        <w:t>ón en Educación B</w:t>
      </w:r>
      <w:r>
        <w:rPr>
          <w:rFonts w:ascii="Montserrat" w:hAnsi="Montserrat"/>
          <w:sz w:val="20"/>
          <w:szCs w:val="20"/>
        </w:rPr>
        <w:t xml:space="preserve">ásica y Educación </w:t>
      </w:r>
      <w:r w:rsidR="002C257E">
        <w:rPr>
          <w:rFonts w:ascii="Montserrat" w:hAnsi="Montserrat"/>
          <w:sz w:val="20"/>
          <w:szCs w:val="20"/>
        </w:rPr>
        <w:t>M</w:t>
      </w:r>
      <w:r>
        <w:rPr>
          <w:rFonts w:ascii="Montserrat" w:hAnsi="Montserrat"/>
          <w:sz w:val="20"/>
          <w:szCs w:val="20"/>
        </w:rPr>
        <w:t xml:space="preserve">edia </w:t>
      </w:r>
      <w:r w:rsidR="002C257E">
        <w:rPr>
          <w:rFonts w:ascii="Montserrat" w:hAnsi="Montserrat"/>
          <w:sz w:val="20"/>
          <w:szCs w:val="20"/>
        </w:rPr>
        <w:t>S</w:t>
      </w:r>
      <w:r>
        <w:rPr>
          <w:rFonts w:ascii="Montserrat" w:hAnsi="Montserrat"/>
          <w:sz w:val="20"/>
          <w:szCs w:val="20"/>
        </w:rPr>
        <w:t xml:space="preserve">uperior, </w:t>
      </w:r>
      <w:r w:rsidR="002C257E">
        <w:rPr>
          <w:rFonts w:ascii="Montserrat" w:hAnsi="Montserrat"/>
          <w:sz w:val="20"/>
          <w:szCs w:val="20"/>
        </w:rPr>
        <w:t xml:space="preserve">los Lineamientos generales del proceso de selección para la promoción vertical en Educación Básica y </w:t>
      </w:r>
      <w:r>
        <w:rPr>
          <w:rFonts w:ascii="Montserrat" w:hAnsi="Montserrat"/>
          <w:sz w:val="20"/>
          <w:szCs w:val="20"/>
        </w:rPr>
        <w:t xml:space="preserve">las </w:t>
      </w:r>
      <w:r w:rsidR="002C257E">
        <w:rPr>
          <w:rFonts w:ascii="Montserrat" w:hAnsi="Montserrat"/>
          <w:sz w:val="20"/>
          <w:szCs w:val="20"/>
        </w:rPr>
        <w:t>D</w:t>
      </w:r>
      <w:r>
        <w:rPr>
          <w:rFonts w:ascii="Montserrat" w:hAnsi="Montserrat"/>
          <w:sz w:val="20"/>
          <w:szCs w:val="20"/>
        </w:rPr>
        <w:t>isposiciones generales y específicas de</w:t>
      </w:r>
      <w:r w:rsidR="002C257E">
        <w:rPr>
          <w:rFonts w:ascii="Montserrat" w:hAnsi="Montserrat"/>
          <w:sz w:val="20"/>
          <w:szCs w:val="20"/>
        </w:rPr>
        <w:t xml:space="preserve">l proceso </w:t>
      </w:r>
      <w:r>
        <w:rPr>
          <w:rFonts w:ascii="Montserrat" w:hAnsi="Montserrat"/>
          <w:sz w:val="20"/>
          <w:szCs w:val="20"/>
        </w:rPr>
        <w:t xml:space="preserve">de selección para la </w:t>
      </w:r>
      <w:r w:rsidR="002C257E">
        <w:rPr>
          <w:rFonts w:ascii="Montserrat" w:hAnsi="Montserrat"/>
          <w:sz w:val="20"/>
          <w:szCs w:val="20"/>
        </w:rPr>
        <w:t xml:space="preserve">promoción vertical en </w:t>
      </w:r>
      <w:r>
        <w:rPr>
          <w:rFonts w:ascii="Montserrat" w:hAnsi="Montserrat"/>
          <w:sz w:val="20"/>
          <w:szCs w:val="20"/>
        </w:rPr>
        <w:t xml:space="preserve">Educación </w:t>
      </w:r>
      <w:r w:rsidR="00621802">
        <w:rPr>
          <w:rFonts w:ascii="Montserrat" w:hAnsi="Montserrat"/>
          <w:sz w:val="20"/>
          <w:szCs w:val="20"/>
        </w:rPr>
        <w:t>M</w:t>
      </w:r>
      <w:r>
        <w:rPr>
          <w:rFonts w:ascii="Montserrat" w:hAnsi="Montserrat"/>
          <w:sz w:val="20"/>
          <w:szCs w:val="20"/>
        </w:rPr>
        <w:t xml:space="preserve">edia </w:t>
      </w:r>
      <w:r w:rsidR="00621802">
        <w:rPr>
          <w:rFonts w:ascii="Montserrat" w:hAnsi="Montserrat"/>
          <w:sz w:val="20"/>
          <w:szCs w:val="20"/>
        </w:rPr>
        <w:t>S</w:t>
      </w:r>
      <w:r>
        <w:rPr>
          <w:rFonts w:ascii="Montserrat" w:hAnsi="Montserrat"/>
          <w:sz w:val="20"/>
          <w:szCs w:val="20"/>
        </w:rPr>
        <w:t>uperior</w:t>
      </w:r>
      <w:r w:rsidR="00EF3C60">
        <w:rPr>
          <w:rFonts w:ascii="Montserrat" w:hAnsi="Montserrat"/>
          <w:sz w:val="20"/>
          <w:szCs w:val="20"/>
        </w:rPr>
        <w:t xml:space="preserve">; </w:t>
      </w:r>
      <w:r w:rsidR="00EF3C60" w:rsidRPr="00EF3C60">
        <w:rPr>
          <w:rFonts w:ascii="Montserrat" w:hAnsi="Montserrat"/>
          <w:sz w:val="20"/>
          <w:szCs w:val="20"/>
        </w:rPr>
        <w:t>además</w:t>
      </w:r>
      <w:r w:rsidR="00EF3C60">
        <w:rPr>
          <w:rFonts w:ascii="Montserrat" w:hAnsi="Montserrat"/>
          <w:sz w:val="20"/>
          <w:szCs w:val="20"/>
        </w:rPr>
        <w:t xml:space="preserve"> de las que se publiquen posteriormente en </w:t>
      </w:r>
      <w:r w:rsidR="00C8199F">
        <w:rPr>
          <w:rFonts w:ascii="Montserrat" w:hAnsi="Montserrat"/>
          <w:sz w:val="20"/>
          <w:szCs w:val="20"/>
        </w:rPr>
        <w:t>cumplimiento de la LGSCMM</w:t>
      </w:r>
      <w:r w:rsidR="00EF3C60">
        <w:rPr>
          <w:rFonts w:ascii="Montserrat" w:hAnsi="Montserrat"/>
          <w:sz w:val="20"/>
          <w:szCs w:val="20"/>
        </w:rPr>
        <w:t>.</w:t>
      </w:r>
    </w:p>
    <w:p w14:paraId="35FAAB7B" w14:textId="05507AAF" w:rsidR="00BE2AD7" w:rsidDel="00735EFB" w:rsidRDefault="00BE2AD7" w:rsidP="00C55FD3">
      <w:pPr>
        <w:tabs>
          <w:tab w:val="left" w:pos="142"/>
        </w:tabs>
        <w:jc w:val="both"/>
        <w:rPr>
          <w:del w:id="1" w:author="Ruth Guevara" w:date="2020-01-14T21:03:00Z"/>
          <w:rFonts w:ascii="Montserrat" w:hAnsi="Montserrat"/>
          <w:sz w:val="20"/>
          <w:szCs w:val="20"/>
        </w:rPr>
      </w:pPr>
    </w:p>
    <w:p w14:paraId="7E3DEAD7" w14:textId="7B7F4BA2" w:rsidR="00553547" w:rsidDel="00735EFB" w:rsidRDefault="00553547" w:rsidP="00C55FD3">
      <w:pPr>
        <w:tabs>
          <w:tab w:val="left" w:pos="142"/>
        </w:tabs>
        <w:jc w:val="both"/>
        <w:rPr>
          <w:del w:id="2" w:author="Ruth Guevara" w:date="2020-01-14T21:03:00Z"/>
          <w:rFonts w:ascii="Montserrat" w:hAnsi="Montserrat"/>
          <w:sz w:val="20"/>
          <w:szCs w:val="20"/>
        </w:rPr>
      </w:pPr>
    </w:p>
    <w:p w14:paraId="1B03DCB9" w14:textId="77777777" w:rsidR="00553547" w:rsidRDefault="00553547" w:rsidP="00C55FD3">
      <w:pPr>
        <w:tabs>
          <w:tab w:val="left" w:pos="142"/>
        </w:tabs>
        <w:jc w:val="both"/>
        <w:rPr>
          <w:rFonts w:ascii="Montserrat" w:hAnsi="Montserrat"/>
          <w:sz w:val="20"/>
          <w:szCs w:val="20"/>
        </w:rPr>
      </w:pPr>
    </w:p>
    <w:p w14:paraId="6C916DAA" w14:textId="71E4AA39" w:rsidR="00BE2AD7" w:rsidRPr="00331083" w:rsidRDefault="00BE2AD7" w:rsidP="00C55FD3">
      <w:pPr>
        <w:tabs>
          <w:tab w:val="left" w:pos="142"/>
        </w:tabs>
        <w:spacing w:line="360" w:lineRule="auto"/>
        <w:jc w:val="both"/>
        <w:rPr>
          <w:rFonts w:ascii="Montserrat" w:hAnsi="Montserrat"/>
          <w:b/>
          <w:sz w:val="20"/>
          <w:szCs w:val="20"/>
        </w:rPr>
      </w:pPr>
      <w:r w:rsidRPr="00331083">
        <w:rPr>
          <w:rFonts w:ascii="Montserrat" w:hAnsi="Montserrat"/>
          <w:b/>
          <w:sz w:val="20"/>
          <w:szCs w:val="20"/>
        </w:rPr>
        <w:t>OBJETIVO</w:t>
      </w:r>
    </w:p>
    <w:p w14:paraId="1E9CE390" w14:textId="1EE1AC28" w:rsidR="009B4E9C" w:rsidRPr="005F512C" w:rsidRDefault="00A04B62" w:rsidP="00C55FD3">
      <w:pPr>
        <w:pStyle w:val="Textocomentario"/>
        <w:tabs>
          <w:tab w:val="left" w:pos="142"/>
        </w:tabs>
        <w:spacing w:line="360" w:lineRule="auto"/>
        <w:jc w:val="both"/>
        <w:rPr>
          <w:rFonts w:ascii="Montserrat" w:hAnsi="Montserrat" w:cs="Arial"/>
          <w:b/>
        </w:rPr>
      </w:pPr>
      <w:r w:rsidRPr="008449CA">
        <w:rPr>
          <w:rFonts w:ascii="Montserrat" w:hAnsi="Montserrat"/>
        </w:rPr>
        <w:t>Diseñ</w:t>
      </w:r>
      <w:r w:rsidR="001D7B2F" w:rsidRPr="008449CA">
        <w:rPr>
          <w:rFonts w:ascii="Montserrat" w:hAnsi="Montserrat"/>
        </w:rPr>
        <w:t>ar</w:t>
      </w:r>
      <w:r w:rsidRPr="008449CA">
        <w:rPr>
          <w:rFonts w:ascii="Montserrat" w:hAnsi="Montserrat"/>
        </w:rPr>
        <w:t>,</w:t>
      </w:r>
      <w:r w:rsidR="00D21377" w:rsidRPr="008449CA">
        <w:rPr>
          <w:rFonts w:ascii="Montserrat" w:hAnsi="Montserrat"/>
        </w:rPr>
        <w:t xml:space="preserve"> desarroll</w:t>
      </w:r>
      <w:r w:rsidR="001D7B2F" w:rsidRPr="008449CA">
        <w:rPr>
          <w:rFonts w:ascii="Montserrat" w:hAnsi="Montserrat"/>
        </w:rPr>
        <w:t>ar</w:t>
      </w:r>
      <w:r w:rsidRPr="008449CA">
        <w:rPr>
          <w:rFonts w:ascii="Montserrat" w:hAnsi="Montserrat"/>
        </w:rPr>
        <w:t xml:space="preserve">, </w:t>
      </w:r>
      <w:r w:rsidR="001D7B2F" w:rsidRPr="008449CA">
        <w:rPr>
          <w:rFonts w:ascii="Montserrat" w:hAnsi="Montserrat"/>
        </w:rPr>
        <w:t>validar</w:t>
      </w:r>
      <w:r w:rsidR="005710F6" w:rsidRPr="008449CA">
        <w:rPr>
          <w:rFonts w:ascii="Montserrat" w:hAnsi="Montserrat"/>
        </w:rPr>
        <w:t>,</w:t>
      </w:r>
      <w:r w:rsidR="00ED5E09" w:rsidRPr="008449CA">
        <w:rPr>
          <w:rFonts w:ascii="Montserrat" w:hAnsi="Montserrat"/>
        </w:rPr>
        <w:t xml:space="preserve"> </w:t>
      </w:r>
      <w:r w:rsidR="00724C59" w:rsidRPr="008449CA">
        <w:rPr>
          <w:rFonts w:ascii="Montserrat" w:hAnsi="Montserrat"/>
        </w:rPr>
        <w:t>aplicar</w:t>
      </w:r>
      <w:r w:rsidR="005710F6" w:rsidRPr="008449CA">
        <w:rPr>
          <w:rFonts w:ascii="Montserrat" w:hAnsi="Montserrat"/>
        </w:rPr>
        <w:t>, calificar y analizar</w:t>
      </w:r>
      <w:r w:rsidR="00ED5E09">
        <w:rPr>
          <w:rFonts w:ascii="Montserrat" w:hAnsi="Montserrat"/>
        </w:rPr>
        <w:t xml:space="preserve"> </w:t>
      </w:r>
      <w:r w:rsidR="003433C0" w:rsidRPr="00EA295C">
        <w:rPr>
          <w:rFonts w:ascii="Montserrat" w:eastAsia="Adobe Song Std L" w:hAnsi="Montserrat"/>
        </w:rPr>
        <w:t>los instrumentos de valoración</w:t>
      </w:r>
      <w:r w:rsidR="003433C0">
        <w:rPr>
          <w:rFonts w:ascii="Montserrat" w:eastAsia="Adobe Song Std L" w:hAnsi="Montserrat"/>
        </w:rPr>
        <w:t xml:space="preserve"> que integran el</w:t>
      </w:r>
      <w:r w:rsidR="003433C0">
        <w:rPr>
          <w:rFonts w:ascii="Montserrat" w:hAnsi="Montserrat"/>
        </w:rPr>
        <w:t xml:space="preserve"> </w:t>
      </w:r>
      <w:r w:rsidR="00B01204">
        <w:rPr>
          <w:rFonts w:ascii="Montserrat" w:hAnsi="Montserrat"/>
        </w:rPr>
        <w:t>Si</w:t>
      </w:r>
      <w:r w:rsidR="008014A1">
        <w:rPr>
          <w:rFonts w:ascii="Montserrat" w:hAnsi="Montserrat"/>
        </w:rPr>
        <w:t xml:space="preserve">stema de </w:t>
      </w:r>
      <w:r w:rsidR="00B01204">
        <w:rPr>
          <w:rFonts w:ascii="Montserrat" w:hAnsi="Montserrat"/>
        </w:rPr>
        <w:t>A</w:t>
      </w:r>
      <w:r w:rsidR="008014A1">
        <w:rPr>
          <w:rFonts w:ascii="Montserrat" w:hAnsi="Montserrat"/>
        </w:rPr>
        <w:t>preciación</w:t>
      </w:r>
      <w:r w:rsidR="00F25F50">
        <w:rPr>
          <w:rFonts w:ascii="Montserrat" w:hAnsi="Montserrat"/>
        </w:rPr>
        <w:t xml:space="preserve"> </w:t>
      </w:r>
      <w:r w:rsidR="00B01204">
        <w:rPr>
          <w:rFonts w:ascii="Montserrat" w:hAnsi="Montserrat"/>
        </w:rPr>
        <w:t>(SISAP)</w:t>
      </w:r>
      <w:r w:rsidR="00BE20FA">
        <w:rPr>
          <w:rFonts w:ascii="Montserrat" w:hAnsi="Montserrat"/>
        </w:rPr>
        <w:t xml:space="preserve"> </w:t>
      </w:r>
      <w:r w:rsidR="008449CA">
        <w:rPr>
          <w:rFonts w:ascii="Montserrat" w:hAnsi="Montserrat"/>
        </w:rPr>
        <w:t>de</w:t>
      </w:r>
      <w:r w:rsidR="00BE20FA">
        <w:rPr>
          <w:rFonts w:ascii="Montserrat" w:hAnsi="Montserrat"/>
        </w:rPr>
        <w:t xml:space="preserve"> </w:t>
      </w:r>
      <w:r w:rsidR="00E96805" w:rsidRPr="005F512C">
        <w:rPr>
          <w:rFonts w:ascii="Montserrat" w:hAnsi="Montserrat" w:cs="Arial"/>
        </w:rPr>
        <w:t>los procesos de</w:t>
      </w:r>
      <w:r w:rsidR="00BE20FA">
        <w:rPr>
          <w:rFonts w:ascii="Montserrat" w:hAnsi="Montserrat" w:cs="Arial"/>
        </w:rPr>
        <w:t xml:space="preserve"> selección para la</w:t>
      </w:r>
      <w:r w:rsidR="00E96805" w:rsidRPr="005F512C">
        <w:rPr>
          <w:rFonts w:ascii="Montserrat" w:hAnsi="Montserrat" w:cs="Arial"/>
        </w:rPr>
        <w:t xml:space="preserve"> admisi</w:t>
      </w:r>
      <w:r w:rsidR="00E96805" w:rsidRPr="005F512C">
        <w:rPr>
          <w:rFonts w:ascii="Montserrat" w:hAnsi="Montserrat" w:cs="Arial" w:hint="eastAsia"/>
        </w:rPr>
        <w:t>ó</w:t>
      </w:r>
      <w:r w:rsidR="00E96805" w:rsidRPr="005F512C">
        <w:rPr>
          <w:rFonts w:ascii="Montserrat" w:hAnsi="Montserrat" w:cs="Arial"/>
        </w:rPr>
        <w:t>n</w:t>
      </w:r>
      <w:r w:rsidR="00BE20FA">
        <w:rPr>
          <w:rFonts w:ascii="Montserrat" w:hAnsi="Montserrat" w:cs="Arial"/>
        </w:rPr>
        <w:t>,</w:t>
      </w:r>
      <w:r w:rsidR="00E96805" w:rsidRPr="005F512C">
        <w:rPr>
          <w:rFonts w:ascii="Montserrat" w:hAnsi="Montserrat" w:cs="Arial"/>
        </w:rPr>
        <w:t xml:space="preserve"> </w:t>
      </w:r>
      <w:r w:rsidR="00BE20FA">
        <w:rPr>
          <w:rFonts w:ascii="Montserrat" w:hAnsi="Montserrat" w:cs="Arial"/>
        </w:rPr>
        <w:t>y la</w:t>
      </w:r>
      <w:r w:rsidR="00E96805" w:rsidRPr="005F512C">
        <w:rPr>
          <w:rFonts w:ascii="Montserrat" w:hAnsi="Montserrat" w:cs="Arial"/>
        </w:rPr>
        <w:t xml:space="preserve"> promoci</w:t>
      </w:r>
      <w:r w:rsidR="00E96805" w:rsidRPr="005F512C">
        <w:rPr>
          <w:rFonts w:ascii="Montserrat" w:hAnsi="Montserrat" w:cs="Arial" w:hint="eastAsia"/>
        </w:rPr>
        <w:t>ó</w:t>
      </w:r>
      <w:r w:rsidR="00E96805" w:rsidRPr="005F512C">
        <w:rPr>
          <w:rFonts w:ascii="Montserrat" w:hAnsi="Montserrat" w:cs="Arial"/>
        </w:rPr>
        <w:t xml:space="preserve">n vertical </w:t>
      </w:r>
      <w:r w:rsidR="00553547" w:rsidRPr="005F512C">
        <w:rPr>
          <w:rFonts w:ascii="Montserrat" w:hAnsi="Montserrat" w:cs="Arial"/>
        </w:rPr>
        <w:t xml:space="preserve">en </w:t>
      </w:r>
      <w:r w:rsidR="00553547">
        <w:rPr>
          <w:rFonts w:ascii="Montserrat" w:hAnsi="Montserrat" w:cs="Arial"/>
        </w:rPr>
        <w:t>Educación Básica</w:t>
      </w:r>
      <w:r w:rsidR="00553547" w:rsidRPr="005F512C">
        <w:rPr>
          <w:rFonts w:ascii="Montserrat" w:hAnsi="Montserrat" w:cs="Arial"/>
        </w:rPr>
        <w:t xml:space="preserve"> y </w:t>
      </w:r>
      <w:r w:rsidR="00553547">
        <w:rPr>
          <w:rFonts w:ascii="Montserrat" w:hAnsi="Montserrat" w:cs="Arial"/>
        </w:rPr>
        <w:t xml:space="preserve">Educación Media Superior, y la </w:t>
      </w:r>
      <w:r w:rsidR="00553547" w:rsidRPr="005F512C">
        <w:rPr>
          <w:rFonts w:ascii="Montserrat" w:hAnsi="Montserrat" w:cs="Arial"/>
        </w:rPr>
        <w:t>promoci</w:t>
      </w:r>
      <w:r w:rsidR="00553547" w:rsidRPr="005F512C">
        <w:rPr>
          <w:rFonts w:ascii="Montserrat" w:hAnsi="Montserrat" w:cs="Arial" w:hint="eastAsia"/>
        </w:rPr>
        <w:t>ó</w:t>
      </w:r>
      <w:r w:rsidR="00553547" w:rsidRPr="005F512C">
        <w:rPr>
          <w:rFonts w:ascii="Montserrat" w:hAnsi="Montserrat" w:cs="Arial"/>
        </w:rPr>
        <w:t xml:space="preserve">n horizontal </w:t>
      </w:r>
      <w:r w:rsidR="00553547">
        <w:rPr>
          <w:rFonts w:ascii="Montserrat" w:hAnsi="Montserrat" w:cs="Arial"/>
        </w:rPr>
        <w:t>en Educación Básica</w:t>
      </w:r>
      <w:r w:rsidR="00BE20FA">
        <w:rPr>
          <w:rFonts w:ascii="Montserrat" w:hAnsi="Montserrat" w:cs="Arial"/>
        </w:rPr>
        <w:t>,</w:t>
      </w:r>
      <w:r w:rsidR="00E96805">
        <w:rPr>
          <w:rFonts w:ascii="Montserrat" w:hAnsi="Montserrat" w:cs="Arial"/>
          <w:b/>
        </w:rPr>
        <w:t xml:space="preserve"> </w:t>
      </w:r>
      <w:r w:rsidR="008449CA" w:rsidRPr="00C55FD3">
        <w:rPr>
          <w:rFonts w:ascii="Montserrat" w:hAnsi="Montserrat" w:cs="Arial"/>
        </w:rPr>
        <w:t>de</w:t>
      </w:r>
      <w:r w:rsidRPr="006233CD">
        <w:rPr>
          <w:rFonts w:ascii="Montserrat" w:hAnsi="Montserrat"/>
        </w:rPr>
        <w:t xml:space="preserve"> conformidad con la </w:t>
      </w:r>
      <w:r w:rsidR="001D7B2F" w:rsidRPr="006233CD">
        <w:rPr>
          <w:rFonts w:ascii="Montserrat" w:hAnsi="Montserrat"/>
        </w:rPr>
        <w:t>LGSCMM</w:t>
      </w:r>
      <w:r w:rsidR="00D20DAB">
        <w:rPr>
          <w:rFonts w:ascii="Montserrat" w:hAnsi="Montserrat"/>
        </w:rPr>
        <w:t xml:space="preserve"> </w:t>
      </w:r>
      <w:r w:rsidR="001D7B2F" w:rsidRPr="006233CD">
        <w:rPr>
          <w:rFonts w:ascii="Montserrat" w:hAnsi="Montserrat"/>
        </w:rPr>
        <w:t xml:space="preserve">y </w:t>
      </w:r>
      <w:r w:rsidR="00746C0B" w:rsidRPr="006233CD">
        <w:rPr>
          <w:rFonts w:ascii="Montserrat" w:hAnsi="Montserrat"/>
        </w:rPr>
        <w:t>la Ley Reglamentaria del Artículo 3o. de la Constitución Política de los Estados Unidos Mexicanos</w:t>
      </w:r>
      <w:r w:rsidR="00553547">
        <w:rPr>
          <w:rFonts w:ascii="Montserrat" w:hAnsi="Montserrat"/>
        </w:rPr>
        <w:t xml:space="preserve"> en materia de Mejora Continua de la Educación.</w:t>
      </w:r>
    </w:p>
    <w:p w14:paraId="30BF0696" w14:textId="77777777" w:rsidR="00595D64" w:rsidRDefault="00595D64" w:rsidP="00C55FD3">
      <w:pPr>
        <w:tabs>
          <w:tab w:val="left" w:pos="142"/>
        </w:tabs>
        <w:jc w:val="both"/>
        <w:rPr>
          <w:rFonts w:ascii="Montserrat" w:hAnsi="Montserrat"/>
          <w:b/>
          <w:bCs/>
          <w:sz w:val="20"/>
          <w:szCs w:val="20"/>
        </w:rPr>
      </w:pPr>
    </w:p>
    <w:p w14:paraId="703EF016" w14:textId="50FF0450" w:rsidR="00BE2AD7" w:rsidRPr="00CC6812" w:rsidRDefault="00BE2AD7" w:rsidP="00C55FD3">
      <w:pPr>
        <w:tabs>
          <w:tab w:val="left" w:pos="142"/>
        </w:tabs>
        <w:jc w:val="both"/>
        <w:rPr>
          <w:rFonts w:ascii="Montserrat" w:hAnsi="Montserrat"/>
          <w:b/>
          <w:bCs/>
          <w:sz w:val="20"/>
          <w:szCs w:val="20"/>
        </w:rPr>
      </w:pPr>
      <w:r w:rsidRPr="00CC6812">
        <w:rPr>
          <w:rFonts w:ascii="Montserrat" w:hAnsi="Montserrat"/>
          <w:b/>
          <w:bCs/>
          <w:sz w:val="20"/>
          <w:szCs w:val="20"/>
        </w:rPr>
        <w:t>CARACTERÍSTICAS QUE DEBE CUMPLIR EL PRESTADOR DE SERVICIOS A CONTRATAR</w:t>
      </w:r>
    </w:p>
    <w:p w14:paraId="1B4BD6F8" w14:textId="54299A8A" w:rsidR="00FA0C77" w:rsidDel="00E17068" w:rsidRDefault="00FA0C77" w:rsidP="00C55FD3">
      <w:pPr>
        <w:tabs>
          <w:tab w:val="left" w:pos="142"/>
        </w:tabs>
        <w:spacing w:before="240" w:line="360" w:lineRule="auto"/>
        <w:jc w:val="both"/>
        <w:rPr>
          <w:del w:id="3" w:author="Ruth Guevara" w:date="2020-01-14T20:09:00Z"/>
          <w:rFonts w:ascii="Montserrat" w:hAnsi="Montserrat"/>
          <w:sz w:val="20"/>
          <w:szCs w:val="20"/>
        </w:rPr>
      </w:pPr>
      <w:r w:rsidRPr="006233CD">
        <w:rPr>
          <w:rFonts w:ascii="Montserrat" w:hAnsi="Montserrat"/>
          <w:sz w:val="20"/>
          <w:szCs w:val="20"/>
        </w:rPr>
        <w:t>El Prestador de Servicios está constituido legalmente bajo las leyes mexicanas, con domicilio fiscal en la Ciudad de México.</w:t>
      </w:r>
      <w:r w:rsidR="00B83883" w:rsidRPr="006233CD">
        <w:rPr>
          <w:rFonts w:ascii="Montserrat" w:hAnsi="Montserrat"/>
          <w:sz w:val="20"/>
          <w:szCs w:val="20"/>
        </w:rPr>
        <w:t xml:space="preserve"> </w:t>
      </w:r>
      <w:r w:rsidR="008449CA">
        <w:rPr>
          <w:rFonts w:ascii="Montserrat" w:hAnsi="Montserrat"/>
          <w:sz w:val="20"/>
          <w:szCs w:val="20"/>
        </w:rPr>
        <w:t>Requiere ser</w:t>
      </w:r>
      <w:r w:rsidRPr="006233CD">
        <w:rPr>
          <w:rFonts w:ascii="Montserrat" w:hAnsi="Montserrat"/>
          <w:sz w:val="20"/>
          <w:szCs w:val="20"/>
        </w:rPr>
        <w:t xml:space="preserve"> una </w:t>
      </w:r>
      <w:r w:rsidR="001D5722">
        <w:rPr>
          <w:rFonts w:ascii="Montserrat" w:hAnsi="Montserrat"/>
          <w:sz w:val="20"/>
          <w:szCs w:val="20"/>
        </w:rPr>
        <w:t>institución</w:t>
      </w:r>
      <w:r w:rsidR="00B90B7A" w:rsidRPr="006233CD">
        <w:rPr>
          <w:rFonts w:ascii="Montserrat" w:hAnsi="Montserrat"/>
          <w:sz w:val="20"/>
          <w:szCs w:val="20"/>
        </w:rPr>
        <w:t xml:space="preserve"> </w:t>
      </w:r>
      <w:r w:rsidR="007622CD">
        <w:rPr>
          <w:rFonts w:ascii="Montserrat" w:hAnsi="Montserrat"/>
          <w:sz w:val="20"/>
          <w:szCs w:val="20"/>
        </w:rPr>
        <w:t xml:space="preserve">con </w:t>
      </w:r>
      <w:r w:rsidR="008A3A51" w:rsidRPr="006233CD">
        <w:rPr>
          <w:rFonts w:ascii="Montserrat" w:hAnsi="Montserrat"/>
          <w:sz w:val="20"/>
          <w:szCs w:val="20"/>
        </w:rPr>
        <w:t xml:space="preserve">experiencia </w:t>
      </w:r>
      <w:r w:rsidR="008A3A51">
        <w:rPr>
          <w:rFonts w:ascii="Montserrat" w:hAnsi="Montserrat"/>
          <w:sz w:val="20"/>
          <w:szCs w:val="20"/>
        </w:rPr>
        <w:t>reconocida,</w:t>
      </w:r>
      <w:r w:rsidR="008A3A51" w:rsidRPr="006233CD">
        <w:rPr>
          <w:rFonts w:ascii="Montserrat" w:hAnsi="Montserrat"/>
          <w:sz w:val="20"/>
          <w:szCs w:val="20"/>
        </w:rPr>
        <w:t xml:space="preserve"> </w:t>
      </w:r>
      <w:r w:rsidR="008A3A51">
        <w:rPr>
          <w:rFonts w:ascii="Montserrat" w:hAnsi="Montserrat"/>
          <w:sz w:val="20"/>
          <w:szCs w:val="20"/>
        </w:rPr>
        <w:t>capacidad técnica y académica</w:t>
      </w:r>
      <w:r w:rsidRPr="006233CD">
        <w:rPr>
          <w:rFonts w:ascii="Montserrat" w:hAnsi="Montserrat"/>
          <w:sz w:val="20"/>
          <w:szCs w:val="20"/>
        </w:rPr>
        <w:t xml:space="preserve"> </w:t>
      </w:r>
      <w:r w:rsidR="007622CD">
        <w:rPr>
          <w:rFonts w:ascii="Montserrat" w:hAnsi="Montserrat"/>
          <w:sz w:val="20"/>
          <w:szCs w:val="20"/>
        </w:rPr>
        <w:t xml:space="preserve">en </w:t>
      </w:r>
      <w:r w:rsidR="00EC5D6C">
        <w:rPr>
          <w:rFonts w:ascii="Montserrat" w:hAnsi="Montserrat"/>
          <w:sz w:val="20"/>
          <w:szCs w:val="20"/>
        </w:rPr>
        <w:t>el diseño</w:t>
      </w:r>
      <w:r w:rsidR="008449CA">
        <w:rPr>
          <w:rFonts w:ascii="Montserrat" w:hAnsi="Montserrat"/>
          <w:sz w:val="20"/>
          <w:szCs w:val="20"/>
        </w:rPr>
        <w:t>,</w:t>
      </w:r>
      <w:r w:rsidR="00EC5D6C">
        <w:rPr>
          <w:rFonts w:ascii="Montserrat" w:hAnsi="Montserrat"/>
          <w:sz w:val="20"/>
          <w:szCs w:val="20"/>
        </w:rPr>
        <w:t xml:space="preserve"> </w:t>
      </w:r>
      <w:r w:rsidR="00595D64">
        <w:rPr>
          <w:rFonts w:ascii="Montserrat" w:hAnsi="Montserrat"/>
          <w:sz w:val="20"/>
          <w:szCs w:val="20"/>
        </w:rPr>
        <w:t xml:space="preserve">desarrollo, </w:t>
      </w:r>
      <w:r w:rsidR="007622CD">
        <w:rPr>
          <w:rFonts w:ascii="Montserrat" w:hAnsi="Montserrat"/>
          <w:sz w:val="20"/>
          <w:szCs w:val="20"/>
        </w:rPr>
        <w:t>validación</w:t>
      </w:r>
      <w:r w:rsidR="008449CA">
        <w:rPr>
          <w:rFonts w:ascii="Montserrat" w:hAnsi="Montserrat"/>
          <w:sz w:val="20"/>
          <w:szCs w:val="20"/>
        </w:rPr>
        <w:t xml:space="preserve">, </w:t>
      </w:r>
      <w:r w:rsidR="00595D64">
        <w:rPr>
          <w:rFonts w:ascii="Montserrat" w:hAnsi="Montserrat"/>
          <w:sz w:val="20"/>
          <w:szCs w:val="20"/>
        </w:rPr>
        <w:t xml:space="preserve">aplicación, </w:t>
      </w:r>
      <w:r w:rsidR="008449CA">
        <w:rPr>
          <w:rFonts w:ascii="Montserrat" w:hAnsi="Montserrat"/>
          <w:sz w:val="20"/>
          <w:szCs w:val="20"/>
        </w:rPr>
        <w:t>calificación y análisis</w:t>
      </w:r>
      <w:r w:rsidR="00EC5D6C">
        <w:rPr>
          <w:rFonts w:ascii="Montserrat" w:hAnsi="Montserrat"/>
          <w:sz w:val="20"/>
          <w:szCs w:val="20"/>
        </w:rPr>
        <w:t xml:space="preserve"> </w:t>
      </w:r>
      <w:r w:rsidRPr="006233CD">
        <w:rPr>
          <w:rFonts w:ascii="Montserrat" w:hAnsi="Montserrat"/>
          <w:sz w:val="20"/>
          <w:szCs w:val="20"/>
        </w:rPr>
        <w:t xml:space="preserve">de instrumentos </w:t>
      </w:r>
      <w:r w:rsidR="00B90B7A" w:rsidRPr="006233CD">
        <w:rPr>
          <w:rFonts w:ascii="Montserrat" w:hAnsi="Montserrat"/>
          <w:sz w:val="20"/>
          <w:szCs w:val="20"/>
        </w:rPr>
        <w:t xml:space="preserve">de </w:t>
      </w:r>
      <w:r w:rsidR="007622CD">
        <w:rPr>
          <w:rFonts w:ascii="Montserrat" w:hAnsi="Montserrat"/>
          <w:sz w:val="20"/>
          <w:szCs w:val="20"/>
        </w:rPr>
        <w:t xml:space="preserve">evaluación educativa desde distintas perspectivas y con </w:t>
      </w:r>
      <w:r w:rsidR="001F5955" w:rsidRPr="006233CD">
        <w:rPr>
          <w:rFonts w:ascii="Montserrat" w:hAnsi="Montserrat"/>
          <w:sz w:val="20"/>
          <w:szCs w:val="20"/>
        </w:rPr>
        <w:t>apeg</w:t>
      </w:r>
      <w:r w:rsidR="007622CD">
        <w:rPr>
          <w:rFonts w:ascii="Montserrat" w:hAnsi="Montserrat"/>
          <w:sz w:val="20"/>
          <w:szCs w:val="20"/>
        </w:rPr>
        <w:t>o a l</w:t>
      </w:r>
      <w:r w:rsidR="00B90B7A" w:rsidRPr="006233CD">
        <w:rPr>
          <w:rFonts w:ascii="Montserrat" w:hAnsi="Montserrat"/>
          <w:sz w:val="20"/>
          <w:szCs w:val="20"/>
        </w:rPr>
        <w:t>os</w:t>
      </w:r>
      <w:r w:rsidR="001F5955" w:rsidRPr="006233CD">
        <w:rPr>
          <w:rFonts w:ascii="Montserrat" w:hAnsi="Montserrat"/>
          <w:sz w:val="20"/>
          <w:szCs w:val="20"/>
        </w:rPr>
        <w:t xml:space="preserve"> más altos estándares </w:t>
      </w:r>
      <w:r w:rsidR="007622CD">
        <w:rPr>
          <w:rFonts w:ascii="Montserrat" w:hAnsi="Montserrat"/>
          <w:sz w:val="20"/>
          <w:szCs w:val="20"/>
        </w:rPr>
        <w:t>de calidad</w:t>
      </w:r>
      <w:r w:rsidR="008449CA">
        <w:rPr>
          <w:rFonts w:ascii="Montserrat" w:hAnsi="Montserrat"/>
          <w:sz w:val="20"/>
          <w:szCs w:val="20"/>
        </w:rPr>
        <w:t>. C</w:t>
      </w:r>
      <w:r w:rsidR="00BF315E">
        <w:rPr>
          <w:rFonts w:ascii="Montserrat" w:hAnsi="Montserrat"/>
          <w:sz w:val="20"/>
          <w:szCs w:val="20"/>
        </w:rPr>
        <w:t xml:space="preserve">on </w:t>
      </w:r>
      <w:r w:rsidR="00EC5D6C">
        <w:rPr>
          <w:rFonts w:ascii="Montserrat" w:hAnsi="Montserrat"/>
          <w:sz w:val="20"/>
          <w:szCs w:val="20"/>
        </w:rPr>
        <w:t>e</w:t>
      </w:r>
      <w:r w:rsidR="00EC5D6C" w:rsidRPr="006233CD">
        <w:rPr>
          <w:rFonts w:ascii="Montserrat" w:hAnsi="Montserrat"/>
          <w:sz w:val="20"/>
          <w:szCs w:val="20"/>
        </w:rPr>
        <w:t>xperiencia</w:t>
      </w:r>
      <w:r w:rsidR="00BF315E">
        <w:rPr>
          <w:rFonts w:ascii="Montserrat" w:hAnsi="Montserrat"/>
          <w:sz w:val="20"/>
          <w:szCs w:val="20"/>
        </w:rPr>
        <w:t>,</w:t>
      </w:r>
      <w:r w:rsidR="009C18B5" w:rsidRPr="006233CD">
        <w:rPr>
          <w:rFonts w:ascii="Montserrat" w:hAnsi="Montserrat"/>
          <w:sz w:val="20"/>
          <w:szCs w:val="20"/>
        </w:rPr>
        <w:t xml:space="preserve"> tanto en la aplicación de </w:t>
      </w:r>
      <w:r w:rsidR="008449CA">
        <w:rPr>
          <w:rFonts w:ascii="Montserrat" w:hAnsi="Montserrat"/>
          <w:sz w:val="20"/>
          <w:szCs w:val="20"/>
        </w:rPr>
        <w:t xml:space="preserve">instrumentos de evaluación impresos </w:t>
      </w:r>
      <w:r w:rsidR="009C18B5" w:rsidRPr="006233CD">
        <w:rPr>
          <w:rFonts w:ascii="Montserrat" w:hAnsi="Montserrat"/>
          <w:sz w:val="20"/>
          <w:szCs w:val="20"/>
        </w:rPr>
        <w:t xml:space="preserve">en papel como </w:t>
      </w:r>
      <w:r w:rsidR="008449CA">
        <w:rPr>
          <w:rFonts w:ascii="Montserrat" w:hAnsi="Montserrat"/>
          <w:sz w:val="20"/>
          <w:szCs w:val="20"/>
        </w:rPr>
        <w:t xml:space="preserve">a través de </w:t>
      </w:r>
      <w:r w:rsidR="009C18B5" w:rsidRPr="006233CD">
        <w:rPr>
          <w:rFonts w:ascii="Montserrat" w:hAnsi="Montserrat"/>
          <w:sz w:val="20"/>
          <w:szCs w:val="20"/>
        </w:rPr>
        <w:t>medios electrónicos</w:t>
      </w:r>
      <w:r w:rsidR="008449CA">
        <w:rPr>
          <w:rFonts w:ascii="Montserrat" w:hAnsi="Montserrat"/>
          <w:sz w:val="20"/>
          <w:szCs w:val="20"/>
        </w:rPr>
        <w:t xml:space="preserve">. Con la capacidad de </w:t>
      </w:r>
      <w:r w:rsidR="009C18B5" w:rsidRPr="006233CD">
        <w:rPr>
          <w:rFonts w:ascii="Montserrat" w:hAnsi="Montserrat"/>
          <w:sz w:val="20"/>
          <w:szCs w:val="20"/>
        </w:rPr>
        <w:t>garantizar la cobertura a nivel nacional de</w:t>
      </w:r>
      <w:r w:rsidR="00BF315E">
        <w:rPr>
          <w:rFonts w:ascii="Montserrat" w:hAnsi="Montserrat"/>
          <w:sz w:val="20"/>
          <w:szCs w:val="20"/>
        </w:rPr>
        <w:t xml:space="preserve"> la aplicación </w:t>
      </w:r>
      <w:r w:rsidR="00BF315E" w:rsidRPr="0031461D">
        <w:rPr>
          <w:rFonts w:ascii="Montserrat" w:hAnsi="Montserrat"/>
          <w:sz w:val="20"/>
          <w:szCs w:val="20"/>
        </w:rPr>
        <w:t xml:space="preserve">de los </w:t>
      </w:r>
      <w:r w:rsidR="00BF315E" w:rsidRPr="0031461D">
        <w:rPr>
          <w:rFonts w:ascii="Montserrat" w:hAnsi="Montserrat"/>
          <w:sz w:val="20"/>
          <w:szCs w:val="20"/>
        </w:rPr>
        <w:lastRenderedPageBreak/>
        <w:t xml:space="preserve">instrumentos </w:t>
      </w:r>
      <w:r w:rsidR="008449CA" w:rsidRPr="0031461D">
        <w:rPr>
          <w:rFonts w:ascii="Montserrat" w:hAnsi="Montserrat"/>
          <w:sz w:val="20"/>
          <w:szCs w:val="20"/>
        </w:rPr>
        <w:t xml:space="preserve">y de </w:t>
      </w:r>
      <w:r w:rsidR="009C18B5" w:rsidRPr="0031461D">
        <w:rPr>
          <w:rFonts w:ascii="Montserrat" w:hAnsi="Montserrat"/>
          <w:sz w:val="20"/>
          <w:szCs w:val="20"/>
        </w:rPr>
        <w:t xml:space="preserve">salvaguardar </w:t>
      </w:r>
      <w:r w:rsidRPr="0031461D">
        <w:rPr>
          <w:rFonts w:ascii="Montserrat" w:hAnsi="Montserrat"/>
          <w:sz w:val="20"/>
          <w:szCs w:val="20"/>
        </w:rPr>
        <w:t xml:space="preserve">la confidencialidad de la información </w:t>
      </w:r>
      <w:r w:rsidR="009C18B5" w:rsidRPr="0031461D">
        <w:rPr>
          <w:rFonts w:ascii="Montserrat" w:hAnsi="Montserrat"/>
          <w:sz w:val="20"/>
          <w:szCs w:val="20"/>
        </w:rPr>
        <w:t xml:space="preserve">recopilada a partir de la aplicación </w:t>
      </w:r>
      <w:r w:rsidRPr="0031461D">
        <w:rPr>
          <w:rFonts w:ascii="Montserrat" w:hAnsi="Montserrat"/>
          <w:sz w:val="20"/>
          <w:szCs w:val="20"/>
        </w:rPr>
        <w:t>de l</w:t>
      </w:r>
      <w:r w:rsidR="008449CA" w:rsidRPr="0031461D">
        <w:rPr>
          <w:rFonts w:ascii="Montserrat" w:hAnsi="Montserrat"/>
          <w:sz w:val="20"/>
          <w:szCs w:val="20"/>
        </w:rPr>
        <w:t>os instrumentos de valoración</w:t>
      </w:r>
      <w:r w:rsidRPr="0031461D">
        <w:rPr>
          <w:rFonts w:ascii="Montserrat" w:hAnsi="Montserrat"/>
          <w:sz w:val="20"/>
          <w:szCs w:val="20"/>
        </w:rPr>
        <w:t>.</w:t>
      </w:r>
      <w:ins w:id="4" w:author="Ruth Guevara" w:date="2020-01-14T20:09:00Z">
        <w:r w:rsidR="00E17068">
          <w:rPr>
            <w:rFonts w:ascii="Montserrat" w:hAnsi="Montserrat"/>
            <w:sz w:val="20"/>
            <w:szCs w:val="20"/>
          </w:rPr>
          <w:t xml:space="preserve"> </w:t>
        </w:r>
      </w:ins>
    </w:p>
    <w:p w14:paraId="6A2CBEBB" w14:textId="5B1A7660" w:rsidR="007143EF" w:rsidRDefault="007143EF" w:rsidP="00C55FD3">
      <w:pPr>
        <w:tabs>
          <w:tab w:val="left" w:pos="142"/>
        </w:tabs>
        <w:spacing w:before="240"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Adicionalmente</w:t>
      </w:r>
      <w:r w:rsidR="00BF315E">
        <w:rPr>
          <w:rFonts w:ascii="Montserrat" w:hAnsi="Montserrat"/>
          <w:sz w:val="20"/>
          <w:szCs w:val="20"/>
        </w:rPr>
        <w:t>,</w:t>
      </w:r>
      <w:r>
        <w:rPr>
          <w:rFonts w:ascii="Montserrat" w:hAnsi="Montserrat"/>
          <w:sz w:val="20"/>
          <w:szCs w:val="20"/>
        </w:rPr>
        <w:t xml:space="preserve"> </w:t>
      </w:r>
      <w:del w:id="5" w:author="Ruth Guevara" w:date="2020-01-14T20:09:00Z">
        <w:r w:rsidDel="00E17068">
          <w:rPr>
            <w:rFonts w:ascii="Montserrat" w:hAnsi="Montserrat"/>
            <w:sz w:val="20"/>
            <w:szCs w:val="20"/>
          </w:rPr>
          <w:delText xml:space="preserve">el Prestador de Servicios </w:delText>
        </w:r>
      </w:del>
      <w:r>
        <w:rPr>
          <w:rFonts w:ascii="Montserrat" w:hAnsi="Montserrat"/>
          <w:sz w:val="20"/>
          <w:szCs w:val="20"/>
        </w:rPr>
        <w:t xml:space="preserve">deberá cumplir con las siguientes características: </w:t>
      </w:r>
    </w:p>
    <w:p w14:paraId="7FEA6C14" w14:textId="360320A8" w:rsidR="002D2C34" w:rsidRPr="007143EF" w:rsidRDefault="008449CA" w:rsidP="00C55FD3">
      <w:pPr>
        <w:pStyle w:val="Prrafodelista"/>
        <w:numPr>
          <w:ilvl w:val="0"/>
          <w:numId w:val="40"/>
        </w:numPr>
        <w:tabs>
          <w:tab w:val="left" w:pos="284"/>
        </w:tabs>
        <w:spacing w:before="240" w:line="360" w:lineRule="auto"/>
        <w:ind w:left="284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Contar con p</w:t>
      </w:r>
      <w:r w:rsidR="002D2C34" w:rsidRPr="007143EF">
        <w:rPr>
          <w:rFonts w:ascii="Montserrat" w:hAnsi="Montserrat"/>
          <w:sz w:val="20"/>
          <w:szCs w:val="20"/>
        </w:rPr>
        <w:t>er</w:t>
      </w:r>
      <w:r w:rsidR="00631D3D">
        <w:rPr>
          <w:rFonts w:ascii="Montserrat" w:hAnsi="Montserrat"/>
          <w:sz w:val="20"/>
          <w:szCs w:val="20"/>
        </w:rPr>
        <w:t xml:space="preserve">sonal </w:t>
      </w:r>
      <w:r>
        <w:rPr>
          <w:rFonts w:ascii="Montserrat" w:hAnsi="Montserrat"/>
          <w:sz w:val="20"/>
          <w:szCs w:val="20"/>
        </w:rPr>
        <w:t xml:space="preserve">especializado en </w:t>
      </w:r>
      <w:r w:rsidR="00631D3D">
        <w:rPr>
          <w:rFonts w:ascii="Montserrat" w:hAnsi="Montserrat"/>
          <w:sz w:val="20"/>
          <w:szCs w:val="20"/>
        </w:rPr>
        <w:t xml:space="preserve">diseño, </w:t>
      </w:r>
      <w:r>
        <w:rPr>
          <w:rFonts w:ascii="Montserrat" w:hAnsi="Montserrat"/>
          <w:sz w:val="20"/>
          <w:szCs w:val="20"/>
        </w:rPr>
        <w:t xml:space="preserve">desarrollo, </w:t>
      </w:r>
      <w:r w:rsidR="00631D3D">
        <w:rPr>
          <w:rFonts w:ascii="Montserrat" w:hAnsi="Montserrat"/>
          <w:sz w:val="20"/>
          <w:szCs w:val="20"/>
        </w:rPr>
        <w:t xml:space="preserve">validación, </w:t>
      </w:r>
      <w:r>
        <w:rPr>
          <w:rFonts w:ascii="Montserrat" w:hAnsi="Montserrat"/>
          <w:sz w:val="20"/>
          <w:szCs w:val="20"/>
        </w:rPr>
        <w:t xml:space="preserve">aplicación, </w:t>
      </w:r>
      <w:r w:rsidR="00631D3D">
        <w:rPr>
          <w:rFonts w:ascii="Montserrat" w:hAnsi="Montserrat"/>
          <w:sz w:val="20"/>
          <w:szCs w:val="20"/>
        </w:rPr>
        <w:t>calificación y análisis de instrumentos de evaluación</w:t>
      </w:r>
      <w:r>
        <w:rPr>
          <w:rFonts w:ascii="Montserrat" w:hAnsi="Montserrat"/>
          <w:sz w:val="20"/>
          <w:szCs w:val="20"/>
        </w:rPr>
        <w:t xml:space="preserve"> educativa</w:t>
      </w:r>
      <w:r w:rsidR="00631D3D">
        <w:rPr>
          <w:rFonts w:ascii="Montserrat" w:hAnsi="Montserrat"/>
          <w:sz w:val="20"/>
          <w:szCs w:val="20"/>
        </w:rPr>
        <w:t>.</w:t>
      </w:r>
    </w:p>
    <w:p w14:paraId="6B3CB360" w14:textId="71665481" w:rsidR="0031461D" w:rsidRDefault="00595D64" w:rsidP="00C55FD3">
      <w:pPr>
        <w:pStyle w:val="Prrafodelista"/>
        <w:numPr>
          <w:ilvl w:val="0"/>
          <w:numId w:val="40"/>
        </w:numPr>
        <w:tabs>
          <w:tab w:val="left" w:pos="284"/>
        </w:tabs>
        <w:spacing w:before="240" w:line="360" w:lineRule="auto"/>
        <w:ind w:left="284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Tener la i</w:t>
      </w:r>
      <w:r w:rsidR="00953BF7" w:rsidRPr="007143EF">
        <w:rPr>
          <w:rFonts w:ascii="Montserrat" w:hAnsi="Montserrat"/>
          <w:sz w:val="20"/>
          <w:szCs w:val="20"/>
        </w:rPr>
        <w:t>nfraestructura</w:t>
      </w:r>
      <w:r w:rsidR="00A0417E">
        <w:rPr>
          <w:rFonts w:ascii="Montserrat" w:hAnsi="Montserrat"/>
          <w:sz w:val="20"/>
          <w:szCs w:val="20"/>
        </w:rPr>
        <w:t xml:space="preserve"> </w:t>
      </w:r>
      <w:r w:rsidR="00AF4455">
        <w:rPr>
          <w:rFonts w:ascii="Montserrat" w:hAnsi="Montserrat"/>
          <w:sz w:val="20"/>
          <w:szCs w:val="20"/>
        </w:rPr>
        <w:t xml:space="preserve">física y técnica </w:t>
      </w:r>
      <w:r>
        <w:rPr>
          <w:rFonts w:ascii="Montserrat" w:hAnsi="Montserrat"/>
          <w:sz w:val="20"/>
          <w:szCs w:val="20"/>
        </w:rPr>
        <w:t xml:space="preserve">suficiente y apropiada </w:t>
      </w:r>
      <w:r w:rsidR="00A0417E">
        <w:rPr>
          <w:rFonts w:ascii="Montserrat" w:hAnsi="Montserrat"/>
          <w:sz w:val="20"/>
          <w:szCs w:val="20"/>
        </w:rPr>
        <w:t xml:space="preserve">para el </w:t>
      </w:r>
      <w:r w:rsidR="0031461D">
        <w:rPr>
          <w:rFonts w:ascii="Montserrat" w:hAnsi="Montserrat"/>
          <w:sz w:val="20"/>
          <w:szCs w:val="20"/>
        </w:rPr>
        <w:t xml:space="preserve">diseño, desarrollo, validación, aplicación y análisis de </w:t>
      </w:r>
      <w:r w:rsidR="00A0417E">
        <w:rPr>
          <w:rFonts w:ascii="Montserrat" w:hAnsi="Montserrat"/>
          <w:sz w:val="20"/>
          <w:szCs w:val="20"/>
        </w:rPr>
        <w:t>los instrumentos de</w:t>
      </w:r>
      <w:r>
        <w:rPr>
          <w:rFonts w:ascii="Montserrat" w:hAnsi="Montserrat"/>
          <w:sz w:val="20"/>
          <w:szCs w:val="20"/>
        </w:rPr>
        <w:t xml:space="preserve"> valoración como: </w:t>
      </w:r>
      <w:del w:id="6" w:author="Ruth Guevara" w:date="2020-01-14T16:49:00Z">
        <w:r w:rsidR="00A0417E" w:rsidDel="00013FF9">
          <w:rPr>
            <w:rFonts w:ascii="Montserrat" w:hAnsi="Montserrat"/>
            <w:sz w:val="20"/>
            <w:szCs w:val="20"/>
          </w:rPr>
          <w:delText xml:space="preserve"> </w:delText>
        </w:r>
      </w:del>
      <w:r w:rsidR="00A0417E">
        <w:rPr>
          <w:rFonts w:ascii="Montserrat" w:hAnsi="Montserrat"/>
          <w:sz w:val="20"/>
          <w:szCs w:val="20"/>
        </w:rPr>
        <w:t>espacios de trabajo</w:t>
      </w:r>
      <w:r w:rsidR="0031461D">
        <w:rPr>
          <w:rFonts w:ascii="Montserrat" w:hAnsi="Montserrat"/>
          <w:sz w:val="20"/>
          <w:szCs w:val="20"/>
        </w:rPr>
        <w:t>,</w:t>
      </w:r>
      <w:r w:rsidR="00A0417E">
        <w:rPr>
          <w:rFonts w:ascii="Montserrat" w:hAnsi="Montserrat"/>
          <w:sz w:val="20"/>
          <w:szCs w:val="20"/>
        </w:rPr>
        <w:t xml:space="preserve"> mobiliario, equipos de cómputo, servicio de Internet</w:t>
      </w:r>
      <w:r w:rsidR="0031461D">
        <w:rPr>
          <w:rFonts w:ascii="Montserrat" w:hAnsi="Montserrat"/>
          <w:sz w:val="20"/>
          <w:szCs w:val="20"/>
        </w:rPr>
        <w:t xml:space="preserve"> y</w:t>
      </w:r>
      <w:r w:rsidR="00A0417E">
        <w:rPr>
          <w:rFonts w:ascii="Montserrat" w:hAnsi="Montserrat"/>
          <w:sz w:val="20"/>
          <w:szCs w:val="20"/>
        </w:rPr>
        <w:t xml:space="preserve"> materiales de oficina</w:t>
      </w:r>
      <w:r w:rsidR="0031461D">
        <w:rPr>
          <w:rFonts w:ascii="Montserrat" w:hAnsi="Montserrat"/>
          <w:sz w:val="20"/>
          <w:szCs w:val="20"/>
        </w:rPr>
        <w:t xml:space="preserve">. </w:t>
      </w:r>
    </w:p>
    <w:p w14:paraId="121DFA95" w14:textId="75584231" w:rsidR="00175CB7" w:rsidRPr="007143EF" w:rsidRDefault="0031461D" w:rsidP="00C55FD3">
      <w:pPr>
        <w:pStyle w:val="Prrafodelista"/>
        <w:numPr>
          <w:ilvl w:val="0"/>
          <w:numId w:val="40"/>
        </w:numPr>
        <w:tabs>
          <w:tab w:val="left" w:pos="284"/>
        </w:tabs>
        <w:spacing w:before="240" w:line="360" w:lineRule="auto"/>
        <w:ind w:left="284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Tener la infraestructura tecnológica que dé soporte al sistema informático para operar la aplicación y supervisión de los instrumentos, </w:t>
      </w:r>
      <w:r w:rsidR="00175CB7">
        <w:rPr>
          <w:rFonts w:ascii="Montserrat" w:hAnsi="Montserrat" w:cs="Arial"/>
          <w:sz w:val="20"/>
          <w:szCs w:val="20"/>
          <w:lang w:val="es-ES_tradnl"/>
        </w:rPr>
        <w:t>transferir la información de manera</w:t>
      </w:r>
      <w:r w:rsidR="00175CB7" w:rsidRPr="00AD4CFB">
        <w:rPr>
          <w:rFonts w:ascii="Montserrat" w:hAnsi="Montserrat" w:cs="Arial"/>
          <w:sz w:val="20"/>
          <w:szCs w:val="20"/>
          <w:lang w:val="es-ES_tradnl"/>
        </w:rPr>
        <w:t xml:space="preserve"> simultánea a todas las sedes de aplicación</w:t>
      </w:r>
      <w:r w:rsidR="00175CB7">
        <w:rPr>
          <w:rFonts w:ascii="Montserrat" w:hAnsi="Montserrat" w:cs="Arial"/>
          <w:sz w:val="20"/>
          <w:szCs w:val="20"/>
          <w:lang w:val="es-ES_tradnl"/>
        </w:rPr>
        <w:t xml:space="preserve">, </w:t>
      </w:r>
      <w:r>
        <w:rPr>
          <w:rFonts w:ascii="Montserrat" w:hAnsi="Montserrat"/>
          <w:sz w:val="20"/>
          <w:szCs w:val="20"/>
        </w:rPr>
        <w:t>así como para resguardar los contenidos de los instrumentos y los resultados de los sustentantes</w:t>
      </w:r>
      <w:r w:rsidR="00175CB7">
        <w:rPr>
          <w:rFonts w:ascii="Montserrat" w:hAnsi="Montserrat"/>
          <w:sz w:val="20"/>
          <w:szCs w:val="20"/>
        </w:rPr>
        <w:t xml:space="preserve">, </w:t>
      </w:r>
      <w:r w:rsidR="00175CB7" w:rsidRPr="00AD4CFB">
        <w:rPr>
          <w:rFonts w:ascii="Montserrat" w:hAnsi="Montserrat" w:cs="Arial"/>
          <w:sz w:val="20"/>
          <w:szCs w:val="20"/>
          <w:lang w:val="es-ES_tradnl"/>
        </w:rPr>
        <w:t>bajo estrictos protocolos de seguridad</w:t>
      </w:r>
      <w:r w:rsidR="00AF4455">
        <w:rPr>
          <w:rFonts w:ascii="Montserrat" w:hAnsi="Montserrat" w:cs="Arial"/>
          <w:sz w:val="20"/>
          <w:szCs w:val="20"/>
          <w:lang w:val="es-ES_tradnl"/>
        </w:rPr>
        <w:t>.</w:t>
      </w:r>
      <w:r w:rsidR="00175CB7" w:rsidDel="0031461D">
        <w:rPr>
          <w:rFonts w:ascii="Montserrat" w:hAnsi="Montserrat"/>
          <w:sz w:val="20"/>
          <w:szCs w:val="20"/>
        </w:rPr>
        <w:t xml:space="preserve"> </w:t>
      </w:r>
    </w:p>
    <w:p w14:paraId="1348FCA4" w14:textId="02905AA0" w:rsidR="0031461D" w:rsidRDefault="0031461D" w:rsidP="00525AAC">
      <w:pPr>
        <w:pStyle w:val="Prrafodelista"/>
        <w:numPr>
          <w:ilvl w:val="0"/>
          <w:numId w:val="40"/>
        </w:numPr>
        <w:tabs>
          <w:tab w:val="left" w:pos="284"/>
        </w:tabs>
        <w:spacing w:before="240" w:line="360" w:lineRule="auto"/>
        <w:ind w:left="284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Tener</w:t>
      </w:r>
      <w:r w:rsidR="001457E7">
        <w:rPr>
          <w:rFonts w:ascii="Montserrat" w:hAnsi="Montserrat"/>
          <w:sz w:val="20"/>
          <w:szCs w:val="20"/>
        </w:rPr>
        <w:t xml:space="preserve"> la capacidad logística para desplazar al personal</w:t>
      </w:r>
      <w:r w:rsidR="00595D64">
        <w:rPr>
          <w:rFonts w:ascii="Montserrat" w:hAnsi="Montserrat"/>
          <w:sz w:val="20"/>
          <w:szCs w:val="20"/>
        </w:rPr>
        <w:t xml:space="preserve"> a las sedes </w:t>
      </w:r>
      <w:r w:rsidR="001457E7">
        <w:rPr>
          <w:rFonts w:ascii="Montserrat" w:hAnsi="Montserrat"/>
          <w:sz w:val="20"/>
          <w:szCs w:val="20"/>
        </w:rPr>
        <w:t>en las que se llevará a cabo la</w:t>
      </w:r>
      <w:r w:rsidR="00595D64">
        <w:rPr>
          <w:rFonts w:ascii="Montserrat" w:hAnsi="Montserrat"/>
          <w:sz w:val="20"/>
          <w:szCs w:val="20"/>
        </w:rPr>
        <w:t xml:space="preserve"> aplicación de los instrumentos</w:t>
      </w:r>
      <w:r w:rsidR="00525AAC">
        <w:rPr>
          <w:rFonts w:ascii="Montserrat" w:hAnsi="Montserrat"/>
          <w:sz w:val="20"/>
          <w:szCs w:val="20"/>
        </w:rPr>
        <w:t xml:space="preserve"> y la supervisión correspondiente.</w:t>
      </w:r>
    </w:p>
    <w:p w14:paraId="650C8665" w14:textId="06C1C911" w:rsidR="00175CB7" w:rsidRDefault="0031461D" w:rsidP="00C55FD3">
      <w:pPr>
        <w:pStyle w:val="Prrafodelista"/>
        <w:numPr>
          <w:ilvl w:val="0"/>
          <w:numId w:val="40"/>
        </w:numPr>
        <w:tabs>
          <w:tab w:val="left" w:pos="284"/>
        </w:tabs>
        <w:spacing w:before="240" w:line="360" w:lineRule="auto"/>
        <w:ind w:left="284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Tener la capacidad de </w:t>
      </w:r>
      <w:r w:rsidR="00FB7EF1">
        <w:rPr>
          <w:rFonts w:ascii="Montserrat" w:hAnsi="Montserrat"/>
          <w:sz w:val="20"/>
          <w:szCs w:val="20"/>
        </w:rPr>
        <w:t xml:space="preserve">gestión para la administración de </w:t>
      </w:r>
      <w:r>
        <w:rPr>
          <w:rFonts w:ascii="Montserrat" w:hAnsi="Montserrat"/>
          <w:sz w:val="20"/>
          <w:szCs w:val="20"/>
        </w:rPr>
        <w:t>los procesos de aplicación a nivel nacional y de atender las incidencias que se presenten</w:t>
      </w:r>
      <w:r w:rsidR="00595D64">
        <w:rPr>
          <w:rFonts w:ascii="Montserrat" w:hAnsi="Montserrat"/>
          <w:sz w:val="20"/>
          <w:szCs w:val="20"/>
        </w:rPr>
        <w:t>.</w:t>
      </w:r>
      <w:r w:rsidR="002C6AA0">
        <w:rPr>
          <w:rFonts w:ascii="Montserrat" w:hAnsi="Montserrat"/>
          <w:sz w:val="20"/>
          <w:szCs w:val="20"/>
        </w:rPr>
        <w:t xml:space="preserve"> </w:t>
      </w:r>
    </w:p>
    <w:p w14:paraId="00B78C1E" w14:textId="7A553230" w:rsidR="00953BF7" w:rsidRPr="007143EF" w:rsidRDefault="00595D64" w:rsidP="00C55FD3">
      <w:pPr>
        <w:pStyle w:val="Prrafodelista"/>
        <w:numPr>
          <w:ilvl w:val="0"/>
          <w:numId w:val="40"/>
        </w:numPr>
        <w:tabs>
          <w:tab w:val="left" w:pos="284"/>
        </w:tabs>
        <w:spacing w:before="240" w:line="360" w:lineRule="auto"/>
        <w:ind w:left="284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Contar con la colaboración de </w:t>
      </w:r>
      <w:r w:rsidR="00953BF7" w:rsidRPr="007143EF">
        <w:rPr>
          <w:rFonts w:ascii="Montserrat" w:hAnsi="Montserrat"/>
          <w:sz w:val="20"/>
          <w:szCs w:val="20"/>
        </w:rPr>
        <w:t xml:space="preserve">especialistas </w:t>
      </w:r>
      <w:r>
        <w:rPr>
          <w:rFonts w:ascii="Montserrat" w:hAnsi="Montserrat"/>
          <w:sz w:val="20"/>
          <w:szCs w:val="20"/>
        </w:rPr>
        <w:t xml:space="preserve">externos a la institución, de procedencia </w:t>
      </w:r>
      <w:r w:rsidR="00953BF7" w:rsidRPr="007143EF">
        <w:rPr>
          <w:rFonts w:ascii="Montserrat" w:hAnsi="Montserrat"/>
          <w:sz w:val="20"/>
          <w:szCs w:val="20"/>
        </w:rPr>
        <w:t>nacional e internacional</w:t>
      </w:r>
      <w:r w:rsidR="00DA78C6">
        <w:rPr>
          <w:rFonts w:ascii="Montserrat" w:hAnsi="Montserrat"/>
          <w:sz w:val="20"/>
          <w:szCs w:val="20"/>
        </w:rPr>
        <w:t xml:space="preserve">, para </w:t>
      </w:r>
      <w:r>
        <w:rPr>
          <w:rFonts w:ascii="Montserrat" w:hAnsi="Montserrat"/>
          <w:sz w:val="20"/>
          <w:szCs w:val="20"/>
        </w:rPr>
        <w:t>que aporten sus conocimientos y experiencia en el diseño, desarrollo</w:t>
      </w:r>
      <w:r w:rsidR="0031461D">
        <w:rPr>
          <w:rFonts w:ascii="Montserrat" w:hAnsi="Montserrat"/>
          <w:sz w:val="20"/>
          <w:szCs w:val="20"/>
        </w:rPr>
        <w:t>,</w:t>
      </w:r>
      <w:r>
        <w:rPr>
          <w:rFonts w:ascii="Montserrat" w:hAnsi="Montserrat"/>
          <w:sz w:val="20"/>
          <w:szCs w:val="20"/>
        </w:rPr>
        <w:t xml:space="preserve"> validación</w:t>
      </w:r>
      <w:r w:rsidR="0031461D">
        <w:rPr>
          <w:rFonts w:ascii="Montserrat" w:hAnsi="Montserrat"/>
          <w:sz w:val="20"/>
          <w:szCs w:val="20"/>
        </w:rPr>
        <w:t xml:space="preserve">, aplicación, calificación y análisis </w:t>
      </w:r>
      <w:r>
        <w:rPr>
          <w:rFonts w:ascii="Montserrat" w:hAnsi="Montserrat"/>
          <w:sz w:val="20"/>
          <w:szCs w:val="20"/>
        </w:rPr>
        <w:t>de los instrumentos</w:t>
      </w:r>
      <w:r w:rsidR="00953BF7" w:rsidRPr="007143EF">
        <w:rPr>
          <w:rFonts w:ascii="Montserrat" w:hAnsi="Montserrat"/>
          <w:sz w:val="20"/>
          <w:szCs w:val="20"/>
        </w:rPr>
        <w:t>.</w:t>
      </w:r>
    </w:p>
    <w:p w14:paraId="121C5156" w14:textId="7D7CB045" w:rsidR="004B7744" w:rsidDel="00E17068" w:rsidRDefault="004B7744" w:rsidP="00C55FD3">
      <w:pPr>
        <w:tabs>
          <w:tab w:val="left" w:pos="142"/>
        </w:tabs>
        <w:jc w:val="both"/>
        <w:rPr>
          <w:del w:id="7" w:author="Ruth Guevara" w:date="2020-01-14T20:10:00Z"/>
          <w:rFonts w:ascii="Montserrat" w:hAnsi="Montserrat"/>
          <w:sz w:val="20"/>
          <w:szCs w:val="20"/>
        </w:rPr>
      </w:pPr>
    </w:p>
    <w:p w14:paraId="4AFC3A4C" w14:textId="77777777" w:rsidR="00E17068" w:rsidRDefault="00E17068" w:rsidP="00C55FD3">
      <w:pPr>
        <w:tabs>
          <w:tab w:val="left" w:pos="142"/>
        </w:tabs>
        <w:jc w:val="both"/>
        <w:rPr>
          <w:ins w:id="8" w:author="Ruth Guevara" w:date="2020-01-14T20:10:00Z"/>
          <w:rFonts w:ascii="Montserrat" w:hAnsi="Montserrat"/>
          <w:b/>
          <w:bCs/>
          <w:sz w:val="24"/>
          <w:szCs w:val="24"/>
        </w:rPr>
      </w:pPr>
    </w:p>
    <w:p w14:paraId="7C9ECC0F" w14:textId="213C1D57" w:rsidR="00BE2AD7" w:rsidRDefault="00BE2AD7" w:rsidP="00C55FD3">
      <w:pPr>
        <w:tabs>
          <w:tab w:val="left" w:pos="142"/>
        </w:tabs>
        <w:jc w:val="both"/>
        <w:rPr>
          <w:rFonts w:ascii="Montserrat" w:hAnsi="Montserrat"/>
          <w:b/>
          <w:bCs/>
          <w:sz w:val="24"/>
          <w:szCs w:val="24"/>
        </w:rPr>
      </w:pPr>
      <w:r w:rsidRPr="00CB05B3">
        <w:rPr>
          <w:rFonts w:ascii="Montserrat" w:hAnsi="Montserrat"/>
          <w:b/>
          <w:bCs/>
          <w:sz w:val="24"/>
          <w:szCs w:val="24"/>
        </w:rPr>
        <w:t xml:space="preserve">DESCRIPCIÓN </w:t>
      </w:r>
      <w:r w:rsidR="00CF752F">
        <w:rPr>
          <w:rFonts w:ascii="Montserrat" w:hAnsi="Montserrat"/>
          <w:b/>
          <w:bCs/>
          <w:sz w:val="24"/>
          <w:szCs w:val="24"/>
        </w:rPr>
        <w:t xml:space="preserve">DE </w:t>
      </w:r>
      <w:r w:rsidRPr="00CB05B3">
        <w:rPr>
          <w:rFonts w:ascii="Montserrat" w:hAnsi="Montserrat"/>
          <w:b/>
          <w:bCs/>
          <w:sz w:val="24"/>
          <w:szCs w:val="24"/>
        </w:rPr>
        <w:t>LOS SERVICIOS</w:t>
      </w:r>
    </w:p>
    <w:p w14:paraId="6AE098D1" w14:textId="2FC3221E" w:rsidR="00E17068" w:rsidRDefault="00013FF9" w:rsidP="00C55FD3">
      <w:pPr>
        <w:tabs>
          <w:tab w:val="left" w:pos="142"/>
        </w:tabs>
        <w:jc w:val="both"/>
        <w:rPr>
          <w:ins w:id="9" w:author="Ruth Guevara" w:date="2020-01-14T20:10:00Z"/>
          <w:rFonts w:ascii="Montserrat" w:hAnsi="Montserrat"/>
          <w:sz w:val="20"/>
          <w:szCs w:val="20"/>
        </w:rPr>
      </w:pPr>
      <w:ins w:id="10" w:author="Ruth Guevara" w:date="2020-01-14T16:55:00Z">
        <w:r>
          <w:rPr>
            <w:rFonts w:ascii="Montserrat" w:hAnsi="Montserrat"/>
            <w:sz w:val="20"/>
            <w:szCs w:val="20"/>
          </w:rPr>
          <w:t xml:space="preserve">Durante </w:t>
        </w:r>
      </w:ins>
      <w:ins w:id="11" w:author="Ruth Guevara" w:date="2020-01-14T16:52:00Z">
        <w:r>
          <w:rPr>
            <w:rFonts w:ascii="Montserrat" w:hAnsi="Montserrat"/>
            <w:sz w:val="20"/>
            <w:szCs w:val="20"/>
          </w:rPr>
          <w:t xml:space="preserve">2020 </w:t>
        </w:r>
      </w:ins>
      <w:del w:id="12" w:author="Ruth Guevara" w:date="2020-01-14T16:52:00Z">
        <w:r w:rsidR="00666CC1" w:rsidRPr="00C55FD3" w:rsidDel="00013FF9">
          <w:rPr>
            <w:rFonts w:ascii="Montserrat" w:hAnsi="Montserrat"/>
            <w:sz w:val="20"/>
            <w:szCs w:val="20"/>
          </w:rPr>
          <w:delText>L</w:delText>
        </w:r>
      </w:del>
      <w:ins w:id="13" w:author="Ruth Guevara" w:date="2020-01-14T16:52:00Z">
        <w:r>
          <w:rPr>
            <w:rFonts w:ascii="Montserrat" w:hAnsi="Montserrat"/>
            <w:sz w:val="20"/>
            <w:szCs w:val="20"/>
          </w:rPr>
          <w:t>l</w:t>
        </w:r>
      </w:ins>
      <w:r w:rsidR="00666CC1" w:rsidRPr="00C55FD3">
        <w:rPr>
          <w:rFonts w:ascii="Montserrat" w:hAnsi="Montserrat"/>
          <w:sz w:val="20"/>
          <w:szCs w:val="20"/>
        </w:rPr>
        <w:t xml:space="preserve">a prestación del servicio </w:t>
      </w:r>
      <w:r w:rsidR="00666CC1">
        <w:rPr>
          <w:rFonts w:ascii="Montserrat" w:hAnsi="Montserrat"/>
          <w:sz w:val="20"/>
          <w:szCs w:val="20"/>
        </w:rPr>
        <w:t>consiste</w:t>
      </w:r>
      <w:ins w:id="14" w:author="Ruth Guevara" w:date="2020-01-14T16:55:00Z">
        <w:r>
          <w:rPr>
            <w:rFonts w:ascii="Montserrat" w:hAnsi="Montserrat"/>
            <w:sz w:val="20"/>
            <w:szCs w:val="20"/>
          </w:rPr>
          <w:t>,</w:t>
        </w:r>
      </w:ins>
      <w:r w:rsidR="00666CC1">
        <w:rPr>
          <w:rFonts w:ascii="Montserrat" w:hAnsi="Montserrat"/>
          <w:sz w:val="20"/>
          <w:szCs w:val="20"/>
        </w:rPr>
        <w:t xml:space="preserve"> </w:t>
      </w:r>
      <w:ins w:id="15" w:author="Ruth Guevara" w:date="2020-01-14T16:54:00Z">
        <w:r>
          <w:rPr>
            <w:rFonts w:ascii="Montserrat" w:hAnsi="Montserrat"/>
            <w:sz w:val="20"/>
            <w:szCs w:val="20"/>
          </w:rPr>
          <w:t xml:space="preserve">para los procesos de admisión y promoción vertical </w:t>
        </w:r>
      </w:ins>
      <w:ins w:id="16" w:author="DANIELA ARENAS MENESES" w:date="2020-01-14T22:33:00Z">
        <w:r w:rsidR="00AC1AA1">
          <w:rPr>
            <w:rFonts w:ascii="Montserrat" w:hAnsi="Montserrat"/>
            <w:sz w:val="20"/>
            <w:szCs w:val="20"/>
          </w:rPr>
          <w:t xml:space="preserve">en </w:t>
        </w:r>
      </w:ins>
      <w:ins w:id="17" w:author="Ruth Guevara" w:date="2020-01-14T16:54:00Z">
        <w:r>
          <w:rPr>
            <w:rFonts w:ascii="Montserrat" w:hAnsi="Montserrat"/>
            <w:sz w:val="20"/>
            <w:szCs w:val="20"/>
          </w:rPr>
          <w:t>Educación Básica y Media Superior</w:t>
        </w:r>
      </w:ins>
      <w:ins w:id="18" w:author="Ruth Guevara" w:date="2020-01-14T16:55:00Z">
        <w:r w:rsidR="00923405">
          <w:rPr>
            <w:rFonts w:ascii="Montserrat" w:hAnsi="Montserrat"/>
            <w:sz w:val="20"/>
            <w:szCs w:val="20"/>
          </w:rPr>
          <w:t>,</w:t>
        </w:r>
      </w:ins>
      <w:ins w:id="19" w:author="Ruth Guevara" w:date="2020-01-14T16:54:00Z">
        <w:r>
          <w:rPr>
            <w:rFonts w:ascii="Montserrat" w:hAnsi="Montserrat"/>
            <w:sz w:val="20"/>
            <w:szCs w:val="20"/>
          </w:rPr>
          <w:t xml:space="preserve"> </w:t>
        </w:r>
      </w:ins>
      <w:del w:id="20" w:author="Ruth Guevara" w:date="2020-01-14T16:54:00Z">
        <w:r w:rsidR="00666CC1" w:rsidDel="00013FF9">
          <w:rPr>
            <w:rFonts w:ascii="Montserrat" w:hAnsi="Montserrat"/>
            <w:sz w:val="20"/>
            <w:szCs w:val="20"/>
          </w:rPr>
          <w:delText xml:space="preserve">en </w:delText>
        </w:r>
      </w:del>
      <w:ins w:id="21" w:author="Ruth Guevara" w:date="2020-01-14T16:52:00Z">
        <w:r>
          <w:rPr>
            <w:rFonts w:ascii="Montserrat" w:hAnsi="Montserrat"/>
            <w:sz w:val="20"/>
            <w:szCs w:val="20"/>
          </w:rPr>
          <w:t xml:space="preserve">en </w:t>
        </w:r>
      </w:ins>
      <w:ins w:id="22" w:author="Ruth Guevara" w:date="2020-01-14T16:51:00Z">
        <w:r>
          <w:rPr>
            <w:rFonts w:ascii="Montserrat" w:hAnsi="Montserrat"/>
            <w:sz w:val="20"/>
            <w:szCs w:val="20"/>
          </w:rPr>
          <w:t>la aplicación</w:t>
        </w:r>
      </w:ins>
      <w:ins w:id="23" w:author="Ruth Guevara" w:date="2020-01-14T16:52:00Z">
        <w:r>
          <w:rPr>
            <w:rFonts w:ascii="Montserrat" w:hAnsi="Montserrat"/>
            <w:sz w:val="20"/>
            <w:szCs w:val="20"/>
          </w:rPr>
          <w:t xml:space="preserve">, calificación y análisis de </w:t>
        </w:r>
      </w:ins>
      <w:ins w:id="24" w:author="Ruth Guevara" w:date="2020-01-14T16:53:00Z">
        <w:r>
          <w:rPr>
            <w:rFonts w:ascii="Montserrat" w:hAnsi="Montserrat"/>
            <w:sz w:val="20"/>
            <w:szCs w:val="20"/>
          </w:rPr>
          <w:t xml:space="preserve">los instrumentos de valoración </w:t>
        </w:r>
      </w:ins>
      <w:ins w:id="25" w:author="Ruth Guevara" w:date="2020-01-14T16:56:00Z">
        <w:r w:rsidR="00923405">
          <w:rPr>
            <w:rFonts w:ascii="Montserrat" w:hAnsi="Montserrat"/>
            <w:sz w:val="20"/>
            <w:szCs w:val="20"/>
          </w:rPr>
          <w:t>del SISAP correspondientes</w:t>
        </w:r>
      </w:ins>
      <w:ins w:id="26" w:author="Ruth Guevara" w:date="2020-01-14T17:07:00Z">
        <w:r w:rsidR="00843515">
          <w:rPr>
            <w:rFonts w:ascii="Montserrat" w:hAnsi="Montserrat"/>
            <w:sz w:val="20"/>
            <w:szCs w:val="20"/>
          </w:rPr>
          <w:t>. (T</w:t>
        </w:r>
      </w:ins>
      <w:ins w:id="27" w:author="Ruth Guevara" w:date="2020-01-14T16:54:00Z">
        <w:r>
          <w:rPr>
            <w:rFonts w:ascii="Montserrat" w:hAnsi="Montserrat"/>
            <w:sz w:val="20"/>
            <w:szCs w:val="20"/>
          </w:rPr>
          <w:t xml:space="preserve">ablas 1 y </w:t>
        </w:r>
      </w:ins>
      <w:ins w:id="28" w:author="Ruth Guevara" w:date="2020-01-14T17:07:00Z">
        <w:r w:rsidR="00843515">
          <w:rPr>
            <w:rFonts w:ascii="Montserrat" w:hAnsi="Montserrat"/>
            <w:sz w:val="20"/>
            <w:szCs w:val="20"/>
          </w:rPr>
          <w:t>2)</w:t>
        </w:r>
      </w:ins>
      <w:ins w:id="29" w:author="Ruth Guevara" w:date="2020-01-14T16:54:00Z">
        <w:r>
          <w:rPr>
            <w:rFonts w:ascii="Montserrat" w:hAnsi="Montserrat"/>
            <w:sz w:val="20"/>
            <w:szCs w:val="20"/>
          </w:rPr>
          <w:t xml:space="preserve">. </w:t>
        </w:r>
      </w:ins>
    </w:p>
    <w:p w14:paraId="7ABFAB68" w14:textId="77777777" w:rsidR="00E17068" w:rsidRDefault="00E17068">
      <w:pPr>
        <w:rPr>
          <w:ins w:id="30" w:author="Ruth Guevara" w:date="2020-01-14T20:10:00Z"/>
          <w:rFonts w:ascii="Montserrat" w:hAnsi="Montserrat"/>
          <w:sz w:val="20"/>
          <w:szCs w:val="20"/>
        </w:rPr>
      </w:pPr>
      <w:ins w:id="31" w:author="Ruth Guevara" w:date="2020-01-14T20:10:00Z">
        <w:r>
          <w:rPr>
            <w:rFonts w:ascii="Montserrat" w:hAnsi="Montserrat"/>
            <w:sz w:val="20"/>
            <w:szCs w:val="20"/>
          </w:rPr>
          <w:br w:type="page"/>
        </w:r>
      </w:ins>
    </w:p>
    <w:tbl>
      <w:tblPr>
        <w:tblW w:w="9215" w:type="dxa"/>
        <w:tblInd w:w="-2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5"/>
        <w:gridCol w:w="1694"/>
        <w:gridCol w:w="855"/>
        <w:gridCol w:w="703"/>
        <w:gridCol w:w="714"/>
        <w:gridCol w:w="986"/>
        <w:gridCol w:w="714"/>
        <w:gridCol w:w="420"/>
        <w:gridCol w:w="573"/>
        <w:gridCol w:w="419"/>
        <w:gridCol w:w="431"/>
        <w:gridCol w:w="851"/>
      </w:tblGrid>
      <w:tr w:rsidR="00912AE1" w:rsidRPr="004C155F" w14:paraId="7913B470" w14:textId="77777777" w:rsidTr="00912AE1">
        <w:trPr>
          <w:trHeight w:val="336"/>
          <w:ins w:id="32" w:author="DANIELA ARENAS MENESES" w:date="2020-01-14T22:32:00Z"/>
        </w:trPr>
        <w:tc>
          <w:tcPr>
            <w:tcW w:w="921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E09DD5" w14:textId="77777777" w:rsidR="00912AE1" w:rsidRPr="00912AE1" w:rsidRDefault="00912AE1" w:rsidP="00912AE1">
            <w:pPr>
              <w:rPr>
                <w:ins w:id="33" w:author="DANIELA ARENAS MENESES" w:date="2020-01-14T22:32:00Z"/>
                <w:rFonts w:ascii="Monserrat" w:eastAsia="Times New Roman" w:hAnsi="Monserrat" w:cstheme="minorHAnsi"/>
                <w:bCs/>
                <w:sz w:val="16"/>
                <w:szCs w:val="16"/>
                <w:lang w:eastAsia="es-MX"/>
              </w:rPr>
            </w:pPr>
            <w:ins w:id="34" w:author="DANIELA ARENAS MENESES" w:date="2020-01-14T22:32:00Z">
              <w:r w:rsidRPr="00912AE1">
                <w:rPr>
                  <w:rFonts w:ascii="Monserrat" w:eastAsia="Times New Roman" w:hAnsi="Monserrat" w:cstheme="minorHAnsi"/>
                  <w:bCs/>
                  <w:sz w:val="16"/>
                  <w:szCs w:val="16"/>
                  <w:lang w:eastAsia="es-MX"/>
                </w:rPr>
                <w:lastRenderedPageBreak/>
                <w:t>Tabla 1. Cuantificación de instrumentos para aplicación, calificación y análisis en Educación Básica para 2020</w:t>
              </w:r>
            </w:ins>
          </w:p>
        </w:tc>
      </w:tr>
      <w:tr w:rsidR="00912AE1" w:rsidRPr="004C155F" w14:paraId="7C4B6B7F" w14:textId="77777777" w:rsidTr="00912AE1">
        <w:trPr>
          <w:trHeight w:val="413"/>
          <w:ins w:id="35" w:author="DANIELA ARENAS MENESES" w:date="2020-01-14T22:32:00Z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FE388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36" w:author="DANIELA ARENAS MENESES" w:date="2020-01-14T22:32:00Z"/>
                <w:rFonts w:eastAsia="Times New Roman" w:cstheme="minorHAnsi"/>
                <w:bCs/>
                <w:color w:val="FFFFFF"/>
                <w:sz w:val="16"/>
                <w:szCs w:val="16"/>
                <w:lang w:eastAsia="es-MX"/>
              </w:rPr>
            </w:pPr>
            <w:ins w:id="37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Proceso</w:t>
              </w:r>
            </w:ins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ACA849B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38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39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Instrumento</w:t>
              </w:r>
            </w:ins>
          </w:p>
        </w:tc>
        <w:tc>
          <w:tcPr>
            <w:tcW w:w="141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64DFCA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40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41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Función</w:t>
              </w:r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8E39F4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42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43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Nivel educativo</w:t>
              </w:r>
            </w:ins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61B77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44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45" w:author="DANIELA ARENAS MENESES" w:date="2020-01-14T22:32:00Z">
              <w:r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instrumento</w:t>
              </w:r>
            </w:ins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2C7255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46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47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función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EF884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48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49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proceso</w:t>
              </w:r>
            </w:ins>
          </w:p>
        </w:tc>
      </w:tr>
      <w:tr w:rsidR="00912AE1" w:rsidRPr="004C155F" w14:paraId="3EA1174D" w14:textId="77777777" w:rsidTr="00912AE1">
        <w:trPr>
          <w:trHeight w:val="310"/>
          <w:ins w:id="50" w:author="DANIELA ARENAS MENESES" w:date="2020-01-14T22:32:00Z"/>
        </w:trPr>
        <w:tc>
          <w:tcPr>
            <w:tcW w:w="8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67F35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5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52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Admisión</w:t>
              </w:r>
            </w:ins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2EEB1A9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5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54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 xml:space="preserve">Instrumento de acreditación. Curso Habilidades Docentes para la NEM </w:t>
              </w:r>
            </w:ins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2279A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5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56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1228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5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58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B582D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5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60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69FD2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6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62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2182BB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6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64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8</w:t>
              </w:r>
            </w:ins>
          </w:p>
        </w:tc>
      </w:tr>
      <w:tr w:rsidR="00912AE1" w:rsidRPr="004C155F" w14:paraId="0AF76AB3" w14:textId="77777777" w:rsidTr="00912AE1">
        <w:trPr>
          <w:trHeight w:val="190"/>
          <w:ins w:id="65" w:author="DANIELA ARENAS MENESES" w:date="2020-01-14T22:32:00Z"/>
        </w:trPr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7B6D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6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3FF50F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6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68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Instrumento de valoración de conocimientos y aptitudes</w:t>
              </w:r>
            </w:ins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D115C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6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70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D402B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7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72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Inicial y preescolar</w:t>
              </w:r>
            </w:ins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D39966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7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74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7</w:t>
              </w:r>
            </w:ins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B0A77B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7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76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7</w:t>
              </w:r>
            </w:ins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161A3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7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3214D837" w14:textId="77777777" w:rsidTr="00912AE1">
        <w:trPr>
          <w:trHeight w:val="122"/>
          <w:ins w:id="78" w:author="DANIELA ARENAS MENESES" w:date="2020-01-14T22:32:00Z"/>
        </w:trPr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C4FE89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7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65BFB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8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973B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8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8832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8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83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Primaria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AC42F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8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190CDE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8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6D84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8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6235F03B" w14:textId="77777777" w:rsidTr="00912AE1">
        <w:trPr>
          <w:trHeight w:val="126"/>
          <w:ins w:id="87" w:author="DANIELA ARENAS MENESES" w:date="2020-01-14T22:32:00Z"/>
        </w:trPr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7928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8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7CB84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8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B766D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9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0621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9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92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Secundaria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EF604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9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84E24F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9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C098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9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7BF84C9E" w14:textId="77777777" w:rsidTr="00912AE1">
        <w:trPr>
          <w:trHeight w:val="128"/>
          <w:ins w:id="96" w:author="DANIELA ARENAS MENESES" w:date="2020-01-14T22:32:00Z"/>
        </w:trPr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4DFB1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9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A7BF7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9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69CF1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9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B67E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1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Secundaria Tecnología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0EA12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E49158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BDD5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7FAA8579" w14:textId="77777777" w:rsidTr="00912AE1">
        <w:trPr>
          <w:trHeight w:val="188"/>
          <w:ins w:id="105" w:author="DANIELA ARENAS MENESES" w:date="2020-01-14T22:32:00Z"/>
        </w:trPr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A031B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9F73D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D15B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7EAC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0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Técnico docente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E7669A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75821A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0EBE6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24D497FE" w14:textId="77777777" w:rsidTr="00912AE1">
        <w:trPr>
          <w:trHeight w:val="106"/>
          <w:ins w:id="114" w:author="DANIELA ARENAS MENESES" w:date="2020-01-14T22:32:00Z"/>
        </w:trPr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F651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E6555F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F597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9075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9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Física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DAB8B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2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BEE36B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2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55D9A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2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57C761ED" w14:textId="77777777" w:rsidTr="00912AE1">
        <w:trPr>
          <w:trHeight w:val="114"/>
          <w:ins w:id="123" w:author="DANIELA ARENAS MENESES" w:date="2020-01-14T22:32:00Z"/>
        </w:trPr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7A3D9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2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B574A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2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8123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2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EA32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2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28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Especial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F55E8A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2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138B26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3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20938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3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1DB38455" w14:textId="77777777" w:rsidTr="00912AE1">
        <w:trPr>
          <w:trHeight w:val="230"/>
          <w:ins w:id="132" w:author="DANIELA ARENAS MENESES" w:date="2020-01-14T22:32:00Z"/>
        </w:trPr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04A56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3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34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Promoción vertical</w:t>
              </w:r>
            </w:ins>
          </w:p>
        </w:tc>
        <w:tc>
          <w:tcPr>
            <w:tcW w:w="2549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84B28C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3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36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Instrumento de valoración de conocimientos y aptitudes</w:t>
              </w:r>
            </w:ins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674C0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3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38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Dirección</w:t>
              </w:r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B9EA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39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  <w:ins w:id="140" w:author="DANIELA ARENAS MENESES" w:date="2020-01-14T22:32:00Z">
              <w:r w:rsidRPr="00C37354">
                <w:rPr>
                  <w:rFonts w:eastAsia="Times New Roman" w:cstheme="minorHAnsi"/>
                  <w:sz w:val="16"/>
                  <w:szCs w:val="16"/>
                  <w:lang w:eastAsia="es-MX"/>
                </w:rPr>
                <w:t>Inicial y preescolar</w:t>
              </w:r>
            </w:ins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63244C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4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42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5</w:t>
              </w:r>
            </w:ins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43C1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4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44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4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323F4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4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46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9</w:t>
              </w:r>
            </w:ins>
          </w:p>
        </w:tc>
      </w:tr>
      <w:tr w:rsidR="00912AE1" w:rsidRPr="004C155F" w14:paraId="4FC6C554" w14:textId="77777777" w:rsidTr="00912AE1">
        <w:trPr>
          <w:trHeight w:val="144"/>
          <w:ins w:id="147" w:author="DANIELA ARENAS MENESES" w:date="2020-01-14T22:32:00Z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8611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4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FE04E6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4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B2D542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5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1807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5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52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Primaria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A9D5C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A315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C4BE5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5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06D51AB8" w14:textId="77777777" w:rsidTr="00912AE1">
        <w:trPr>
          <w:trHeight w:val="196"/>
          <w:ins w:id="156" w:author="DANIELA ARENAS MENESES" w:date="2020-01-14T22:32:00Z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D0A6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5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D5A21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5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B7D91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5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042E9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6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1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Secundaria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3D2A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4A9E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C7ECD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6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2E73FA23" w14:textId="77777777" w:rsidTr="00912AE1">
        <w:trPr>
          <w:trHeight w:val="135"/>
          <w:ins w:id="165" w:author="DANIELA ARENAS MENESES" w:date="2020-01-14T22:32:00Z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6EC40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6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C625F4A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6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4EE563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6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DC4D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6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0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Especial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5053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5965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A4C059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7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73295334" w14:textId="77777777" w:rsidTr="00912AE1">
        <w:trPr>
          <w:trHeight w:val="68"/>
          <w:ins w:id="174" w:author="DANIELA ARENAS MENESES" w:date="2020-01-14T22:32:00Z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4FE87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7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E959EE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7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FCF76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7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8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Supervisión</w:t>
              </w:r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ACFAB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7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0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604D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D111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3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54BCB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8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691CEA25" w14:textId="77777777" w:rsidTr="00912AE1">
        <w:trPr>
          <w:trHeight w:val="127"/>
          <w:ins w:id="185" w:author="DANIELA ARENAS MENESES" w:date="2020-01-14T22:32:00Z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9F56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8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2F7CEC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87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  <w:ins w:id="188" w:author="DANIELA ARENAS MENESES" w:date="2020-01-14T22:32:00Z">
              <w:r w:rsidRPr="00C37354">
                <w:rPr>
                  <w:rFonts w:eastAsia="Times New Roman" w:cstheme="minorHAnsi"/>
                  <w:sz w:val="16"/>
                  <w:szCs w:val="16"/>
                  <w:lang w:eastAsia="es-MX"/>
                </w:rPr>
                <w:t xml:space="preserve">Cuestionario de habilidades directivas </w:t>
              </w:r>
            </w:ins>
          </w:p>
        </w:tc>
        <w:tc>
          <w:tcPr>
            <w:tcW w:w="14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C46CC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8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0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Dirección</w:t>
              </w:r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DE8E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9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2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2BF0BB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4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2</w:t>
              </w:r>
            </w:ins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F0C7A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6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E764A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9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3CC615B3" w14:textId="77777777" w:rsidTr="00912AE1">
        <w:trPr>
          <w:trHeight w:val="202"/>
          <w:ins w:id="198" w:author="DANIELA ARENAS MENESES" w:date="2020-01-14T22:32:00Z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4F71A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9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3C6B4F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00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19E15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0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2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Supervisión</w:t>
              </w:r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5BBF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0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4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9B166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83B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7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6339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0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4C6688C3" w14:textId="77777777" w:rsidTr="00912AE1">
        <w:trPr>
          <w:trHeight w:val="120"/>
          <w:ins w:id="209" w:author="DANIELA ARENAS MENESES" w:date="2020-01-14T22:32:00Z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3B58C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1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DCABC6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11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  <w:ins w:id="212" w:author="DANIELA ARENAS MENESES" w:date="2020-01-14T22:32:00Z">
              <w:r w:rsidRPr="00C37354">
                <w:rPr>
                  <w:rFonts w:eastAsia="Times New Roman" w:cstheme="minorHAnsi"/>
                  <w:sz w:val="16"/>
                  <w:szCs w:val="16"/>
                  <w:lang w:eastAsia="es-MX"/>
                </w:rPr>
                <w:t>Encuesta de percepción sobre el trabajo directivo y aportaciones al colectivo escolar</w:t>
              </w:r>
            </w:ins>
          </w:p>
        </w:tc>
        <w:tc>
          <w:tcPr>
            <w:tcW w:w="14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ABFA3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1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4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Dirección</w:t>
              </w:r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AEE9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1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6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0E6AF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8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2</w:t>
              </w:r>
            </w:ins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A5C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0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9E9A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2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1619A711" w14:textId="77777777" w:rsidTr="00912AE1">
        <w:trPr>
          <w:trHeight w:val="193"/>
          <w:ins w:id="222" w:author="DANIELA ARENAS MENESES" w:date="2020-01-14T22:32:00Z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9757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2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3AFFE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24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79612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2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6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Supervisión</w:t>
              </w:r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0A2C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2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8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94EC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804A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1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6D86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23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C37354" w14:paraId="004F6FC7" w14:textId="77777777" w:rsidTr="009E42B9">
        <w:trPr>
          <w:trHeight w:val="300"/>
          <w:ins w:id="233" w:author="DANIELA ARENAS MENESES" w:date="2020-01-14T22:32:00Z"/>
        </w:trPr>
        <w:tc>
          <w:tcPr>
            <w:tcW w:w="836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12AE60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right"/>
              <w:rPr>
                <w:ins w:id="234" w:author="DANIELA ARENAS MENESES" w:date="2020-01-14T22:32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235" w:author="DANIELA ARENAS MENESES" w:date="2020-01-14T22:32:00Z">
              <w:r w:rsidRPr="00C37354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TOTAL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6A25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6" w:author="DANIELA ARENAS MENESES" w:date="2020-01-14T22:32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237" w:author="DANIELA ARENAS MENESES" w:date="2020-01-14T22:32:00Z">
              <w:r w:rsidRPr="00C37354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17</w:t>
              </w:r>
            </w:ins>
          </w:p>
        </w:tc>
      </w:tr>
      <w:tr w:rsidR="004C0042" w:rsidRPr="00C37354" w:rsidDel="00912AE1" w14:paraId="4B7B61E5" w14:textId="3EB99CED" w:rsidTr="00912AE1">
        <w:trPr>
          <w:trHeight w:val="336"/>
          <w:ins w:id="238" w:author="Ruth Guevara" w:date="2020-01-14T17:30:00Z"/>
          <w:del w:id="239" w:author="DANIELA ARENAS MENESES" w:date="2020-01-14T22:32:00Z"/>
        </w:trPr>
        <w:tc>
          <w:tcPr>
            <w:tcW w:w="921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3443A3F" w14:textId="77C7955A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240" w:author="Ruth Guevara" w:date="2020-01-14T17:30:00Z"/>
                <w:del w:id="241" w:author="DANIELA ARENAS MENESES" w:date="2020-01-14T22:32:00Z"/>
                <w:rFonts w:ascii="Monserrat" w:eastAsia="Times New Roman" w:hAnsi="Monserrat" w:cstheme="minorHAnsi"/>
                <w:bCs/>
                <w:sz w:val="16"/>
                <w:szCs w:val="16"/>
                <w:lang w:eastAsia="es-MX"/>
                <w:rPrChange w:id="242" w:author="Ruth Guevara" w:date="2020-01-14T21:04:00Z">
                  <w:rPr>
                    <w:ins w:id="243" w:author="Ruth Guevara" w:date="2020-01-14T17:30:00Z"/>
                    <w:del w:id="244" w:author="DANIELA ARENAS MENESES" w:date="2020-01-14T22:32:00Z"/>
                    <w:rFonts w:eastAsia="Times New Roman" w:cstheme="minorHAnsi"/>
                    <w:bCs/>
                    <w:sz w:val="16"/>
                    <w:szCs w:val="16"/>
                    <w:lang w:eastAsia="es-MX"/>
                  </w:rPr>
                </w:rPrChange>
              </w:rPr>
            </w:pPr>
            <w:ins w:id="245" w:author="Ruth Guevara" w:date="2020-01-14T17:30:00Z">
              <w:del w:id="24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bCs/>
                    <w:sz w:val="16"/>
                    <w:szCs w:val="16"/>
                    <w:lang w:eastAsia="es-MX"/>
                    <w:rPrChange w:id="247" w:author="Ruth Guevara" w:date="2020-01-14T21:04:00Z">
                      <w:rPr>
                        <w:rFonts w:eastAsia="Times New Roman" w:cstheme="minorHAnsi"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 xml:space="preserve">Tabla 1. Cuantificación de instrumentos para </w:delText>
                </w:r>
                <w:r w:rsidRPr="00735EFB" w:rsidDel="00912AE1">
                  <w:rPr>
                    <w:rFonts w:ascii="Monserrat" w:eastAsia="Times New Roman" w:hAnsi="Monserrat" w:cstheme="minorHAnsi"/>
                    <w:b/>
                    <w:bCs/>
                    <w:sz w:val="16"/>
                    <w:szCs w:val="16"/>
                    <w:lang w:eastAsia="es-MX"/>
                    <w:rPrChange w:id="248" w:author="Ruth Guevara" w:date="2020-01-14T21:04:00Z">
                      <w:rPr>
                        <w:rFonts w:eastAsia="Times New Roman" w:cstheme="minorHAnsi"/>
                        <w:b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>aplicación, calificación y análisis</w:delText>
                </w:r>
                <w:r w:rsidRPr="00735EFB" w:rsidDel="00912AE1">
                  <w:rPr>
                    <w:rFonts w:ascii="Monserrat" w:eastAsia="Times New Roman" w:hAnsi="Monserrat" w:cstheme="minorHAnsi"/>
                    <w:bCs/>
                    <w:sz w:val="16"/>
                    <w:szCs w:val="16"/>
                    <w:lang w:eastAsia="es-MX"/>
                    <w:rPrChange w:id="249" w:author="Ruth Guevara" w:date="2020-01-14T21:04:00Z">
                      <w:rPr>
                        <w:rFonts w:eastAsia="Times New Roman" w:cstheme="minorHAnsi"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 xml:space="preserve"> en Educación Básica para </w:delText>
                </w:r>
                <w:r w:rsidRPr="00735EFB" w:rsidDel="00912AE1">
                  <w:rPr>
                    <w:rFonts w:ascii="Monserrat" w:eastAsia="Times New Roman" w:hAnsi="Monserrat" w:cstheme="minorHAnsi"/>
                    <w:b/>
                    <w:bCs/>
                    <w:sz w:val="16"/>
                    <w:szCs w:val="16"/>
                    <w:lang w:eastAsia="es-MX"/>
                    <w:rPrChange w:id="250" w:author="Ruth Guevara" w:date="2020-01-14T21:04:00Z">
                      <w:rPr>
                        <w:rFonts w:eastAsia="Times New Roman" w:cstheme="minorHAnsi"/>
                        <w:b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>2020</w:delText>
                </w:r>
              </w:del>
            </w:ins>
          </w:p>
        </w:tc>
      </w:tr>
      <w:tr w:rsidR="004C0042" w:rsidRPr="00C37354" w:rsidDel="00912AE1" w14:paraId="7EE5CA5B" w14:textId="5A02320D" w:rsidTr="00912AE1">
        <w:trPr>
          <w:trHeight w:val="413"/>
          <w:ins w:id="251" w:author="Ruth Guevara" w:date="2020-01-14T17:30:00Z"/>
          <w:del w:id="252" w:author="DANIELA ARENAS MENESES" w:date="2020-01-14T22:32:00Z"/>
        </w:trPr>
        <w:tc>
          <w:tcPr>
            <w:tcW w:w="254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57677451" w14:textId="5230B39F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253" w:author="Ruth Guevara" w:date="2020-01-14T17:30:00Z"/>
                <w:del w:id="254" w:author="DANIELA ARENAS MENESES" w:date="2020-01-14T22:32:00Z"/>
                <w:rFonts w:ascii="Monserrat" w:eastAsia="Times New Roman" w:hAnsi="Monserrat" w:cstheme="minorHAnsi"/>
                <w:bCs/>
                <w:sz w:val="16"/>
                <w:szCs w:val="16"/>
                <w:lang w:eastAsia="es-MX"/>
                <w:rPrChange w:id="255" w:author="Ruth Guevara" w:date="2020-01-14T21:04:00Z">
                  <w:rPr>
                    <w:ins w:id="256" w:author="Ruth Guevara" w:date="2020-01-14T17:30:00Z"/>
                    <w:del w:id="257" w:author="DANIELA ARENAS MENESES" w:date="2020-01-14T22:32:00Z"/>
                    <w:rFonts w:eastAsia="Times New Roman" w:cstheme="minorHAnsi"/>
                    <w:bCs/>
                    <w:sz w:val="16"/>
                    <w:szCs w:val="16"/>
                    <w:lang w:eastAsia="es-MX"/>
                  </w:rPr>
                </w:rPrChange>
              </w:rPr>
            </w:pPr>
            <w:ins w:id="258" w:author="Ruth Guevara" w:date="2020-01-14T17:30:00Z">
              <w:del w:id="259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bCs/>
                    <w:sz w:val="16"/>
                    <w:szCs w:val="16"/>
                    <w:lang w:eastAsia="es-MX"/>
                    <w:rPrChange w:id="260" w:author="Ruth Guevara" w:date="2020-01-14T21:04:00Z">
                      <w:rPr>
                        <w:rFonts w:eastAsia="Times New Roman" w:cstheme="minorHAnsi"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>Instrumento</w:delText>
                </w:r>
              </w:del>
            </w:ins>
          </w:p>
        </w:tc>
        <w:tc>
          <w:tcPr>
            <w:tcW w:w="155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6E6375F" w14:textId="749931D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261" w:author="Ruth Guevara" w:date="2020-01-14T17:30:00Z"/>
                <w:del w:id="262" w:author="DANIELA ARENAS MENESES" w:date="2020-01-14T22:32:00Z"/>
                <w:rFonts w:ascii="Monserrat" w:eastAsia="Times New Roman" w:hAnsi="Monserrat" w:cstheme="minorHAnsi"/>
                <w:bCs/>
                <w:sz w:val="16"/>
                <w:szCs w:val="16"/>
                <w:lang w:eastAsia="es-MX"/>
                <w:rPrChange w:id="263" w:author="Ruth Guevara" w:date="2020-01-14T21:04:00Z">
                  <w:rPr>
                    <w:ins w:id="264" w:author="Ruth Guevara" w:date="2020-01-14T17:30:00Z"/>
                    <w:del w:id="265" w:author="DANIELA ARENAS MENESES" w:date="2020-01-14T22:32:00Z"/>
                    <w:rFonts w:eastAsia="Times New Roman" w:cstheme="minorHAnsi"/>
                    <w:bCs/>
                    <w:sz w:val="16"/>
                    <w:szCs w:val="16"/>
                    <w:lang w:eastAsia="es-MX"/>
                  </w:rPr>
                </w:rPrChange>
              </w:rPr>
            </w:pPr>
            <w:ins w:id="266" w:author="Ruth Guevara" w:date="2020-01-14T17:30:00Z">
              <w:del w:id="267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bCs/>
                    <w:sz w:val="16"/>
                    <w:szCs w:val="16"/>
                    <w:lang w:eastAsia="es-MX"/>
                    <w:rPrChange w:id="268" w:author="Ruth Guevara" w:date="2020-01-14T21:04:00Z">
                      <w:rPr>
                        <w:rFonts w:eastAsia="Times New Roman" w:cstheme="minorHAnsi"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>Función</w:delText>
                </w:r>
              </w:del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E6F939" w14:textId="4413B7FE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269" w:author="Ruth Guevara" w:date="2020-01-14T17:30:00Z"/>
                <w:del w:id="270" w:author="DANIELA ARENAS MENESES" w:date="2020-01-14T22:32:00Z"/>
                <w:rFonts w:ascii="Monserrat" w:eastAsia="Times New Roman" w:hAnsi="Monserrat" w:cstheme="minorHAnsi"/>
                <w:bCs/>
                <w:sz w:val="16"/>
                <w:szCs w:val="16"/>
                <w:lang w:eastAsia="es-MX"/>
                <w:rPrChange w:id="271" w:author="Ruth Guevara" w:date="2020-01-14T21:04:00Z">
                  <w:rPr>
                    <w:ins w:id="272" w:author="Ruth Guevara" w:date="2020-01-14T17:30:00Z"/>
                    <w:del w:id="273" w:author="DANIELA ARENAS MENESES" w:date="2020-01-14T22:32:00Z"/>
                    <w:rFonts w:eastAsia="Times New Roman" w:cstheme="minorHAnsi"/>
                    <w:bCs/>
                    <w:sz w:val="16"/>
                    <w:szCs w:val="16"/>
                    <w:lang w:eastAsia="es-MX"/>
                  </w:rPr>
                </w:rPrChange>
              </w:rPr>
            </w:pPr>
            <w:ins w:id="274" w:author="Ruth Guevara" w:date="2020-01-14T17:30:00Z">
              <w:del w:id="275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bCs/>
                    <w:sz w:val="16"/>
                    <w:szCs w:val="16"/>
                    <w:lang w:eastAsia="es-MX"/>
                    <w:rPrChange w:id="276" w:author="Ruth Guevara" w:date="2020-01-14T21:04:00Z">
                      <w:rPr>
                        <w:rFonts w:eastAsia="Times New Roman" w:cstheme="minorHAnsi"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>Nivel educativo</w:delText>
                </w:r>
              </w:del>
            </w:ins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F3E503" w14:textId="1571C04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277" w:author="Ruth Guevara" w:date="2020-01-14T17:30:00Z"/>
                <w:del w:id="278" w:author="DANIELA ARENAS MENESES" w:date="2020-01-14T22:32:00Z"/>
                <w:rFonts w:ascii="Monserrat" w:eastAsia="Times New Roman" w:hAnsi="Monserrat" w:cstheme="minorHAnsi"/>
                <w:bCs/>
                <w:sz w:val="16"/>
                <w:szCs w:val="16"/>
                <w:lang w:eastAsia="es-MX"/>
                <w:rPrChange w:id="279" w:author="Ruth Guevara" w:date="2020-01-14T21:04:00Z">
                  <w:rPr>
                    <w:ins w:id="280" w:author="Ruth Guevara" w:date="2020-01-14T17:30:00Z"/>
                    <w:del w:id="281" w:author="DANIELA ARENAS MENESES" w:date="2020-01-14T22:32:00Z"/>
                    <w:rFonts w:eastAsia="Times New Roman" w:cstheme="minorHAnsi"/>
                    <w:bCs/>
                    <w:sz w:val="16"/>
                    <w:szCs w:val="16"/>
                    <w:lang w:eastAsia="es-MX"/>
                  </w:rPr>
                </w:rPrChange>
              </w:rPr>
            </w:pPr>
            <w:ins w:id="282" w:author="Ruth Guevara" w:date="2020-01-14T17:30:00Z">
              <w:del w:id="283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bCs/>
                    <w:sz w:val="16"/>
                    <w:szCs w:val="16"/>
                    <w:lang w:eastAsia="es-MX"/>
                    <w:rPrChange w:id="284" w:author="Ruth Guevara" w:date="2020-01-14T21:04:00Z">
                      <w:rPr>
                        <w:rFonts w:eastAsia="Times New Roman" w:cstheme="minorHAnsi"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>Unidades por instrumento</w:delText>
                </w:r>
              </w:del>
            </w:ins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AA56DBF" w14:textId="5912A542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285" w:author="Ruth Guevara" w:date="2020-01-14T17:30:00Z"/>
                <w:del w:id="286" w:author="DANIELA ARENAS MENESES" w:date="2020-01-14T22:32:00Z"/>
                <w:rFonts w:ascii="Monserrat" w:eastAsia="Times New Roman" w:hAnsi="Monserrat" w:cstheme="minorHAnsi"/>
                <w:bCs/>
                <w:sz w:val="16"/>
                <w:szCs w:val="16"/>
                <w:lang w:eastAsia="es-MX"/>
                <w:rPrChange w:id="287" w:author="Ruth Guevara" w:date="2020-01-14T21:04:00Z">
                  <w:rPr>
                    <w:ins w:id="288" w:author="Ruth Guevara" w:date="2020-01-14T17:30:00Z"/>
                    <w:del w:id="289" w:author="DANIELA ARENAS MENESES" w:date="2020-01-14T22:32:00Z"/>
                    <w:rFonts w:eastAsia="Times New Roman" w:cstheme="minorHAnsi"/>
                    <w:bCs/>
                    <w:sz w:val="16"/>
                    <w:szCs w:val="16"/>
                    <w:lang w:eastAsia="es-MX"/>
                  </w:rPr>
                </w:rPrChange>
              </w:rPr>
            </w:pPr>
            <w:ins w:id="290" w:author="Ruth Guevara" w:date="2020-01-14T17:30:00Z">
              <w:del w:id="291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bCs/>
                    <w:sz w:val="16"/>
                    <w:szCs w:val="16"/>
                    <w:lang w:eastAsia="es-MX"/>
                    <w:rPrChange w:id="292" w:author="Ruth Guevara" w:date="2020-01-14T21:04:00Z">
                      <w:rPr>
                        <w:rFonts w:eastAsia="Times New Roman" w:cstheme="minorHAnsi"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>Unidades por función</w:delText>
                </w:r>
              </w:del>
            </w:ins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700111" w14:textId="222AAB8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293" w:author="Ruth Guevara" w:date="2020-01-14T17:30:00Z"/>
                <w:del w:id="294" w:author="DANIELA ARENAS MENESES" w:date="2020-01-14T22:32:00Z"/>
                <w:rFonts w:ascii="Monserrat" w:eastAsia="Times New Roman" w:hAnsi="Monserrat" w:cstheme="minorHAnsi"/>
                <w:bCs/>
                <w:sz w:val="16"/>
                <w:szCs w:val="16"/>
                <w:lang w:eastAsia="es-MX"/>
                <w:rPrChange w:id="295" w:author="Ruth Guevara" w:date="2020-01-14T21:04:00Z">
                  <w:rPr>
                    <w:ins w:id="296" w:author="Ruth Guevara" w:date="2020-01-14T17:30:00Z"/>
                    <w:del w:id="297" w:author="DANIELA ARENAS MENESES" w:date="2020-01-14T22:32:00Z"/>
                    <w:rFonts w:eastAsia="Times New Roman" w:cstheme="minorHAnsi"/>
                    <w:bCs/>
                    <w:sz w:val="16"/>
                    <w:szCs w:val="16"/>
                    <w:lang w:eastAsia="es-MX"/>
                  </w:rPr>
                </w:rPrChange>
              </w:rPr>
            </w:pPr>
            <w:ins w:id="298" w:author="Ruth Guevara" w:date="2020-01-14T17:30:00Z">
              <w:del w:id="299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bCs/>
                    <w:sz w:val="16"/>
                    <w:szCs w:val="16"/>
                    <w:lang w:eastAsia="es-MX"/>
                    <w:rPrChange w:id="300" w:author="Ruth Guevara" w:date="2020-01-14T21:04:00Z">
                      <w:rPr>
                        <w:rFonts w:eastAsia="Times New Roman" w:cstheme="minorHAnsi"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>Unidades por proceso</w:delText>
                </w:r>
              </w:del>
            </w:ins>
          </w:p>
        </w:tc>
      </w:tr>
      <w:tr w:rsidR="004C0042" w:rsidRPr="00C37354" w:rsidDel="00912AE1" w14:paraId="0DB24749" w14:textId="5759DAD7" w:rsidTr="00912AE1">
        <w:trPr>
          <w:trHeight w:val="310"/>
          <w:ins w:id="301" w:author="Ruth Guevara" w:date="2020-01-14T17:30:00Z"/>
          <w:del w:id="302" w:author="DANIELA ARENAS MENESES" w:date="2020-01-14T22:32:00Z"/>
        </w:trPr>
        <w:tc>
          <w:tcPr>
            <w:tcW w:w="254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090F573" w14:textId="3ECED18C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303" w:author="Ruth Guevara" w:date="2020-01-14T17:30:00Z"/>
                <w:del w:id="30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05" w:author="Ruth Guevara" w:date="2020-01-14T21:04:00Z">
                  <w:rPr>
                    <w:ins w:id="306" w:author="Ruth Guevara" w:date="2020-01-14T17:30:00Z"/>
                    <w:del w:id="30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08" w:author="Ruth Guevara" w:date="2020-01-14T17:30:00Z">
              <w:del w:id="309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10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 xml:space="preserve">Instrumento de acreditación. Curso Habilidades Docentes para la NEM </w:delText>
                </w:r>
              </w:del>
            </w:ins>
          </w:p>
        </w:tc>
        <w:tc>
          <w:tcPr>
            <w:tcW w:w="155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25284C" w14:textId="6C22BB7D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311" w:author="Ruth Guevara" w:date="2020-01-14T17:30:00Z"/>
                <w:del w:id="312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13" w:author="Ruth Guevara" w:date="2020-01-14T21:04:00Z">
                  <w:rPr>
                    <w:ins w:id="314" w:author="Ruth Guevara" w:date="2020-01-14T17:30:00Z"/>
                    <w:del w:id="315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16" w:author="Ruth Guevara" w:date="2020-01-14T17:30:00Z">
              <w:del w:id="317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18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Docente y técnico docente</w:delText>
                </w:r>
              </w:del>
            </w:ins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7DE8E" w14:textId="3AC9E5E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319" w:author="Ruth Guevara" w:date="2020-01-14T17:30:00Z"/>
                <w:del w:id="320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21" w:author="Ruth Guevara" w:date="2020-01-14T21:04:00Z">
                  <w:rPr>
                    <w:ins w:id="322" w:author="Ruth Guevara" w:date="2020-01-14T17:30:00Z"/>
                    <w:del w:id="323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24" w:author="Ruth Guevara" w:date="2020-01-14T17:30:00Z">
              <w:del w:id="325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26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Genérico para EB</w:delText>
                </w:r>
              </w:del>
            </w:ins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71931F" w14:textId="1B00B11F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327" w:author="Ruth Guevara" w:date="2020-01-14T17:30:00Z"/>
                <w:del w:id="328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29" w:author="Ruth Guevara" w:date="2020-01-14T21:04:00Z">
                  <w:rPr>
                    <w:ins w:id="330" w:author="Ruth Guevara" w:date="2020-01-14T17:30:00Z"/>
                    <w:del w:id="331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32" w:author="Ruth Guevara" w:date="2020-01-14T17:30:00Z">
              <w:del w:id="333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34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260C8A" w14:textId="4BD771A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335" w:author="Ruth Guevara" w:date="2020-01-14T17:30:00Z"/>
                <w:del w:id="33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37" w:author="Ruth Guevara" w:date="2020-01-14T21:04:00Z">
                  <w:rPr>
                    <w:ins w:id="338" w:author="Ruth Guevara" w:date="2020-01-14T17:30:00Z"/>
                    <w:del w:id="33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40" w:author="Ruth Guevara" w:date="2020-01-14T17:30:00Z">
              <w:del w:id="341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42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1277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BBEE4F" w14:textId="6BAC984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343" w:author="Ruth Guevara" w:date="2020-01-14T17:30:00Z"/>
                <w:del w:id="34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45" w:author="Ruth Guevara" w:date="2020-01-14T21:04:00Z">
                  <w:rPr>
                    <w:ins w:id="346" w:author="Ruth Guevara" w:date="2020-01-14T17:30:00Z"/>
                    <w:del w:id="34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48" w:author="Ruth Guevara" w:date="2020-01-14T17:30:00Z">
              <w:del w:id="349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50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8</w:delText>
                </w:r>
              </w:del>
            </w:ins>
          </w:p>
        </w:tc>
      </w:tr>
      <w:tr w:rsidR="004C0042" w:rsidRPr="00C37354" w:rsidDel="00912AE1" w14:paraId="74341C1F" w14:textId="39A54820" w:rsidTr="00912AE1">
        <w:trPr>
          <w:trHeight w:val="190"/>
          <w:ins w:id="351" w:author="Ruth Guevara" w:date="2020-01-14T17:30:00Z"/>
          <w:del w:id="352" w:author="DANIELA ARENAS MENESES" w:date="2020-01-14T22:32:00Z"/>
        </w:trPr>
        <w:tc>
          <w:tcPr>
            <w:tcW w:w="254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B65754B" w14:textId="3EDED234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353" w:author="Ruth Guevara" w:date="2020-01-14T17:30:00Z"/>
                <w:del w:id="35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55" w:author="Ruth Guevara" w:date="2020-01-14T21:04:00Z">
                  <w:rPr>
                    <w:ins w:id="356" w:author="Ruth Guevara" w:date="2020-01-14T17:30:00Z"/>
                    <w:del w:id="35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58" w:author="Ruth Guevara" w:date="2020-01-14T17:30:00Z">
              <w:del w:id="359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60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Instrumento de valoración de conocimientos y aptitudes</w:delText>
                </w:r>
              </w:del>
            </w:ins>
          </w:p>
        </w:tc>
        <w:tc>
          <w:tcPr>
            <w:tcW w:w="155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17372" w14:textId="0E6A88B2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361" w:author="Ruth Guevara" w:date="2020-01-14T17:30:00Z"/>
                <w:del w:id="362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63" w:author="Ruth Guevara" w:date="2020-01-14T21:04:00Z">
                  <w:rPr>
                    <w:ins w:id="364" w:author="Ruth Guevara" w:date="2020-01-14T17:30:00Z"/>
                    <w:del w:id="365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66" w:author="Ruth Guevara" w:date="2020-01-14T17:30:00Z">
              <w:del w:id="367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68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Docente y técnico docente</w:delText>
                </w:r>
              </w:del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6B4E8" w14:textId="4022E4F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369" w:author="Ruth Guevara" w:date="2020-01-14T17:30:00Z"/>
                <w:del w:id="370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71" w:author="Ruth Guevara" w:date="2020-01-14T21:04:00Z">
                  <w:rPr>
                    <w:ins w:id="372" w:author="Ruth Guevara" w:date="2020-01-14T17:30:00Z"/>
                    <w:del w:id="373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74" w:author="Ruth Guevara" w:date="2020-01-14T17:30:00Z">
              <w:del w:id="375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76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Inicial y preescolar</w:delText>
                </w:r>
              </w:del>
            </w:ins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16EF9D" w14:textId="121C3A9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377" w:author="Ruth Guevara" w:date="2020-01-14T17:30:00Z"/>
                <w:del w:id="378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79" w:author="Ruth Guevara" w:date="2020-01-14T21:04:00Z">
                  <w:rPr>
                    <w:ins w:id="380" w:author="Ruth Guevara" w:date="2020-01-14T17:30:00Z"/>
                    <w:del w:id="381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82" w:author="Ruth Guevara" w:date="2020-01-14T17:30:00Z">
              <w:del w:id="383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84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7</w:delText>
                </w:r>
              </w:del>
            </w:ins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F330E1" w14:textId="739D22D2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385" w:author="Ruth Guevara" w:date="2020-01-14T17:30:00Z"/>
                <w:del w:id="38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87" w:author="Ruth Guevara" w:date="2020-01-14T21:04:00Z">
                  <w:rPr>
                    <w:ins w:id="388" w:author="Ruth Guevara" w:date="2020-01-14T17:30:00Z"/>
                    <w:del w:id="38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390" w:author="Ruth Guevara" w:date="2020-01-14T17:30:00Z">
              <w:del w:id="391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392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7</w:delText>
                </w:r>
              </w:del>
            </w:ins>
          </w:p>
        </w:tc>
        <w:tc>
          <w:tcPr>
            <w:tcW w:w="1277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6EF38" w14:textId="6E4DCC5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393" w:author="Ruth Guevara" w:date="2020-01-14T17:30:00Z"/>
                <w:del w:id="39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395" w:author="Ruth Guevara" w:date="2020-01-14T21:04:00Z">
                  <w:rPr>
                    <w:ins w:id="396" w:author="Ruth Guevara" w:date="2020-01-14T17:30:00Z"/>
                    <w:del w:id="39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60F3B608" w14:textId="1E07FFF0" w:rsidTr="00912AE1">
        <w:trPr>
          <w:trHeight w:val="122"/>
          <w:ins w:id="398" w:author="Ruth Guevara" w:date="2020-01-14T17:30:00Z"/>
          <w:del w:id="399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27B6DE" w14:textId="14CCCCB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00" w:author="Ruth Guevara" w:date="2020-01-14T17:30:00Z"/>
                <w:del w:id="40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02" w:author="Ruth Guevara" w:date="2020-01-14T21:04:00Z">
                  <w:rPr>
                    <w:ins w:id="403" w:author="Ruth Guevara" w:date="2020-01-14T17:30:00Z"/>
                    <w:del w:id="40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9F21D1" w14:textId="0FD6613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05" w:author="Ruth Guevara" w:date="2020-01-14T17:30:00Z"/>
                <w:del w:id="40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07" w:author="Ruth Guevara" w:date="2020-01-14T21:04:00Z">
                  <w:rPr>
                    <w:ins w:id="408" w:author="Ruth Guevara" w:date="2020-01-14T17:30:00Z"/>
                    <w:del w:id="40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10720" w14:textId="0ACC14E6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10" w:author="Ruth Guevara" w:date="2020-01-14T17:30:00Z"/>
                <w:del w:id="41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12" w:author="Ruth Guevara" w:date="2020-01-14T21:04:00Z">
                  <w:rPr>
                    <w:ins w:id="413" w:author="Ruth Guevara" w:date="2020-01-14T17:30:00Z"/>
                    <w:del w:id="41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415" w:author="Ruth Guevara" w:date="2020-01-14T17:30:00Z">
              <w:del w:id="41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417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Primaria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DB12F1" w14:textId="524A8429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418" w:author="Ruth Guevara" w:date="2020-01-14T17:30:00Z"/>
                <w:del w:id="41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20" w:author="Ruth Guevara" w:date="2020-01-14T21:04:00Z">
                  <w:rPr>
                    <w:ins w:id="421" w:author="Ruth Guevara" w:date="2020-01-14T17:30:00Z"/>
                    <w:del w:id="42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57289DC" w14:textId="0FBCF31D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23" w:author="Ruth Guevara" w:date="2020-01-14T17:30:00Z"/>
                <w:del w:id="42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25" w:author="Ruth Guevara" w:date="2020-01-14T21:04:00Z">
                  <w:rPr>
                    <w:ins w:id="426" w:author="Ruth Guevara" w:date="2020-01-14T17:30:00Z"/>
                    <w:del w:id="42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277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F7C62" w14:textId="5EC74752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28" w:author="Ruth Guevara" w:date="2020-01-14T17:30:00Z"/>
                <w:del w:id="42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30" w:author="Ruth Guevara" w:date="2020-01-14T21:04:00Z">
                  <w:rPr>
                    <w:ins w:id="431" w:author="Ruth Guevara" w:date="2020-01-14T17:30:00Z"/>
                    <w:del w:id="43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4EC8133F" w14:textId="79CCE258" w:rsidTr="00912AE1">
        <w:trPr>
          <w:trHeight w:val="126"/>
          <w:ins w:id="433" w:author="Ruth Guevara" w:date="2020-01-14T17:30:00Z"/>
          <w:del w:id="434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9B4978" w14:textId="33F26A49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35" w:author="Ruth Guevara" w:date="2020-01-14T17:30:00Z"/>
                <w:del w:id="43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37" w:author="Ruth Guevara" w:date="2020-01-14T21:04:00Z">
                  <w:rPr>
                    <w:ins w:id="438" w:author="Ruth Guevara" w:date="2020-01-14T17:30:00Z"/>
                    <w:del w:id="43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E3E09" w14:textId="75E45306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40" w:author="Ruth Guevara" w:date="2020-01-14T17:30:00Z"/>
                <w:del w:id="44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42" w:author="Ruth Guevara" w:date="2020-01-14T21:04:00Z">
                  <w:rPr>
                    <w:ins w:id="443" w:author="Ruth Guevara" w:date="2020-01-14T17:30:00Z"/>
                    <w:del w:id="44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EB704" w14:textId="0D933D7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45" w:author="Ruth Guevara" w:date="2020-01-14T17:30:00Z"/>
                <w:del w:id="44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47" w:author="Ruth Guevara" w:date="2020-01-14T21:04:00Z">
                  <w:rPr>
                    <w:ins w:id="448" w:author="Ruth Guevara" w:date="2020-01-14T17:30:00Z"/>
                    <w:del w:id="44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450" w:author="Ruth Guevara" w:date="2020-01-14T17:30:00Z">
              <w:del w:id="451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452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Secundaria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3FC7EF" w14:textId="64A95B50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453" w:author="Ruth Guevara" w:date="2020-01-14T17:30:00Z"/>
                <w:del w:id="45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55" w:author="Ruth Guevara" w:date="2020-01-14T21:04:00Z">
                  <w:rPr>
                    <w:ins w:id="456" w:author="Ruth Guevara" w:date="2020-01-14T17:30:00Z"/>
                    <w:del w:id="45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BE5C722" w14:textId="5020F38A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58" w:author="Ruth Guevara" w:date="2020-01-14T17:30:00Z"/>
                <w:del w:id="45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60" w:author="Ruth Guevara" w:date="2020-01-14T21:04:00Z">
                  <w:rPr>
                    <w:ins w:id="461" w:author="Ruth Guevara" w:date="2020-01-14T17:30:00Z"/>
                    <w:del w:id="46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277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153CBE" w14:textId="1B2BC90E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63" w:author="Ruth Guevara" w:date="2020-01-14T17:30:00Z"/>
                <w:del w:id="46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65" w:author="Ruth Guevara" w:date="2020-01-14T21:04:00Z">
                  <w:rPr>
                    <w:ins w:id="466" w:author="Ruth Guevara" w:date="2020-01-14T17:30:00Z"/>
                    <w:del w:id="46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30D1BF2E" w14:textId="6B2EA302" w:rsidTr="00912AE1">
        <w:trPr>
          <w:trHeight w:val="128"/>
          <w:ins w:id="468" w:author="Ruth Guevara" w:date="2020-01-14T17:30:00Z"/>
          <w:del w:id="469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974A00" w14:textId="44143604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70" w:author="Ruth Guevara" w:date="2020-01-14T17:30:00Z"/>
                <w:del w:id="47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72" w:author="Ruth Guevara" w:date="2020-01-14T21:04:00Z">
                  <w:rPr>
                    <w:ins w:id="473" w:author="Ruth Guevara" w:date="2020-01-14T17:30:00Z"/>
                    <w:del w:id="47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FED458" w14:textId="56690E9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75" w:author="Ruth Guevara" w:date="2020-01-14T17:30:00Z"/>
                <w:del w:id="47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77" w:author="Ruth Guevara" w:date="2020-01-14T21:04:00Z">
                  <w:rPr>
                    <w:ins w:id="478" w:author="Ruth Guevara" w:date="2020-01-14T17:30:00Z"/>
                    <w:del w:id="47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4EEA4" w14:textId="1C259BB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80" w:author="Ruth Guevara" w:date="2020-01-14T17:30:00Z"/>
                <w:del w:id="48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82" w:author="Ruth Guevara" w:date="2020-01-14T21:04:00Z">
                  <w:rPr>
                    <w:ins w:id="483" w:author="Ruth Guevara" w:date="2020-01-14T17:30:00Z"/>
                    <w:del w:id="48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485" w:author="Ruth Guevara" w:date="2020-01-14T17:30:00Z">
              <w:del w:id="48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487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Secundaria Tecnología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E3C5AC" w14:textId="69D2E2C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488" w:author="Ruth Guevara" w:date="2020-01-14T17:30:00Z"/>
                <w:del w:id="48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90" w:author="Ruth Guevara" w:date="2020-01-14T21:04:00Z">
                  <w:rPr>
                    <w:ins w:id="491" w:author="Ruth Guevara" w:date="2020-01-14T17:30:00Z"/>
                    <w:del w:id="49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1233BE1" w14:textId="5A5250A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93" w:author="Ruth Guevara" w:date="2020-01-14T17:30:00Z"/>
                <w:del w:id="49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495" w:author="Ruth Guevara" w:date="2020-01-14T21:04:00Z">
                  <w:rPr>
                    <w:ins w:id="496" w:author="Ruth Guevara" w:date="2020-01-14T17:30:00Z"/>
                    <w:del w:id="49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277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BD00BB" w14:textId="22ECA2CF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498" w:author="Ruth Guevara" w:date="2020-01-14T17:30:00Z"/>
                <w:del w:id="49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00" w:author="Ruth Guevara" w:date="2020-01-14T21:04:00Z">
                  <w:rPr>
                    <w:ins w:id="501" w:author="Ruth Guevara" w:date="2020-01-14T17:30:00Z"/>
                    <w:del w:id="50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39D47BD6" w14:textId="1ABDEE10" w:rsidTr="00912AE1">
        <w:trPr>
          <w:trHeight w:val="188"/>
          <w:ins w:id="503" w:author="Ruth Guevara" w:date="2020-01-14T17:30:00Z"/>
          <w:del w:id="504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A018DB" w14:textId="77306C5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05" w:author="Ruth Guevara" w:date="2020-01-14T17:30:00Z"/>
                <w:del w:id="50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07" w:author="Ruth Guevara" w:date="2020-01-14T21:04:00Z">
                  <w:rPr>
                    <w:ins w:id="508" w:author="Ruth Guevara" w:date="2020-01-14T17:30:00Z"/>
                    <w:del w:id="50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67EE6" w14:textId="17B89BE0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10" w:author="Ruth Guevara" w:date="2020-01-14T17:30:00Z"/>
                <w:del w:id="51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12" w:author="Ruth Guevara" w:date="2020-01-14T21:04:00Z">
                  <w:rPr>
                    <w:ins w:id="513" w:author="Ruth Guevara" w:date="2020-01-14T17:30:00Z"/>
                    <w:del w:id="51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F026A" w14:textId="6777EF3F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15" w:author="Ruth Guevara" w:date="2020-01-14T17:30:00Z"/>
                <w:del w:id="51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17" w:author="Ruth Guevara" w:date="2020-01-14T21:04:00Z">
                  <w:rPr>
                    <w:ins w:id="518" w:author="Ruth Guevara" w:date="2020-01-14T17:30:00Z"/>
                    <w:del w:id="51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520" w:author="Ruth Guevara" w:date="2020-01-14T17:30:00Z">
              <w:del w:id="521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522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Técnico docente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2C7394" w14:textId="7F222EA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523" w:author="Ruth Guevara" w:date="2020-01-14T17:30:00Z"/>
                <w:del w:id="52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25" w:author="Ruth Guevara" w:date="2020-01-14T21:04:00Z">
                  <w:rPr>
                    <w:ins w:id="526" w:author="Ruth Guevara" w:date="2020-01-14T17:30:00Z"/>
                    <w:del w:id="52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55AAAC9" w14:textId="5D64DD0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28" w:author="Ruth Guevara" w:date="2020-01-14T17:30:00Z"/>
                <w:del w:id="52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30" w:author="Ruth Guevara" w:date="2020-01-14T21:04:00Z">
                  <w:rPr>
                    <w:ins w:id="531" w:author="Ruth Guevara" w:date="2020-01-14T17:30:00Z"/>
                    <w:del w:id="53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277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6DFCC" w14:textId="017FB13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33" w:author="Ruth Guevara" w:date="2020-01-14T17:30:00Z"/>
                <w:del w:id="53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35" w:author="Ruth Guevara" w:date="2020-01-14T21:04:00Z">
                  <w:rPr>
                    <w:ins w:id="536" w:author="Ruth Guevara" w:date="2020-01-14T17:30:00Z"/>
                    <w:del w:id="53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67E8DD00" w14:textId="5F9311B2" w:rsidTr="00912AE1">
        <w:trPr>
          <w:trHeight w:val="106"/>
          <w:ins w:id="538" w:author="Ruth Guevara" w:date="2020-01-14T17:30:00Z"/>
          <w:del w:id="539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9F9BB5" w14:textId="03628AF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40" w:author="Ruth Guevara" w:date="2020-01-14T17:30:00Z"/>
                <w:del w:id="54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42" w:author="Ruth Guevara" w:date="2020-01-14T21:04:00Z">
                  <w:rPr>
                    <w:ins w:id="543" w:author="Ruth Guevara" w:date="2020-01-14T17:30:00Z"/>
                    <w:del w:id="54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2535DD" w14:textId="76792E8E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45" w:author="Ruth Guevara" w:date="2020-01-14T17:30:00Z"/>
                <w:del w:id="54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47" w:author="Ruth Guevara" w:date="2020-01-14T21:04:00Z">
                  <w:rPr>
                    <w:ins w:id="548" w:author="Ruth Guevara" w:date="2020-01-14T17:30:00Z"/>
                    <w:del w:id="54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02138" w14:textId="58F82A9D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50" w:author="Ruth Guevara" w:date="2020-01-14T17:30:00Z"/>
                <w:del w:id="55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52" w:author="Ruth Guevara" w:date="2020-01-14T21:04:00Z">
                  <w:rPr>
                    <w:ins w:id="553" w:author="Ruth Guevara" w:date="2020-01-14T17:30:00Z"/>
                    <w:del w:id="55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555" w:author="Ruth Guevara" w:date="2020-01-14T17:30:00Z">
              <w:del w:id="55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557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Física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575B8D" w14:textId="4387ABA4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558" w:author="Ruth Guevara" w:date="2020-01-14T17:30:00Z"/>
                <w:del w:id="55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60" w:author="Ruth Guevara" w:date="2020-01-14T21:04:00Z">
                  <w:rPr>
                    <w:ins w:id="561" w:author="Ruth Guevara" w:date="2020-01-14T17:30:00Z"/>
                    <w:del w:id="56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96013F4" w14:textId="46D08DEA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63" w:author="Ruth Guevara" w:date="2020-01-14T17:30:00Z"/>
                <w:del w:id="56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65" w:author="Ruth Guevara" w:date="2020-01-14T21:04:00Z">
                  <w:rPr>
                    <w:ins w:id="566" w:author="Ruth Guevara" w:date="2020-01-14T17:30:00Z"/>
                    <w:del w:id="56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277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EA4869" w14:textId="49E133F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68" w:author="Ruth Guevara" w:date="2020-01-14T17:30:00Z"/>
                <w:del w:id="56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70" w:author="Ruth Guevara" w:date="2020-01-14T21:04:00Z">
                  <w:rPr>
                    <w:ins w:id="571" w:author="Ruth Guevara" w:date="2020-01-14T17:30:00Z"/>
                    <w:del w:id="57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532FD864" w14:textId="4A0167D9" w:rsidTr="00912AE1">
        <w:trPr>
          <w:trHeight w:val="114"/>
          <w:ins w:id="573" w:author="Ruth Guevara" w:date="2020-01-14T17:30:00Z"/>
          <w:del w:id="574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7348AD" w14:textId="281AD5BF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75" w:author="Ruth Guevara" w:date="2020-01-14T17:30:00Z"/>
                <w:del w:id="57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77" w:author="Ruth Guevara" w:date="2020-01-14T21:04:00Z">
                  <w:rPr>
                    <w:ins w:id="578" w:author="Ruth Guevara" w:date="2020-01-14T17:30:00Z"/>
                    <w:del w:id="57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80278" w14:textId="2886D26F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80" w:author="Ruth Guevara" w:date="2020-01-14T17:30:00Z"/>
                <w:del w:id="58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82" w:author="Ruth Guevara" w:date="2020-01-14T21:04:00Z">
                  <w:rPr>
                    <w:ins w:id="583" w:author="Ruth Guevara" w:date="2020-01-14T17:30:00Z"/>
                    <w:del w:id="58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3858A" w14:textId="5D7DB1C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85" w:author="Ruth Guevara" w:date="2020-01-14T17:30:00Z"/>
                <w:del w:id="58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87" w:author="Ruth Guevara" w:date="2020-01-14T21:04:00Z">
                  <w:rPr>
                    <w:ins w:id="588" w:author="Ruth Guevara" w:date="2020-01-14T17:30:00Z"/>
                    <w:del w:id="58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590" w:author="Ruth Guevara" w:date="2020-01-14T17:30:00Z">
              <w:del w:id="591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592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Especial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66F812" w14:textId="3A1A39A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593" w:author="Ruth Guevara" w:date="2020-01-14T17:30:00Z"/>
                <w:del w:id="59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595" w:author="Ruth Guevara" w:date="2020-01-14T21:04:00Z">
                  <w:rPr>
                    <w:ins w:id="596" w:author="Ruth Guevara" w:date="2020-01-14T17:30:00Z"/>
                    <w:del w:id="59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C47849C" w14:textId="1B224FAD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598" w:author="Ruth Guevara" w:date="2020-01-14T17:30:00Z"/>
                <w:del w:id="59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00" w:author="Ruth Guevara" w:date="2020-01-14T21:04:00Z">
                  <w:rPr>
                    <w:ins w:id="601" w:author="Ruth Guevara" w:date="2020-01-14T17:30:00Z"/>
                    <w:del w:id="60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277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725BE" w14:textId="0E57666F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603" w:author="Ruth Guevara" w:date="2020-01-14T17:30:00Z"/>
                <w:del w:id="60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05" w:author="Ruth Guevara" w:date="2020-01-14T21:04:00Z">
                  <w:rPr>
                    <w:ins w:id="606" w:author="Ruth Guevara" w:date="2020-01-14T17:30:00Z"/>
                    <w:del w:id="60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0FAB267E" w14:textId="505056C7" w:rsidTr="00912AE1">
        <w:trPr>
          <w:trHeight w:val="230"/>
          <w:ins w:id="608" w:author="Ruth Guevara" w:date="2020-01-14T17:30:00Z"/>
          <w:del w:id="609" w:author="DANIELA ARENAS MENESES" w:date="2020-01-14T22:32:00Z"/>
        </w:trPr>
        <w:tc>
          <w:tcPr>
            <w:tcW w:w="2549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D8D6398" w14:textId="316797EE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610" w:author="Ruth Guevara" w:date="2020-01-14T17:30:00Z"/>
                <w:del w:id="61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12" w:author="Ruth Guevara" w:date="2020-01-14T21:04:00Z">
                  <w:rPr>
                    <w:ins w:id="613" w:author="Ruth Guevara" w:date="2020-01-14T17:30:00Z"/>
                    <w:del w:id="61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615" w:author="Ruth Guevara" w:date="2020-01-14T17:30:00Z">
              <w:del w:id="61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617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Instrumento de valoración de conocimientos y aptitudes</w:delText>
                </w:r>
              </w:del>
            </w:ins>
          </w:p>
        </w:tc>
        <w:tc>
          <w:tcPr>
            <w:tcW w:w="1558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32B44E" w14:textId="18ABB1FD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618" w:author="Ruth Guevara" w:date="2020-01-14T17:30:00Z"/>
                <w:del w:id="61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20" w:author="Ruth Guevara" w:date="2020-01-14T21:04:00Z">
                  <w:rPr>
                    <w:ins w:id="621" w:author="Ruth Guevara" w:date="2020-01-14T17:30:00Z"/>
                    <w:del w:id="62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623" w:author="Ruth Guevara" w:date="2020-01-14T17:30:00Z">
              <w:del w:id="624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625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Dirección</w:delText>
                </w:r>
              </w:del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BF85E" w14:textId="32F0BF7A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626" w:author="Ruth Guevara" w:date="2020-01-14T17:30:00Z"/>
                <w:del w:id="627" w:author="DANIELA ARENAS MENESES" w:date="2020-01-14T22:32:00Z"/>
                <w:rFonts w:ascii="Monserrat" w:eastAsia="Times New Roman" w:hAnsi="Monserrat" w:cstheme="minorHAnsi"/>
                <w:sz w:val="16"/>
                <w:szCs w:val="16"/>
                <w:lang w:eastAsia="es-MX"/>
                <w:rPrChange w:id="628" w:author="Ruth Guevara" w:date="2020-01-14T21:04:00Z">
                  <w:rPr>
                    <w:ins w:id="629" w:author="Ruth Guevara" w:date="2020-01-14T17:30:00Z"/>
                    <w:del w:id="630" w:author="DANIELA ARENAS MENESES" w:date="2020-01-14T22:32:00Z"/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</w:pPr>
            <w:ins w:id="631" w:author="Ruth Guevara" w:date="2020-01-14T17:30:00Z">
              <w:del w:id="632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sz w:val="16"/>
                    <w:szCs w:val="16"/>
                    <w:lang w:eastAsia="es-MX"/>
                    <w:rPrChange w:id="633" w:author="Ruth Guevara" w:date="2020-01-14T21:04:00Z">
                      <w:rPr>
                        <w:rFonts w:eastAsia="Times New Roman" w:cstheme="minorHAnsi"/>
                        <w:sz w:val="16"/>
                        <w:szCs w:val="16"/>
                        <w:lang w:eastAsia="es-MX"/>
                      </w:rPr>
                    </w:rPrChange>
                  </w:rPr>
                  <w:delText>Inicial y preescolar</w:delText>
                </w:r>
              </w:del>
            </w:ins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3F46D" w14:textId="514949A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634" w:author="Ruth Guevara" w:date="2020-01-14T17:30:00Z"/>
                <w:del w:id="635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36" w:author="Ruth Guevara" w:date="2020-01-14T21:04:00Z">
                  <w:rPr>
                    <w:ins w:id="637" w:author="Ruth Guevara" w:date="2020-01-14T17:30:00Z"/>
                    <w:del w:id="638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639" w:author="Ruth Guevara" w:date="2020-01-14T17:30:00Z">
              <w:del w:id="640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641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50856" w14:textId="62E3DA2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642" w:author="Ruth Guevara" w:date="2020-01-14T17:30:00Z"/>
                <w:del w:id="643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44" w:author="Ruth Guevara" w:date="2020-01-14T21:04:00Z">
                  <w:rPr>
                    <w:ins w:id="645" w:author="Ruth Guevara" w:date="2020-01-14T17:30:00Z"/>
                    <w:del w:id="646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647" w:author="Ruth Guevara" w:date="2020-01-14T17:30:00Z">
              <w:del w:id="648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649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1277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0DA620" w14:textId="4071297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650" w:author="Ruth Guevara" w:date="2020-01-14T17:30:00Z"/>
                <w:del w:id="65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52" w:author="Ruth Guevara" w:date="2020-01-14T21:04:00Z">
                  <w:rPr>
                    <w:ins w:id="653" w:author="Ruth Guevara" w:date="2020-01-14T17:30:00Z"/>
                    <w:del w:id="65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655" w:author="Ruth Guevara" w:date="2020-01-14T17:30:00Z">
              <w:del w:id="65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657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9</w:delText>
                </w:r>
              </w:del>
            </w:ins>
          </w:p>
        </w:tc>
      </w:tr>
      <w:tr w:rsidR="004C0042" w:rsidRPr="00C37354" w:rsidDel="00912AE1" w14:paraId="5B4ADFCD" w14:textId="3D12CD45" w:rsidTr="00912AE1">
        <w:trPr>
          <w:trHeight w:val="144"/>
          <w:ins w:id="658" w:author="Ruth Guevara" w:date="2020-01-14T17:30:00Z"/>
          <w:del w:id="659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3F075D5" w14:textId="351DF200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660" w:author="Ruth Guevara" w:date="2020-01-14T17:30:00Z"/>
                <w:del w:id="66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62" w:author="Ruth Guevara" w:date="2020-01-14T21:04:00Z">
                  <w:rPr>
                    <w:ins w:id="663" w:author="Ruth Guevara" w:date="2020-01-14T17:30:00Z"/>
                    <w:del w:id="66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E53FDA" w14:textId="58D9BE7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665" w:author="Ruth Guevara" w:date="2020-01-14T17:30:00Z"/>
                <w:del w:id="66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67" w:author="Ruth Guevara" w:date="2020-01-14T21:04:00Z">
                  <w:rPr>
                    <w:ins w:id="668" w:author="Ruth Guevara" w:date="2020-01-14T17:30:00Z"/>
                    <w:del w:id="66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F4F02" w14:textId="2B00438E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670" w:author="Ruth Guevara" w:date="2020-01-14T17:30:00Z"/>
                <w:del w:id="67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72" w:author="Ruth Guevara" w:date="2020-01-14T21:04:00Z">
                  <w:rPr>
                    <w:ins w:id="673" w:author="Ruth Guevara" w:date="2020-01-14T17:30:00Z"/>
                    <w:del w:id="67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675" w:author="Ruth Guevara" w:date="2020-01-14T17:30:00Z">
              <w:del w:id="67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677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Primaria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6DE23" w14:textId="442C783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678" w:author="Ruth Guevara" w:date="2020-01-14T17:30:00Z"/>
                <w:del w:id="67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80" w:author="Ruth Guevara" w:date="2020-01-14T21:04:00Z">
                  <w:rPr>
                    <w:ins w:id="681" w:author="Ruth Guevara" w:date="2020-01-14T17:30:00Z"/>
                    <w:del w:id="68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4B976" w14:textId="790C1FA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683" w:author="Ruth Guevara" w:date="2020-01-14T17:30:00Z"/>
                <w:del w:id="68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85" w:author="Ruth Guevara" w:date="2020-01-14T21:04:00Z">
                  <w:rPr>
                    <w:ins w:id="686" w:author="Ruth Guevara" w:date="2020-01-14T17:30:00Z"/>
                    <w:del w:id="68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27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5BA80D" w14:textId="612755C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688" w:author="Ruth Guevara" w:date="2020-01-14T17:30:00Z"/>
                <w:del w:id="68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90" w:author="Ruth Guevara" w:date="2020-01-14T21:04:00Z">
                  <w:rPr>
                    <w:ins w:id="691" w:author="Ruth Guevara" w:date="2020-01-14T17:30:00Z"/>
                    <w:del w:id="69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3021D7F6" w14:textId="29FB6240" w:rsidTr="00912AE1">
        <w:trPr>
          <w:trHeight w:val="196"/>
          <w:ins w:id="693" w:author="Ruth Guevara" w:date="2020-01-14T17:30:00Z"/>
          <w:del w:id="694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2789695" w14:textId="1559B45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695" w:author="Ruth Guevara" w:date="2020-01-14T17:30:00Z"/>
                <w:del w:id="69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697" w:author="Ruth Guevara" w:date="2020-01-14T21:04:00Z">
                  <w:rPr>
                    <w:ins w:id="698" w:author="Ruth Guevara" w:date="2020-01-14T17:30:00Z"/>
                    <w:del w:id="69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35CD89" w14:textId="2D6788FA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00" w:author="Ruth Guevara" w:date="2020-01-14T17:30:00Z"/>
                <w:del w:id="70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02" w:author="Ruth Guevara" w:date="2020-01-14T21:04:00Z">
                  <w:rPr>
                    <w:ins w:id="703" w:author="Ruth Guevara" w:date="2020-01-14T17:30:00Z"/>
                    <w:del w:id="70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AE0D3" w14:textId="02525952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05" w:author="Ruth Guevara" w:date="2020-01-14T17:30:00Z"/>
                <w:del w:id="70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07" w:author="Ruth Guevara" w:date="2020-01-14T21:04:00Z">
                  <w:rPr>
                    <w:ins w:id="708" w:author="Ruth Guevara" w:date="2020-01-14T17:30:00Z"/>
                    <w:del w:id="70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710" w:author="Ruth Guevara" w:date="2020-01-14T17:30:00Z">
              <w:del w:id="711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712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Secundaria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FF99D" w14:textId="2C394D79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713" w:author="Ruth Guevara" w:date="2020-01-14T17:30:00Z"/>
                <w:del w:id="71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15" w:author="Ruth Guevara" w:date="2020-01-14T21:04:00Z">
                  <w:rPr>
                    <w:ins w:id="716" w:author="Ruth Guevara" w:date="2020-01-14T17:30:00Z"/>
                    <w:del w:id="71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7B25C" w14:textId="2D5DD4A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718" w:author="Ruth Guevara" w:date="2020-01-14T17:30:00Z"/>
                <w:del w:id="71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20" w:author="Ruth Guevara" w:date="2020-01-14T21:04:00Z">
                  <w:rPr>
                    <w:ins w:id="721" w:author="Ruth Guevara" w:date="2020-01-14T17:30:00Z"/>
                    <w:del w:id="72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27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2415A" w14:textId="03B3F64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23" w:author="Ruth Guevara" w:date="2020-01-14T17:30:00Z"/>
                <w:del w:id="72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25" w:author="Ruth Guevara" w:date="2020-01-14T21:04:00Z">
                  <w:rPr>
                    <w:ins w:id="726" w:author="Ruth Guevara" w:date="2020-01-14T17:30:00Z"/>
                    <w:del w:id="72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15D7DAF2" w14:textId="243744B3" w:rsidTr="00912AE1">
        <w:trPr>
          <w:trHeight w:val="135"/>
          <w:ins w:id="728" w:author="Ruth Guevara" w:date="2020-01-14T17:30:00Z"/>
          <w:del w:id="729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D66D009" w14:textId="2BF4F90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30" w:author="Ruth Guevara" w:date="2020-01-14T17:30:00Z"/>
                <w:del w:id="73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32" w:author="Ruth Guevara" w:date="2020-01-14T21:04:00Z">
                  <w:rPr>
                    <w:ins w:id="733" w:author="Ruth Guevara" w:date="2020-01-14T17:30:00Z"/>
                    <w:del w:id="73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47B0AE" w14:textId="7002823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35" w:author="Ruth Guevara" w:date="2020-01-14T17:30:00Z"/>
                <w:del w:id="73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37" w:author="Ruth Guevara" w:date="2020-01-14T21:04:00Z">
                  <w:rPr>
                    <w:ins w:id="738" w:author="Ruth Guevara" w:date="2020-01-14T17:30:00Z"/>
                    <w:del w:id="73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1BAA9" w14:textId="3FBDEA2F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40" w:author="Ruth Guevara" w:date="2020-01-14T17:30:00Z"/>
                <w:del w:id="74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42" w:author="Ruth Guevara" w:date="2020-01-14T21:04:00Z">
                  <w:rPr>
                    <w:ins w:id="743" w:author="Ruth Guevara" w:date="2020-01-14T17:30:00Z"/>
                    <w:del w:id="74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745" w:author="Ruth Guevara" w:date="2020-01-14T17:30:00Z">
              <w:del w:id="74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747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Especial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2A8C2" w14:textId="73CDDD8B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748" w:author="Ruth Guevara" w:date="2020-01-14T17:30:00Z"/>
                <w:del w:id="74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50" w:author="Ruth Guevara" w:date="2020-01-14T21:04:00Z">
                  <w:rPr>
                    <w:ins w:id="751" w:author="Ruth Guevara" w:date="2020-01-14T17:30:00Z"/>
                    <w:del w:id="75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0D945" w14:textId="3BB920D9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753" w:author="Ruth Guevara" w:date="2020-01-14T17:30:00Z"/>
                <w:del w:id="754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55" w:author="Ruth Guevara" w:date="2020-01-14T21:04:00Z">
                  <w:rPr>
                    <w:ins w:id="756" w:author="Ruth Guevara" w:date="2020-01-14T17:30:00Z"/>
                    <w:del w:id="757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27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BE7C9" w14:textId="482DE85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58" w:author="Ruth Guevara" w:date="2020-01-14T17:30:00Z"/>
                <w:del w:id="75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60" w:author="Ruth Guevara" w:date="2020-01-14T21:04:00Z">
                  <w:rPr>
                    <w:ins w:id="761" w:author="Ruth Guevara" w:date="2020-01-14T17:30:00Z"/>
                    <w:del w:id="76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0D1FD8E7" w14:textId="1689AEE2" w:rsidTr="00912AE1">
        <w:trPr>
          <w:trHeight w:val="68"/>
          <w:ins w:id="763" w:author="Ruth Guevara" w:date="2020-01-14T17:30:00Z"/>
          <w:del w:id="764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4F72FFD" w14:textId="77533A80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65" w:author="Ruth Guevara" w:date="2020-01-14T17:30:00Z"/>
                <w:del w:id="76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67" w:author="Ruth Guevara" w:date="2020-01-14T21:04:00Z">
                  <w:rPr>
                    <w:ins w:id="768" w:author="Ruth Guevara" w:date="2020-01-14T17:30:00Z"/>
                    <w:del w:id="76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F8A79E" w14:textId="239DB950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70" w:author="Ruth Guevara" w:date="2020-01-14T17:30:00Z"/>
                <w:del w:id="77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72" w:author="Ruth Guevara" w:date="2020-01-14T21:04:00Z">
                  <w:rPr>
                    <w:ins w:id="773" w:author="Ruth Guevara" w:date="2020-01-14T17:30:00Z"/>
                    <w:del w:id="77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775" w:author="Ruth Guevara" w:date="2020-01-14T17:30:00Z">
              <w:del w:id="77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777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Supervisión</w:delText>
                </w:r>
              </w:del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346C6" w14:textId="0CFDCCCD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78" w:author="Ruth Guevara" w:date="2020-01-14T17:30:00Z"/>
                <w:del w:id="77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80" w:author="Ruth Guevara" w:date="2020-01-14T21:04:00Z">
                  <w:rPr>
                    <w:ins w:id="781" w:author="Ruth Guevara" w:date="2020-01-14T17:30:00Z"/>
                    <w:del w:id="78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783" w:author="Ruth Guevara" w:date="2020-01-14T17:30:00Z">
              <w:del w:id="784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785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Genérico para EB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BC66" w14:textId="7FA67AE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786" w:author="Ruth Guevara" w:date="2020-01-14T17:30:00Z"/>
                <w:del w:id="787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88" w:author="Ruth Guevara" w:date="2020-01-14T21:04:00Z">
                  <w:rPr>
                    <w:ins w:id="789" w:author="Ruth Guevara" w:date="2020-01-14T17:30:00Z"/>
                    <w:del w:id="790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E5DD0" w14:textId="3B64B8B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791" w:author="Ruth Guevara" w:date="2020-01-14T17:30:00Z"/>
                <w:del w:id="792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793" w:author="Ruth Guevara" w:date="2020-01-14T21:04:00Z">
                  <w:rPr>
                    <w:ins w:id="794" w:author="Ruth Guevara" w:date="2020-01-14T17:30:00Z"/>
                    <w:del w:id="795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796" w:author="Ruth Guevara" w:date="2020-01-14T17:30:00Z">
              <w:del w:id="797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798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127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B1CD5B" w14:textId="220E381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799" w:author="Ruth Guevara" w:date="2020-01-14T17:30:00Z"/>
                <w:del w:id="800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01" w:author="Ruth Guevara" w:date="2020-01-14T21:04:00Z">
                  <w:rPr>
                    <w:ins w:id="802" w:author="Ruth Guevara" w:date="2020-01-14T17:30:00Z"/>
                    <w:del w:id="803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1E0B3A3D" w14:textId="67837B31" w:rsidTr="00912AE1">
        <w:trPr>
          <w:trHeight w:val="127"/>
          <w:ins w:id="804" w:author="Ruth Guevara" w:date="2020-01-14T17:30:00Z"/>
          <w:del w:id="805" w:author="DANIELA ARENAS MENESES" w:date="2020-01-14T22:32:00Z"/>
        </w:trPr>
        <w:tc>
          <w:tcPr>
            <w:tcW w:w="2549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9D0DC47" w14:textId="0EB0241B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806" w:author="Ruth Guevara" w:date="2020-01-14T17:30:00Z"/>
                <w:del w:id="807" w:author="DANIELA ARENAS MENESES" w:date="2020-01-14T22:32:00Z"/>
                <w:rFonts w:ascii="Monserrat" w:eastAsia="Times New Roman" w:hAnsi="Monserrat" w:cstheme="minorHAnsi"/>
                <w:sz w:val="16"/>
                <w:szCs w:val="16"/>
                <w:lang w:eastAsia="es-MX"/>
                <w:rPrChange w:id="808" w:author="Ruth Guevara" w:date="2020-01-14T21:04:00Z">
                  <w:rPr>
                    <w:ins w:id="809" w:author="Ruth Guevara" w:date="2020-01-14T17:30:00Z"/>
                    <w:del w:id="810" w:author="DANIELA ARENAS MENESES" w:date="2020-01-14T22:32:00Z"/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</w:pPr>
            <w:ins w:id="811" w:author="Ruth Guevara" w:date="2020-01-14T17:30:00Z">
              <w:del w:id="812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sz w:val="16"/>
                    <w:szCs w:val="16"/>
                    <w:lang w:eastAsia="es-MX"/>
                    <w:rPrChange w:id="813" w:author="Ruth Guevara" w:date="2020-01-14T21:04:00Z">
                      <w:rPr>
                        <w:rFonts w:eastAsia="Times New Roman" w:cstheme="minorHAnsi"/>
                        <w:sz w:val="16"/>
                        <w:szCs w:val="16"/>
                        <w:lang w:eastAsia="es-MX"/>
                      </w:rPr>
                    </w:rPrChange>
                  </w:rPr>
                  <w:delText xml:space="preserve">Cuestionario de habilidades directivas </w:delText>
                </w:r>
              </w:del>
            </w:ins>
          </w:p>
        </w:tc>
        <w:tc>
          <w:tcPr>
            <w:tcW w:w="1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F58C5" w14:textId="59D21B6D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814" w:author="Ruth Guevara" w:date="2020-01-14T17:30:00Z"/>
                <w:del w:id="815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16" w:author="Ruth Guevara" w:date="2020-01-14T21:04:00Z">
                  <w:rPr>
                    <w:ins w:id="817" w:author="Ruth Guevara" w:date="2020-01-14T17:30:00Z"/>
                    <w:del w:id="818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819" w:author="Ruth Guevara" w:date="2020-01-14T17:30:00Z">
              <w:del w:id="820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821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Dirección</w:delText>
                </w:r>
              </w:del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7AA0" w14:textId="135E3770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822" w:author="Ruth Guevara" w:date="2020-01-14T17:30:00Z"/>
                <w:del w:id="823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24" w:author="Ruth Guevara" w:date="2020-01-14T21:04:00Z">
                  <w:rPr>
                    <w:ins w:id="825" w:author="Ruth Guevara" w:date="2020-01-14T17:30:00Z"/>
                    <w:del w:id="826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827" w:author="Ruth Guevara" w:date="2020-01-14T17:30:00Z">
              <w:del w:id="828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829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Genérico para EB</w:delText>
                </w:r>
              </w:del>
            </w:ins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F605BE" w14:textId="251831A7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830" w:author="Ruth Guevara" w:date="2020-01-14T17:30:00Z"/>
                <w:del w:id="83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32" w:author="Ruth Guevara" w:date="2020-01-14T21:04:00Z">
                  <w:rPr>
                    <w:ins w:id="833" w:author="Ruth Guevara" w:date="2020-01-14T17:30:00Z"/>
                    <w:del w:id="83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835" w:author="Ruth Guevara" w:date="2020-01-14T17:30:00Z">
              <w:del w:id="83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837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73E04" w14:textId="1DA81B7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838" w:author="Ruth Guevara" w:date="2020-01-14T17:30:00Z"/>
                <w:del w:id="83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40" w:author="Ruth Guevara" w:date="2020-01-14T21:04:00Z">
                  <w:rPr>
                    <w:ins w:id="841" w:author="Ruth Guevara" w:date="2020-01-14T17:30:00Z"/>
                    <w:del w:id="84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843" w:author="Ruth Guevara" w:date="2020-01-14T17:30:00Z">
              <w:del w:id="844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845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127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22D9D2" w14:textId="5531833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846" w:author="Ruth Guevara" w:date="2020-01-14T17:30:00Z"/>
                <w:del w:id="847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48" w:author="Ruth Guevara" w:date="2020-01-14T21:04:00Z">
                  <w:rPr>
                    <w:ins w:id="849" w:author="Ruth Guevara" w:date="2020-01-14T17:30:00Z"/>
                    <w:del w:id="850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600AD181" w14:textId="3A14D334" w:rsidTr="00912AE1">
        <w:trPr>
          <w:trHeight w:val="202"/>
          <w:ins w:id="851" w:author="Ruth Guevara" w:date="2020-01-14T17:30:00Z"/>
          <w:del w:id="852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FC5EDAF" w14:textId="3A19F91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853" w:author="Ruth Guevara" w:date="2020-01-14T17:30:00Z"/>
                <w:del w:id="854" w:author="DANIELA ARENAS MENESES" w:date="2020-01-14T22:32:00Z"/>
                <w:rFonts w:ascii="Monserrat" w:eastAsia="Times New Roman" w:hAnsi="Monserrat" w:cstheme="minorHAnsi"/>
                <w:sz w:val="16"/>
                <w:szCs w:val="16"/>
                <w:lang w:eastAsia="es-MX"/>
                <w:rPrChange w:id="855" w:author="Ruth Guevara" w:date="2020-01-14T21:04:00Z">
                  <w:rPr>
                    <w:ins w:id="856" w:author="Ruth Guevara" w:date="2020-01-14T17:30:00Z"/>
                    <w:del w:id="857" w:author="DANIELA ARENAS MENESES" w:date="2020-01-14T22:32:00Z"/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3C1CE7" w14:textId="4B05D9FF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858" w:author="Ruth Guevara" w:date="2020-01-14T17:30:00Z"/>
                <w:del w:id="85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60" w:author="Ruth Guevara" w:date="2020-01-14T21:04:00Z">
                  <w:rPr>
                    <w:ins w:id="861" w:author="Ruth Guevara" w:date="2020-01-14T17:30:00Z"/>
                    <w:del w:id="86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863" w:author="Ruth Guevara" w:date="2020-01-14T17:30:00Z">
              <w:del w:id="864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865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Supervisión</w:delText>
                </w:r>
              </w:del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DAAF3" w14:textId="3028F2E2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866" w:author="Ruth Guevara" w:date="2020-01-14T17:30:00Z"/>
                <w:del w:id="867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68" w:author="Ruth Guevara" w:date="2020-01-14T21:04:00Z">
                  <w:rPr>
                    <w:ins w:id="869" w:author="Ruth Guevara" w:date="2020-01-14T17:30:00Z"/>
                    <w:del w:id="870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871" w:author="Ruth Guevara" w:date="2020-01-14T17:30:00Z">
              <w:del w:id="872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873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Genérico para EB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0EBC" w14:textId="2DFA905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874" w:author="Ruth Guevara" w:date="2020-01-14T17:30:00Z"/>
                <w:del w:id="875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76" w:author="Ruth Guevara" w:date="2020-01-14T21:04:00Z">
                  <w:rPr>
                    <w:ins w:id="877" w:author="Ruth Guevara" w:date="2020-01-14T17:30:00Z"/>
                    <w:del w:id="878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0FB2" w14:textId="46586BCA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879" w:author="Ruth Guevara" w:date="2020-01-14T17:30:00Z"/>
                <w:del w:id="880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81" w:author="Ruth Guevara" w:date="2020-01-14T21:04:00Z">
                  <w:rPr>
                    <w:ins w:id="882" w:author="Ruth Guevara" w:date="2020-01-14T17:30:00Z"/>
                    <w:del w:id="883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884" w:author="Ruth Guevara" w:date="2020-01-14T17:30:00Z">
              <w:del w:id="885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886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127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8511DA" w14:textId="492C0DA8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887" w:author="Ruth Guevara" w:date="2020-01-14T17:30:00Z"/>
                <w:del w:id="888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889" w:author="Ruth Guevara" w:date="2020-01-14T21:04:00Z">
                  <w:rPr>
                    <w:ins w:id="890" w:author="Ruth Guevara" w:date="2020-01-14T17:30:00Z"/>
                    <w:del w:id="891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22F942DA" w14:textId="1B355A97" w:rsidTr="00912AE1">
        <w:trPr>
          <w:trHeight w:val="120"/>
          <w:ins w:id="892" w:author="Ruth Guevara" w:date="2020-01-14T17:30:00Z"/>
          <w:del w:id="893" w:author="DANIELA ARENAS MENESES" w:date="2020-01-14T22:32:00Z"/>
        </w:trPr>
        <w:tc>
          <w:tcPr>
            <w:tcW w:w="254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A141EA1" w14:textId="671E8DC1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894" w:author="Ruth Guevara" w:date="2020-01-14T17:30:00Z"/>
                <w:del w:id="895" w:author="DANIELA ARENAS MENESES" w:date="2020-01-14T22:32:00Z"/>
                <w:rFonts w:ascii="Monserrat" w:eastAsia="Times New Roman" w:hAnsi="Monserrat" w:cstheme="minorHAnsi"/>
                <w:sz w:val="16"/>
                <w:szCs w:val="16"/>
                <w:lang w:eastAsia="es-MX"/>
                <w:rPrChange w:id="896" w:author="Ruth Guevara" w:date="2020-01-14T21:04:00Z">
                  <w:rPr>
                    <w:ins w:id="897" w:author="Ruth Guevara" w:date="2020-01-14T17:30:00Z"/>
                    <w:del w:id="898" w:author="DANIELA ARENAS MENESES" w:date="2020-01-14T22:32:00Z"/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</w:pPr>
            <w:ins w:id="899" w:author="Ruth Guevara" w:date="2020-01-14T17:30:00Z">
              <w:del w:id="900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sz w:val="16"/>
                    <w:szCs w:val="16"/>
                    <w:lang w:eastAsia="es-MX"/>
                    <w:rPrChange w:id="901" w:author="Ruth Guevara" w:date="2020-01-14T21:04:00Z">
                      <w:rPr>
                        <w:rFonts w:eastAsia="Times New Roman" w:cstheme="minorHAnsi"/>
                        <w:sz w:val="16"/>
                        <w:szCs w:val="16"/>
                        <w:lang w:eastAsia="es-MX"/>
                      </w:rPr>
                    </w:rPrChange>
                  </w:rPr>
                  <w:delText>Encuesta de percepción sobre el trabajo directivo y aportaciones al colectivo escolar</w:delText>
                </w:r>
              </w:del>
            </w:ins>
          </w:p>
        </w:tc>
        <w:tc>
          <w:tcPr>
            <w:tcW w:w="1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E7B506" w14:textId="65F0B9F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902" w:author="Ruth Guevara" w:date="2020-01-14T17:30:00Z"/>
                <w:del w:id="903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904" w:author="Ruth Guevara" w:date="2020-01-14T21:04:00Z">
                  <w:rPr>
                    <w:ins w:id="905" w:author="Ruth Guevara" w:date="2020-01-14T17:30:00Z"/>
                    <w:del w:id="906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907" w:author="Ruth Guevara" w:date="2020-01-14T17:30:00Z">
              <w:del w:id="908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909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Dirección</w:delText>
                </w:r>
              </w:del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852F1" w14:textId="21839CE0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910" w:author="Ruth Guevara" w:date="2020-01-14T17:30:00Z"/>
                <w:del w:id="911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912" w:author="Ruth Guevara" w:date="2020-01-14T21:04:00Z">
                  <w:rPr>
                    <w:ins w:id="913" w:author="Ruth Guevara" w:date="2020-01-14T17:30:00Z"/>
                    <w:del w:id="914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915" w:author="Ruth Guevara" w:date="2020-01-14T17:30:00Z">
              <w:del w:id="916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917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Genérico para EB</w:delText>
                </w:r>
              </w:del>
            </w:ins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329E06" w14:textId="3A222F8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918" w:author="Ruth Guevara" w:date="2020-01-14T17:30:00Z"/>
                <w:del w:id="919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920" w:author="Ruth Guevara" w:date="2020-01-14T21:04:00Z">
                  <w:rPr>
                    <w:ins w:id="921" w:author="Ruth Guevara" w:date="2020-01-14T17:30:00Z"/>
                    <w:del w:id="922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923" w:author="Ruth Guevara" w:date="2020-01-14T17:30:00Z">
              <w:del w:id="924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925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5280B" w14:textId="386E5DE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926" w:author="Ruth Guevara" w:date="2020-01-14T17:30:00Z"/>
                <w:del w:id="927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928" w:author="Ruth Guevara" w:date="2020-01-14T21:04:00Z">
                  <w:rPr>
                    <w:ins w:id="929" w:author="Ruth Guevara" w:date="2020-01-14T17:30:00Z"/>
                    <w:del w:id="930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931" w:author="Ruth Guevara" w:date="2020-01-14T17:30:00Z">
              <w:del w:id="932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933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127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DFBFF" w14:textId="7D149F6F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934" w:author="Ruth Guevara" w:date="2020-01-14T17:30:00Z"/>
                <w:del w:id="935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936" w:author="Ruth Guevara" w:date="2020-01-14T21:04:00Z">
                  <w:rPr>
                    <w:ins w:id="937" w:author="Ruth Guevara" w:date="2020-01-14T17:30:00Z"/>
                    <w:del w:id="938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1F06BE29" w14:textId="46A41DC9" w:rsidTr="00912AE1">
        <w:trPr>
          <w:trHeight w:val="193"/>
          <w:ins w:id="939" w:author="Ruth Guevara" w:date="2020-01-14T17:30:00Z"/>
          <w:del w:id="940" w:author="DANIELA ARENAS MENESES" w:date="2020-01-14T22:32:00Z"/>
        </w:trPr>
        <w:tc>
          <w:tcPr>
            <w:tcW w:w="25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86572C" w14:textId="68E110AB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941" w:author="Ruth Guevara" w:date="2020-01-14T17:30:00Z"/>
                <w:del w:id="942" w:author="DANIELA ARENAS MENESES" w:date="2020-01-14T22:32:00Z"/>
                <w:rFonts w:ascii="Monserrat" w:eastAsia="Times New Roman" w:hAnsi="Monserrat" w:cstheme="minorHAnsi"/>
                <w:sz w:val="16"/>
                <w:szCs w:val="16"/>
                <w:lang w:eastAsia="es-MX"/>
                <w:rPrChange w:id="943" w:author="Ruth Guevara" w:date="2020-01-14T21:04:00Z">
                  <w:rPr>
                    <w:ins w:id="944" w:author="Ruth Guevara" w:date="2020-01-14T17:30:00Z"/>
                    <w:del w:id="945" w:author="DANIELA ARENAS MENESES" w:date="2020-01-14T22:32:00Z"/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B12BD" w14:textId="248F5B87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946" w:author="Ruth Guevara" w:date="2020-01-14T17:30:00Z"/>
                <w:del w:id="947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948" w:author="Ruth Guevara" w:date="2020-01-14T21:04:00Z">
                  <w:rPr>
                    <w:ins w:id="949" w:author="Ruth Guevara" w:date="2020-01-14T17:30:00Z"/>
                    <w:del w:id="950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951" w:author="Ruth Guevara" w:date="2020-01-14T17:30:00Z">
              <w:del w:id="952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953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Supervisión</w:delText>
                </w:r>
              </w:del>
            </w:ins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AE21B" w14:textId="496AC603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954" w:author="Ruth Guevara" w:date="2020-01-14T17:30:00Z"/>
                <w:del w:id="955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956" w:author="Ruth Guevara" w:date="2020-01-14T21:04:00Z">
                  <w:rPr>
                    <w:ins w:id="957" w:author="Ruth Guevara" w:date="2020-01-14T17:30:00Z"/>
                    <w:del w:id="958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959" w:author="Ruth Guevara" w:date="2020-01-14T17:30:00Z">
              <w:del w:id="960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961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Genérico para EB</w:delText>
                </w:r>
              </w:del>
            </w:ins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12FB" w14:textId="203B4ECA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962" w:author="Ruth Guevara" w:date="2020-01-14T17:30:00Z"/>
                <w:del w:id="963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964" w:author="Ruth Guevara" w:date="2020-01-14T21:04:00Z">
                  <w:rPr>
                    <w:ins w:id="965" w:author="Ruth Guevara" w:date="2020-01-14T17:30:00Z"/>
                    <w:del w:id="966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1F39D" w14:textId="234D24C5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jc w:val="center"/>
              <w:rPr>
                <w:ins w:id="967" w:author="Ruth Guevara" w:date="2020-01-14T17:30:00Z"/>
                <w:del w:id="968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969" w:author="Ruth Guevara" w:date="2020-01-14T21:04:00Z">
                  <w:rPr>
                    <w:ins w:id="970" w:author="Ruth Guevara" w:date="2020-01-14T17:30:00Z"/>
                    <w:del w:id="971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  <w:ins w:id="972" w:author="Ruth Guevara" w:date="2020-01-14T17:30:00Z">
              <w:del w:id="973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color w:val="000000"/>
                    <w:sz w:val="16"/>
                    <w:szCs w:val="16"/>
                    <w:lang w:eastAsia="es-MX"/>
                    <w:rPrChange w:id="974" w:author="Ruth Guevara" w:date="2020-01-14T21:04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127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B8C00" w14:textId="618857FB" w:rsidR="004C0042" w:rsidRPr="00735EFB" w:rsidDel="00912AE1" w:rsidRDefault="004C0042" w:rsidP="00735EFB">
            <w:pPr>
              <w:tabs>
                <w:tab w:val="left" w:pos="142"/>
              </w:tabs>
              <w:spacing w:after="0" w:line="240" w:lineRule="auto"/>
              <w:rPr>
                <w:ins w:id="975" w:author="Ruth Guevara" w:date="2020-01-14T17:30:00Z"/>
                <w:del w:id="976" w:author="DANIELA ARENAS MENESES" w:date="2020-01-14T22:32:00Z"/>
                <w:rFonts w:ascii="Monserrat" w:eastAsia="Times New Roman" w:hAnsi="Monserrat" w:cstheme="minorHAnsi"/>
                <w:color w:val="000000"/>
                <w:sz w:val="16"/>
                <w:szCs w:val="16"/>
                <w:lang w:eastAsia="es-MX"/>
                <w:rPrChange w:id="977" w:author="Ruth Guevara" w:date="2020-01-14T21:04:00Z">
                  <w:rPr>
                    <w:ins w:id="978" w:author="Ruth Guevara" w:date="2020-01-14T17:30:00Z"/>
                    <w:del w:id="979" w:author="DANIELA ARENAS MENESES" w:date="2020-01-14T22:32:00Z"/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</w:pPr>
          </w:p>
        </w:tc>
      </w:tr>
      <w:tr w:rsidR="004C0042" w:rsidRPr="00C37354" w:rsidDel="00912AE1" w14:paraId="5549F78C" w14:textId="6D4814DE" w:rsidTr="00912AE1">
        <w:trPr>
          <w:trHeight w:val="300"/>
          <w:ins w:id="980" w:author="Ruth Guevara" w:date="2020-01-14T17:30:00Z"/>
          <w:del w:id="981" w:author="DANIELA ARENAS MENESES" w:date="2020-01-14T22:32:00Z"/>
        </w:trPr>
        <w:tc>
          <w:tcPr>
            <w:tcW w:w="92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B9DC6C" w14:textId="33EB8488" w:rsidR="004C0042" w:rsidRPr="00735EFB" w:rsidDel="00912AE1" w:rsidRDefault="004C0042">
            <w:pPr>
              <w:tabs>
                <w:tab w:val="left" w:pos="142"/>
              </w:tabs>
              <w:spacing w:after="0" w:line="240" w:lineRule="auto"/>
              <w:jc w:val="right"/>
              <w:rPr>
                <w:ins w:id="982" w:author="Ruth Guevara" w:date="2020-01-14T17:30:00Z"/>
                <w:del w:id="983" w:author="DANIELA ARENAS MENESES" w:date="2020-01-14T22:32:00Z"/>
                <w:rFonts w:ascii="Monserrat" w:eastAsia="Times New Roman" w:hAnsi="Monserrat" w:cstheme="minorHAnsi"/>
                <w:b/>
                <w:bCs/>
                <w:sz w:val="16"/>
                <w:szCs w:val="16"/>
                <w:lang w:eastAsia="es-MX"/>
                <w:rPrChange w:id="984" w:author="Ruth Guevara" w:date="2020-01-14T21:04:00Z">
                  <w:rPr>
                    <w:ins w:id="985" w:author="Ruth Guevara" w:date="2020-01-14T17:30:00Z"/>
                    <w:del w:id="986" w:author="DANIELA ARENAS MENESES" w:date="2020-01-14T22:32:00Z"/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</w:pPr>
            <w:ins w:id="987" w:author="Ruth Guevara" w:date="2020-01-14T17:30:00Z">
              <w:del w:id="988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b/>
                    <w:bCs/>
                    <w:sz w:val="16"/>
                    <w:szCs w:val="16"/>
                    <w:lang w:eastAsia="es-MX"/>
                    <w:rPrChange w:id="989" w:author="Ruth Guevara" w:date="2020-01-14T21:04:00Z">
                      <w:rPr>
                        <w:rFonts w:eastAsia="Times New Roman" w:cstheme="minorHAnsi"/>
                        <w:b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>T</w:delText>
                </w:r>
              </w:del>
            </w:ins>
            <w:ins w:id="990" w:author="Ruth Guevara" w:date="2020-01-14T21:04:00Z">
              <w:del w:id="991" w:author="DANIELA ARENAS MENESES" w:date="2020-01-14T22:32:00Z">
                <w:r w:rsidR="00735EFB" w:rsidDel="00912AE1">
                  <w:rPr>
                    <w:rFonts w:ascii="Monserrat" w:eastAsia="Times New Roman" w:hAnsi="Monserrat" w:cstheme="minorHAnsi"/>
                    <w:b/>
                    <w:bCs/>
                    <w:sz w:val="16"/>
                    <w:szCs w:val="16"/>
                    <w:lang w:eastAsia="es-MX"/>
                  </w:rPr>
                  <w:delText>otal de instrumentos</w:delText>
                </w:r>
              </w:del>
            </w:ins>
            <w:ins w:id="992" w:author="Ruth Guevara" w:date="2020-01-14T17:30:00Z">
              <w:del w:id="993" w:author="DANIELA ARENAS MENESES" w:date="2020-01-14T22:32:00Z">
                <w:r w:rsidRPr="00735EFB" w:rsidDel="00912AE1">
                  <w:rPr>
                    <w:rFonts w:ascii="Monserrat" w:eastAsia="Times New Roman" w:hAnsi="Monserrat" w:cstheme="minorHAnsi"/>
                    <w:b/>
                    <w:bCs/>
                    <w:sz w:val="16"/>
                    <w:szCs w:val="16"/>
                    <w:lang w:eastAsia="es-MX"/>
                    <w:rPrChange w:id="994" w:author="Ruth Guevara" w:date="2020-01-14T21:04:00Z">
                      <w:rPr>
                        <w:rFonts w:eastAsia="Times New Roman" w:cstheme="minorHAnsi"/>
                        <w:b/>
                        <w:bCs/>
                        <w:sz w:val="16"/>
                        <w:szCs w:val="16"/>
                        <w:lang w:eastAsia="es-MX"/>
                      </w:rPr>
                    </w:rPrChange>
                  </w:rPr>
                  <w:delText xml:space="preserve"> 17</w:delText>
                </w:r>
              </w:del>
            </w:ins>
          </w:p>
        </w:tc>
      </w:tr>
    </w:tbl>
    <w:p w14:paraId="11AA874F" w14:textId="58DA57CC" w:rsidR="004C0042" w:rsidDel="00912AE1" w:rsidRDefault="004C0042" w:rsidP="004C0042">
      <w:pPr>
        <w:rPr>
          <w:ins w:id="995" w:author="Ruth Guevara" w:date="2020-01-14T21:12:00Z"/>
          <w:del w:id="996" w:author="DANIELA ARENAS MENESES" w:date="2020-01-14T22:32:00Z"/>
          <w:rFonts w:ascii="Montserrat" w:hAnsi="Montserrat"/>
          <w:sz w:val="20"/>
          <w:szCs w:val="20"/>
        </w:rPr>
      </w:pPr>
    </w:p>
    <w:p w14:paraId="498001DA" w14:textId="4B6709B8" w:rsidR="002432FB" w:rsidRDefault="002432FB" w:rsidP="004C0042">
      <w:pPr>
        <w:rPr>
          <w:ins w:id="997" w:author="Ruth Guevara" w:date="2020-01-14T21:12:00Z"/>
          <w:rFonts w:ascii="Montserrat" w:hAnsi="Montserrat"/>
          <w:sz w:val="20"/>
          <w:szCs w:val="20"/>
        </w:rPr>
      </w:pPr>
      <w:ins w:id="998" w:author="Ruth Guevara" w:date="2020-01-14T21:12:00Z">
        <w:del w:id="999" w:author="DANIELA ARENAS MENESES" w:date="2020-01-14T22:32:00Z">
          <w:r w:rsidRPr="002432FB" w:rsidDel="00912AE1">
            <w:rPr>
              <w:rFonts w:ascii="Montserrat" w:hAnsi="Montserrat"/>
              <w:sz w:val="20"/>
              <w:szCs w:val="20"/>
              <w:highlight w:val="yellow"/>
              <w:rPrChange w:id="1000" w:author="Ruth Guevara" w:date="2020-01-14T21:12:00Z">
                <w:rPr>
                  <w:rFonts w:ascii="Montserrat" w:hAnsi="Montserrat"/>
                  <w:sz w:val="20"/>
                  <w:szCs w:val="20"/>
                </w:rPr>
              </w:rPrChange>
            </w:rPr>
            <w:delText>RAMSÉS INSERTAR TABLA 2</w:delText>
          </w:r>
        </w:del>
      </w:ins>
    </w:p>
    <w:tbl>
      <w:tblPr>
        <w:tblW w:w="12333" w:type="dxa"/>
        <w:tblInd w:w="-2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2552"/>
        <w:gridCol w:w="1559"/>
        <w:gridCol w:w="1559"/>
        <w:gridCol w:w="993"/>
        <w:gridCol w:w="850"/>
        <w:gridCol w:w="851"/>
        <w:gridCol w:w="1559"/>
        <w:gridCol w:w="1559"/>
      </w:tblGrid>
      <w:tr w:rsidR="00912AE1" w:rsidRPr="004C155F" w14:paraId="5A4B5021" w14:textId="77777777" w:rsidTr="009E42B9">
        <w:trPr>
          <w:gridAfter w:val="2"/>
          <w:wAfter w:w="3118" w:type="dxa"/>
          <w:trHeight w:val="336"/>
          <w:ins w:id="1001" w:author="DANIELA ARENAS MENESES" w:date="2020-01-14T22:32:00Z"/>
        </w:trPr>
        <w:tc>
          <w:tcPr>
            <w:tcW w:w="921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1B1BA77" w14:textId="77777777" w:rsidR="00912AE1" w:rsidRPr="00842A18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02" w:author="DANIELA ARENAS MENESES" w:date="2020-01-14T22:32:00Z"/>
                <w:rFonts w:eastAsia="Times New Roman" w:cstheme="minorHAnsi"/>
                <w:b/>
                <w:sz w:val="16"/>
                <w:szCs w:val="16"/>
                <w:lang w:eastAsia="es-MX"/>
              </w:rPr>
            </w:pPr>
            <w:ins w:id="1003" w:author="DANIELA ARENAS MENESES" w:date="2020-01-14T22:32:00Z">
              <w:r w:rsidRPr="00842A18"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 xml:space="preserve">Tabla </w:t>
              </w:r>
              <w:r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>2</w:t>
              </w:r>
              <w:r w:rsidRPr="00842A18"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>. Cuantificación de instrumentos para aplicación, calificación y análisis en E</w:t>
              </w:r>
              <w:r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 xml:space="preserve">ducación </w:t>
              </w:r>
              <w:r w:rsidRPr="00842A18"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>M</w:t>
              </w:r>
              <w:r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 xml:space="preserve">edia </w:t>
              </w:r>
              <w:r w:rsidRPr="00842A18"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>S</w:t>
              </w:r>
              <w:r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>uperior</w:t>
              </w:r>
              <w:r w:rsidRPr="00842A18"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 xml:space="preserve"> para 2020</w:t>
              </w:r>
            </w:ins>
          </w:p>
        </w:tc>
      </w:tr>
      <w:tr w:rsidR="00912AE1" w:rsidRPr="004C155F" w14:paraId="24784E2F" w14:textId="77777777" w:rsidTr="009E42B9">
        <w:trPr>
          <w:gridAfter w:val="2"/>
          <w:wAfter w:w="3118" w:type="dxa"/>
          <w:trHeight w:val="413"/>
          <w:ins w:id="1004" w:author="DANIELA ARENAS MENESES" w:date="2020-01-14T22:32:00Z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64DE73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05" w:author="DANIELA ARENAS MENESES" w:date="2020-01-14T22:32:00Z"/>
                <w:rFonts w:eastAsia="Times New Roman" w:cstheme="minorHAnsi"/>
                <w:bCs/>
                <w:color w:val="FFFFFF"/>
                <w:sz w:val="16"/>
                <w:szCs w:val="16"/>
                <w:lang w:eastAsia="es-MX"/>
              </w:rPr>
            </w:pPr>
            <w:ins w:id="1006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Proceso</w:t>
              </w:r>
            </w:ins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5AC120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07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008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Instrumento</w:t>
              </w:r>
            </w:ins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53C89B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09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010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Función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7BC59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11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012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Nivel educativo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D56F2D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13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014" w:author="DANIELA ARENAS MENESES" w:date="2020-01-14T22:32:00Z">
              <w:r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instrumento</w:t>
              </w:r>
            </w:ins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BAFE20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15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016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función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7FD76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17" w:author="DANIELA ARENAS MENESES" w:date="2020-01-14T22:32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018" w:author="DANIELA ARENAS MENESES" w:date="2020-01-14T22:32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proceso</w:t>
              </w:r>
            </w:ins>
          </w:p>
        </w:tc>
      </w:tr>
      <w:tr w:rsidR="00912AE1" w:rsidRPr="004C155F" w14:paraId="0F94F6E8" w14:textId="77777777" w:rsidTr="009E42B9">
        <w:trPr>
          <w:gridAfter w:val="2"/>
          <w:wAfter w:w="3118" w:type="dxa"/>
          <w:trHeight w:val="585"/>
          <w:ins w:id="1019" w:author="DANIELA ARENAS MENESES" w:date="2020-01-14T22:32:00Z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5C35E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2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21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Admisión</w:t>
              </w:r>
            </w:ins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8C5D59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2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23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 xml:space="preserve">Instrumento de 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conocimientos del modelo educativo</w:t>
              </w:r>
            </w:ins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E5D9E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2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25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6349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2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27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 xml:space="preserve">Genérico para 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7C300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2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29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4AD4E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3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31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D69EC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3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33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2</w:t>
              </w:r>
            </w:ins>
          </w:p>
        </w:tc>
      </w:tr>
      <w:tr w:rsidR="00912AE1" w:rsidRPr="004C155F" w14:paraId="0ADC9FE4" w14:textId="77777777" w:rsidTr="009E42B9">
        <w:trPr>
          <w:gridAfter w:val="2"/>
          <w:wAfter w:w="3118" w:type="dxa"/>
          <w:trHeight w:val="590"/>
          <w:ins w:id="1034" w:author="DANIELA ARENAS MENESES" w:date="2020-01-14T22:32:00Z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D0DCE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3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7B658D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3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37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Instrumento de valoración de aptitudes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 xml:space="preserve"> y habilidades</w:t>
              </w:r>
            </w:ins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7BE7C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3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39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8BBA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4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41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C3CC22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4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43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7B25B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4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45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62D6F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4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6170BFFC" w14:textId="77777777" w:rsidTr="009E42B9">
        <w:trPr>
          <w:gridAfter w:val="2"/>
          <w:wAfter w:w="3118" w:type="dxa"/>
          <w:trHeight w:val="340"/>
          <w:ins w:id="1047" w:author="DANIELA ARENAS MENESES" w:date="2020-01-14T22:32:00Z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EE941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4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49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Promoción vertical</w:t>
              </w:r>
            </w:ins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7B515C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5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51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Encuesta a la comunidad escolar</w:t>
              </w:r>
            </w:ins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10FC5B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5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53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tor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E2E8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54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  <w:ins w:id="1055" w:author="DANIELA ARENAS MENESES" w:date="2020-01-14T22:32:00Z">
              <w:r>
                <w:rPr>
                  <w:rFonts w:eastAsia="Times New Roman" w:cstheme="minorHAnsi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B3062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5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57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DC7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5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59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04C7C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6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61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12</w:t>
              </w:r>
            </w:ins>
          </w:p>
        </w:tc>
      </w:tr>
      <w:tr w:rsidR="00912AE1" w:rsidRPr="004C155F" w14:paraId="045B157B" w14:textId="77777777" w:rsidTr="009E42B9">
        <w:trPr>
          <w:gridAfter w:val="2"/>
          <w:wAfter w:w="3118" w:type="dxa"/>
          <w:trHeight w:val="340"/>
          <w:ins w:id="1062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82043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6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3FE8410B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6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C140A0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6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66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Subdirector académico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D18FE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6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68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5C56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6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70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858E3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7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72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A66C9D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7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3EE6B1D8" w14:textId="77777777" w:rsidTr="009E42B9">
        <w:trPr>
          <w:gridAfter w:val="2"/>
          <w:wAfter w:w="3118" w:type="dxa"/>
          <w:trHeight w:val="340"/>
          <w:ins w:id="1074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53BC4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7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vAlign w:val="center"/>
            <w:hideMark/>
          </w:tcPr>
          <w:p w14:paraId="686A597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7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F6FF2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7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78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Jefe de departamento académico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640B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7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80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BC39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8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82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B29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8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84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446A590A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8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3E5AD2CB" w14:textId="77777777" w:rsidTr="009E42B9">
        <w:trPr>
          <w:gridAfter w:val="2"/>
          <w:wAfter w:w="3118" w:type="dxa"/>
          <w:trHeight w:val="340"/>
          <w:ins w:id="1086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4183C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8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14:paraId="736A7BF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8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7224516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8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90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Supervisor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C14A29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9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92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6F9B0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9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94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592E7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09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096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5418A1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9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71C3F853" w14:textId="77777777" w:rsidTr="009E42B9">
        <w:trPr>
          <w:gridAfter w:val="2"/>
          <w:wAfter w:w="3118" w:type="dxa"/>
          <w:trHeight w:val="340"/>
          <w:ins w:id="1098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55920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09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6D11AE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0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01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Encuesta por un Comité Examinador</w:t>
              </w:r>
            </w:ins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01AE09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0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03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tor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E9039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04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  <w:ins w:id="1105" w:author="DANIELA ARENAS MENESES" w:date="2020-01-14T22:32:00Z">
              <w:r>
                <w:rPr>
                  <w:rFonts w:eastAsia="Times New Roman" w:cstheme="minorHAnsi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FA569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0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  <w:p w14:paraId="7E298AA7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0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08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1CE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0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10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4A95D97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1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3D2E7ABB" w14:textId="77777777" w:rsidTr="009E42B9">
        <w:trPr>
          <w:gridAfter w:val="2"/>
          <w:wAfter w:w="3118" w:type="dxa"/>
          <w:trHeight w:val="340"/>
          <w:ins w:id="1112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1A896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1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vAlign w:val="center"/>
            <w:hideMark/>
          </w:tcPr>
          <w:p w14:paraId="43161AFF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14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675AA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1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16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Subdirector académico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CCA1B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1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18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555B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1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20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1857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2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22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3209CDF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2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67EE9349" w14:textId="77777777" w:rsidTr="009E42B9">
        <w:trPr>
          <w:gridAfter w:val="2"/>
          <w:wAfter w:w="3118" w:type="dxa"/>
          <w:trHeight w:val="340"/>
          <w:ins w:id="1124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B272C2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2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8D5B44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2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72C98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2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28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Jefe de departamento académico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A654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2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30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82AB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3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32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D75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3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34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5FE1791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3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07402485" w14:textId="77777777" w:rsidTr="009E42B9">
        <w:trPr>
          <w:gridAfter w:val="2"/>
          <w:wAfter w:w="3118" w:type="dxa"/>
          <w:trHeight w:val="340"/>
          <w:ins w:id="1136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695390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3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B89AE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38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1B6AF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3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40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Supervisor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3071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41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42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6E98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43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44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F6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45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46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241CFDC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47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6C5B6CD6" w14:textId="77777777" w:rsidTr="009E42B9">
        <w:trPr>
          <w:gridAfter w:val="2"/>
          <w:wAfter w:w="3118" w:type="dxa"/>
          <w:trHeight w:val="340"/>
          <w:ins w:id="1148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C5AD66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49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left w:val="single" w:sz="8" w:space="0" w:color="auto"/>
              <w:right w:val="nil"/>
            </w:tcBorders>
            <w:vAlign w:val="center"/>
          </w:tcPr>
          <w:p w14:paraId="349A0CE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50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  <w:ins w:id="1151" w:author="DANIELA ARENAS MENESES" w:date="2020-01-14T22:32:00Z">
              <w:r>
                <w:rPr>
                  <w:rFonts w:eastAsia="Times New Roman" w:cstheme="minorHAnsi"/>
                  <w:sz w:val="16"/>
                  <w:szCs w:val="16"/>
                  <w:lang w:eastAsia="es-MX"/>
                </w:rPr>
                <w:t>Instrumento de valoración de conocimientos y aptitudes</w:t>
              </w:r>
            </w:ins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EDD482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5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53" w:author="DANIELA ARENAS MENESES" w:date="2020-01-14T22:32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tor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FE49D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5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55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42D19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5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57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3106B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5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59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239BEDA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6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5EE4CCB6" w14:textId="77777777" w:rsidTr="009E42B9">
        <w:trPr>
          <w:gridAfter w:val="2"/>
          <w:wAfter w:w="3118" w:type="dxa"/>
          <w:trHeight w:val="340"/>
          <w:ins w:id="1161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6B3E10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6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4F38AA14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63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E198E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6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65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Subdirector académico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B4D03C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66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  <w:ins w:id="1167" w:author="DANIELA ARENAS MENESES" w:date="2020-01-14T22:32:00Z">
              <w:r>
                <w:rPr>
                  <w:rFonts w:eastAsia="Times New Roman" w:cstheme="minorHAnsi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5453F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6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69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E453F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7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71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193670B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7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11F87A7D" w14:textId="77777777" w:rsidTr="009E42B9">
        <w:trPr>
          <w:gridAfter w:val="2"/>
          <w:wAfter w:w="3118" w:type="dxa"/>
          <w:trHeight w:val="340"/>
          <w:ins w:id="1173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8E5968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7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1208A4DB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75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A9104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7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77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Jefe de departamento académico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E1EF1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7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79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74CF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8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81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F8ED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8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83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7D859C4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8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4C155F" w14:paraId="5352182F" w14:textId="77777777" w:rsidTr="009E42B9">
        <w:trPr>
          <w:gridAfter w:val="2"/>
          <w:wAfter w:w="3118" w:type="dxa"/>
          <w:trHeight w:val="340"/>
          <w:ins w:id="1185" w:author="DANIELA ARENAS MENESES" w:date="2020-01-14T22:32:00Z"/>
        </w:trPr>
        <w:tc>
          <w:tcPr>
            <w:tcW w:w="85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7FCF6D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8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36453D0C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87" w:author="DANIELA ARENAS MENESES" w:date="2020-01-14T22:32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43D4E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88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89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Supervisor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4B1F5E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90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91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529C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9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93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EF01" w14:textId="77777777" w:rsidR="00912AE1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94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195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ADEC61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rPr>
                <w:ins w:id="1196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912AE1" w:rsidRPr="00C37354" w14:paraId="7E0D5F33" w14:textId="77777777" w:rsidTr="009E42B9">
        <w:trPr>
          <w:trHeight w:val="300"/>
          <w:ins w:id="1197" w:author="DANIELA ARENAS MENESES" w:date="2020-01-14T22:32:00Z"/>
        </w:trPr>
        <w:tc>
          <w:tcPr>
            <w:tcW w:w="836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F769FD7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right"/>
              <w:rPr>
                <w:ins w:id="1198" w:author="DANIELA ARENAS MENESES" w:date="2020-01-14T22:32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DEA9A3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199" w:author="DANIELA ARENAS MENESES" w:date="2020-01-14T22:32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200" w:author="DANIELA ARENAS MENESES" w:date="2020-01-14T22:32:00Z">
              <w:r w:rsidRPr="00C37354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1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4</w:t>
              </w:r>
            </w:ins>
          </w:p>
        </w:tc>
        <w:tc>
          <w:tcPr>
            <w:tcW w:w="1559" w:type="dxa"/>
          </w:tcPr>
          <w:p w14:paraId="7D1EA455" w14:textId="77777777" w:rsidR="00912AE1" w:rsidRPr="00C37354" w:rsidRDefault="00912AE1" w:rsidP="009E42B9">
            <w:pPr>
              <w:rPr>
                <w:ins w:id="1201" w:author="DANIELA ARENAS MENESES" w:date="2020-01-14T22:32:00Z"/>
              </w:rPr>
            </w:pPr>
          </w:p>
        </w:tc>
        <w:tc>
          <w:tcPr>
            <w:tcW w:w="1559" w:type="dxa"/>
            <w:vAlign w:val="center"/>
          </w:tcPr>
          <w:p w14:paraId="1B935415" w14:textId="77777777" w:rsidR="00912AE1" w:rsidRPr="00C37354" w:rsidRDefault="00912AE1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202" w:author="DANIELA ARENAS MENESES" w:date="2020-01-14T22:32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203" w:author="DANIELA ARENAS MENESES" w:date="2020-01-14T22:32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</w:tr>
    </w:tbl>
    <w:p w14:paraId="4ED3E794" w14:textId="77777777" w:rsidR="002432FB" w:rsidRDefault="002432FB" w:rsidP="004C0042">
      <w:pPr>
        <w:rPr>
          <w:ins w:id="1204" w:author="Ruth Guevara" w:date="2020-01-14T17:30:00Z"/>
          <w:rFonts w:ascii="Montserrat" w:hAnsi="Montserrat"/>
          <w:sz w:val="20"/>
          <w:szCs w:val="20"/>
        </w:rPr>
      </w:pPr>
    </w:p>
    <w:p w14:paraId="37C540D9" w14:textId="245E1CB5" w:rsidR="00923405" w:rsidDel="00DB355D" w:rsidRDefault="00735EFB">
      <w:pPr>
        <w:rPr>
          <w:del w:id="1205" w:author="Ruth Guevara" w:date="2020-01-14T19:26:00Z"/>
          <w:rFonts w:ascii="Montserrat" w:hAnsi="Montserrat"/>
          <w:sz w:val="20"/>
          <w:szCs w:val="20"/>
        </w:rPr>
      </w:pPr>
      <w:ins w:id="1206" w:author="Ruth Guevara" w:date="2020-01-14T21:09:00Z">
        <w:r>
          <w:rPr>
            <w:rFonts w:ascii="Montserrat" w:hAnsi="Montserrat"/>
            <w:sz w:val="20"/>
            <w:szCs w:val="20"/>
          </w:rPr>
          <w:t xml:space="preserve">En 2020 </w:t>
        </w:r>
      </w:ins>
      <w:ins w:id="1207" w:author="Ruth Guevara" w:date="2020-01-14T21:11:00Z">
        <w:r w:rsidR="002432FB">
          <w:rPr>
            <w:rFonts w:ascii="Montserrat" w:hAnsi="Montserrat"/>
            <w:sz w:val="20"/>
            <w:szCs w:val="20"/>
          </w:rPr>
          <w:t xml:space="preserve">la prestación del servicio para el </w:t>
        </w:r>
      </w:ins>
      <w:del w:id="1208" w:author="Ruth Guevara" w:date="2020-01-14T16:56:00Z">
        <w:r w:rsidR="00666CC1" w:rsidDel="00923405">
          <w:rPr>
            <w:rFonts w:ascii="Montserrat" w:hAnsi="Montserrat"/>
            <w:sz w:val="20"/>
            <w:szCs w:val="20"/>
          </w:rPr>
          <w:delText xml:space="preserve">el </w:delText>
        </w:r>
      </w:del>
      <w:del w:id="1209" w:author="Ruth Guevara" w:date="2020-01-14T17:07:00Z">
        <w:r w:rsidR="00666CC1" w:rsidDel="00843515">
          <w:rPr>
            <w:rFonts w:ascii="Montserrat" w:hAnsi="Montserrat"/>
            <w:sz w:val="20"/>
            <w:szCs w:val="20"/>
          </w:rPr>
          <w:delText xml:space="preserve">diseño, desarrollo, validación, aplicación, calificación y análisis de resultados de los </w:delText>
        </w:r>
      </w:del>
      <w:del w:id="1210" w:author="Ruth Guevara" w:date="2020-01-14T16:56:00Z">
        <w:r w:rsidR="00666CC1" w:rsidDel="00923405">
          <w:rPr>
            <w:rFonts w:ascii="Montserrat" w:hAnsi="Montserrat"/>
            <w:sz w:val="20"/>
            <w:szCs w:val="20"/>
          </w:rPr>
          <w:delText>i</w:delText>
        </w:r>
      </w:del>
      <w:del w:id="1211" w:author="Ruth Guevara" w:date="2020-01-14T17:07:00Z">
        <w:r w:rsidR="00666CC1" w:rsidDel="00843515">
          <w:rPr>
            <w:rFonts w:ascii="Montserrat" w:hAnsi="Montserrat"/>
            <w:sz w:val="20"/>
            <w:szCs w:val="20"/>
          </w:rPr>
          <w:delText xml:space="preserve">nstrumentos </w:delText>
        </w:r>
      </w:del>
      <w:del w:id="1212" w:author="Ruth Guevara" w:date="2020-01-14T16:56:00Z">
        <w:r w:rsidR="00666CC1" w:rsidDel="00923405">
          <w:rPr>
            <w:rFonts w:ascii="Montserrat" w:hAnsi="Montserrat"/>
            <w:sz w:val="20"/>
            <w:szCs w:val="20"/>
          </w:rPr>
          <w:delText>de valoración</w:delText>
        </w:r>
      </w:del>
      <w:del w:id="1213" w:author="Ruth Guevara" w:date="2020-01-14T19:26:00Z">
        <w:r w:rsidR="00923405" w:rsidDel="00DB355D">
          <w:rPr>
            <w:rFonts w:ascii="Montserrat" w:hAnsi="Montserrat"/>
            <w:sz w:val="20"/>
            <w:szCs w:val="20"/>
          </w:rPr>
          <w:br w:type="page"/>
        </w:r>
      </w:del>
    </w:p>
    <w:p w14:paraId="7D709137" w14:textId="482DDA74" w:rsidR="00843515" w:rsidDel="004C0042" w:rsidRDefault="00843515">
      <w:pPr>
        <w:rPr>
          <w:del w:id="1214" w:author="Ruth Guevara" w:date="2020-01-14T17:29:00Z"/>
          <w:rFonts w:ascii="Montserrat" w:hAnsi="Montserrat"/>
          <w:sz w:val="20"/>
          <w:szCs w:val="20"/>
        </w:rPr>
        <w:pPrChange w:id="1215" w:author="Ruth Guevara" w:date="2020-01-14T19:26:00Z">
          <w:pPr>
            <w:tabs>
              <w:tab w:val="left" w:pos="142"/>
            </w:tabs>
            <w:jc w:val="both"/>
          </w:pPr>
        </w:pPrChange>
      </w:pPr>
      <w:del w:id="1216" w:author="Ruth Guevara" w:date="2020-01-14T21:09:00Z">
        <w:r w:rsidDel="00735EFB">
          <w:rPr>
            <w:rFonts w:ascii="Montserrat" w:hAnsi="Montserrat"/>
            <w:sz w:val="20"/>
            <w:szCs w:val="20"/>
          </w:rPr>
          <w:delText>P</w:delText>
        </w:r>
      </w:del>
      <w:del w:id="1217" w:author="Ruth Guevara" w:date="2020-01-14T21:11:00Z">
        <w:r w:rsidDel="002432FB">
          <w:rPr>
            <w:rFonts w:ascii="Montserrat" w:hAnsi="Montserrat"/>
            <w:sz w:val="20"/>
            <w:szCs w:val="20"/>
          </w:rPr>
          <w:delText>ara</w:delText>
        </w:r>
      </w:del>
      <w:del w:id="1218" w:author="Ruth Guevara" w:date="2020-01-14T21:10:00Z">
        <w:r w:rsidDel="002432FB">
          <w:rPr>
            <w:rFonts w:ascii="Montserrat" w:hAnsi="Montserrat"/>
            <w:sz w:val="20"/>
            <w:szCs w:val="20"/>
          </w:rPr>
          <w:delText xml:space="preserve"> </w:delText>
        </w:r>
      </w:del>
      <w:del w:id="1219" w:author="Ruth Guevara" w:date="2020-01-14T21:11:00Z">
        <w:r w:rsidDel="002432FB">
          <w:rPr>
            <w:rFonts w:ascii="Montserrat" w:hAnsi="Montserrat"/>
            <w:sz w:val="20"/>
            <w:szCs w:val="20"/>
          </w:rPr>
          <w:delText xml:space="preserve">el </w:delText>
        </w:r>
      </w:del>
      <w:r>
        <w:rPr>
          <w:rFonts w:ascii="Montserrat" w:hAnsi="Montserrat"/>
          <w:sz w:val="20"/>
          <w:szCs w:val="20"/>
        </w:rPr>
        <w:t>proceso de promoción</w:t>
      </w:r>
      <w:ins w:id="1220" w:author="DANIELA ARENAS MENESES" w:date="2020-01-14T22:34:00Z">
        <w:r w:rsidR="00AC1AA1">
          <w:rPr>
            <w:rFonts w:ascii="Montserrat" w:hAnsi="Montserrat"/>
            <w:sz w:val="20"/>
            <w:szCs w:val="20"/>
          </w:rPr>
          <w:t xml:space="preserve"> horizontal</w:t>
        </w:r>
      </w:ins>
      <w:del w:id="1221" w:author="DANIELA ARENAS MENESES" w:date="2020-01-14T22:34:00Z">
        <w:r w:rsidDel="00AC1AA1">
          <w:rPr>
            <w:rFonts w:ascii="Montserrat" w:hAnsi="Montserrat"/>
            <w:sz w:val="20"/>
            <w:szCs w:val="20"/>
          </w:rPr>
          <w:delText xml:space="preserve"> vertical</w:delText>
        </w:r>
      </w:del>
      <w:ins w:id="1222" w:author="Ruth Guevara" w:date="2020-01-14T21:06:00Z">
        <w:r w:rsidR="00735EFB">
          <w:rPr>
            <w:rFonts w:ascii="Montserrat" w:hAnsi="Montserrat"/>
            <w:sz w:val="20"/>
            <w:szCs w:val="20"/>
          </w:rPr>
          <w:t xml:space="preserve"> en Educación Básica</w:t>
        </w:r>
        <w:del w:id="1223" w:author="DANIELA ARENAS MENESES" w:date="2020-01-14T22:34:00Z">
          <w:r w:rsidR="00735EFB" w:rsidDel="00AC1AA1">
            <w:rPr>
              <w:rFonts w:ascii="Montserrat" w:hAnsi="Montserrat"/>
              <w:sz w:val="20"/>
              <w:szCs w:val="20"/>
            </w:rPr>
            <w:delText xml:space="preserve"> y Educación Media Superior</w:delText>
          </w:r>
        </w:del>
      </w:ins>
      <w:ins w:id="1224" w:author="Ruth Guevara" w:date="2020-01-14T21:09:00Z">
        <w:r w:rsidR="00735EFB">
          <w:rPr>
            <w:rFonts w:ascii="Montserrat" w:hAnsi="Montserrat"/>
            <w:sz w:val="20"/>
            <w:szCs w:val="20"/>
          </w:rPr>
          <w:t>,</w:t>
        </w:r>
      </w:ins>
      <w:r>
        <w:rPr>
          <w:rFonts w:ascii="Montserrat" w:hAnsi="Montserrat"/>
          <w:sz w:val="20"/>
          <w:szCs w:val="20"/>
        </w:rPr>
        <w:t xml:space="preserve"> </w:t>
      </w:r>
      <w:del w:id="1225" w:author="Ruth Guevara" w:date="2020-01-14T21:11:00Z">
        <w:r w:rsidDel="002432FB">
          <w:rPr>
            <w:rFonts w:ascii="Montserrat" w:hAnsi="Montserrat"/>
            <w:sz w:val="20"/>
            <w:szCs w:val="20"/>
          </w:rPr>
          <w:delText xml:space="preserve">la prestación del servicio </w:delText>
        </w:r>
      </w:del>
      <w:r>
        <w:rPr>
          <w:rFonts w:ascii="Montserrat" w:hAnsi="Montserrat"/>
          <w:sz w:val="20"/>
          <w:szCs w:val="20"/>
        </w:rPr>
        <w:t>implica</w:t>
      </w:r>
      <w:ins w:id="1226" w:author="DANIELA ARENAS MENESES" w:date="2020-01-14T22:34:00Z">
        <w:r w:rsidR="00AC1AA1">
          <w:rPr>
            <w:rFonts w:ascii="Montserrat" w:hAnsi="Montserrat"/>
            <w:sz w:val="20"/>
            <w:szCs w:val="20"/>
          </w:rPr>
          <w:t xml:space="preserve"> el</w:t>
        </w:r>
      </w:ins>
      <w:r>
        <w:rPr>
          <w:rFonts w:ascii="Montserrat" w:hAnsi="Montserrat"/>
          <w:sz w:val="20"/>
          <w:szCs w:val="20"/>
        </w:rPr>
        <w:t xml:space="preserve"> diseño, desarrollo, validación, aplicación, calificación y análisis de resultados de los instrumentos correspondientes, como se señala en la tabla</w:t>
      </w:r>
      <w:ins w:id="1227" w:author="Ruth Guevara" w:date="2020-01-14T21:05:00Z">
        <w:r w:rsidR="00735EFB">
          <w:rPr>
            <w:rFonts w:ascii="Montserrat" w:hAnsi="Montserrat"/>
            <w:sz w:val="20"/>
            <w:szCs w:val="20"/>
          </w:rPr>
          <w:t xml:space="preserve"> 3</w:t>
        </w:r>
      </w:ins>
      <w:ins w:id="1228" w:author="Ruth Guevara" w:date="2020-01-14T21:06:00Z">
        <w:del w:id="1229" w:author="DANIELA ARENAS MENESES" w:date="2020-01-14T22:35:00Z">
          <w:r w:rsidR="00735EFB" w:rsidDel="00AC1AA1">
            <w:rPr>
              <w:rFonts w:ascii="Montserrat" w:hAnsi="Montserrat"/>
              <w:sz w:val="20"/>
              <w:szCs w:val="20"/>
            </w:rPr>
            <w:delText xml:space="preserve"> y 4</w:delText>
          </w:r>
        </w:del>
        <w:r w:rsidR="00735EFB">
          <w:rPr>
            <w:rFonts w:ascii="Montserrat" w:hAnsi="Montserrat"/>
            <w:sz w:val="20"/>
            <w:szCs w:val="20"/>
          </w:rPr>
          <w:t>.</w:t>
        </w:r>
      </w:ins>
      <w:del w:id="1230" w:author="Ruth Guevara" w:date="2020-01-14T21:06:00Z">
        <w:r w:rsidDel="00735EFB">
          <w:rPr>
            <w:rFonts w:ascii="Montserrat" w:hAnsi="Montserrat"/>
            <w:sz w:val="20"/>
            <w:szCs w:val="20"/>
          </w:rPr>
          <w:delText>.</w:delText>
        </w:r>
      </w:del>
      <w:ins w:id="1231" w:author="Ruth Guevara" w:date="2020-01-14T17:29:00Z">
        <w:r w:rsidR="004C0042" w:rsidDel="004C0042">
          <w:rPr>
            <w:rFonts w:ascii="Montserrat" w:hAnsi="Montserrat"/>
            <w:sz w:val="20"/>
            <w:szCs w:val="20"/>
          </w:rPr>
          <w:t xml:space="preserve"> </w:t>
        </w:r>
      </w:ins>
    </w:p>
    <w:tbl>
      <w:tblPr>
        <w:tblW w:w="8931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559"/>
        <w:gridCol w:w="1701"/>
        <w:gridCol w:w="1134"/>
        <w:gridCol w:w="992"/>
        <w:gridCol w:w="993"/>
        <w:tblGridChange w:id="1232">
          <w:tblGrid>
            <w:gridCol w:w="2552"/>
            <w:gridCol w:w="1559"/>
            <w:gridCol w:w="1701"/>
            <w:gridCol w:w="1134"/>
            <w:gridCol w:w="992"/>
            <w:gridCol w:w="993"/>
          </w:tblGrid>
        </w:tblGridChange>
      </w:tblGrid>
      <w:tr w:rsidR="0055722B" w:rsidRPr="00C37354" w:rsidDel="004C0042" w14:paraId="5F720179" w14:textId="35C52F29" w:rsidTr="00E16625">
        <w:trPr>
          <w:trHeight w:val="336"/>
          <w:del w:id="1233" w:author="Ruth Guevara" w:date="2020-01-14T17:29:00Z"/>
        </w:trPr>
        <w:tc>
          <w:tcPr>
            <w:tcW w:w="893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DCCA8BB" w14:textId="0652E91A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34" w:author="Ruth Guevara" w:date="2020-01-14T17:29:00Z"/>
                <w:rFonts w:eastAsia="Times New Roman" w:cstheme="minorHAnsi"/>
                <w:bCs/>
                <w:sz w:val="16"/>
                <w:szCs w:val="16"/>
                <w:lang w:eastAsia="es-MX"/>
              </w:rPr>
              <w:pPrChange w:id="123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36" w:author="Ruth Guevara" w:date="2020-01-14T17:29:00Z">
              <w:r w:rsidRPr="00C37354" w:rsidDel="004C0042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delText>Tabla 1.</w:delText>
              </w:r>
              <w:r w:rsidDel="004C0042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delText xml:space="preserve"> Cuantificación de instrumentos para </w:delText>
              </w:r>
              <w:r w:rsidRPr="00545CEE" w:rsidDel="004C0042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delText>aplic</w:delText>
              </w:r>
              <w:r w:rsidDel="004C0042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delText>ación</w:delText>
              </w:r>
              <w:r w:rsidRPr="00545CEE" w:rsidDel="004C0042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delText>, califica</w:delText>
              </w:r>
              <w:r w:rsidDel="004C0042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delText>ción</w:delText>
              </w:r>
              <w:r w:rsidRPr="00545CEE" w:rsidDel="004C0042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delText xml:space="preserve"> y análisis</w:delText>
              </w:r>
              <w:r w:rsidRPr="00C37354" w:rsidDel="004C0042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delText xml:space="preserve"> en Educación Básica</w:delText>
              </w:r>
              <w:r w:rsidDel="004C0042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delText xml:space="preserve"> para </w:delText>
              </w:r>
              <w:r w:rsidRPr="00895A32" w:rsidDel="004C0042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delText>2020</w:delText>
              </w:r>
            </w:del>
          </w:p>
        </w:tc>
      </w:tr>
      <w:tr w:rsidR="0055722B" w:rsidRPr="00C37354" w:rsidDel="004C0042" w14:paraId="75F87B94" w14:textId="06E4FFAD" w:rsidTr="00E16625">
        <w:trPr>
          <w:trHeight w:val="413"/>
          <w:del w:id="1237" w:author="Ruth Guevara" w:date="2020-01-14T17:29:00Z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33AF5C65" w14:textId="68AF11E2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38" w:author="Ruth Guevara" w:date="2020-01-14T17:29:00Z"/>
                <w:rFonts w:eastAsia="Times New Roman" w:cstheme="minorHAnsi"/>
                <w:bCs/>
                <w:sz w:val="16"/>
                <w:szCs w:val="16"/>
                <w:lang w:eastAsia="es-MX"/>
              </w:rPr>
              <w:pPrChange w:id="123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40" w:author="Ruth Guevara" w:date="2020-01-14T17:29:00Z">
              <w:r w:rsidRPr="00C37354" w:rsidDel="004C0042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delText>Instrumento</w:delText>
              </w:r>
            </w:del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9785592" w14:textId="1F4DEAB6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41" w:author="Ruth Guevara" w:date="2020-01-14T17:29:00Z"/>
                <w:rFonts w:eastAsia="Times New Roman" w:cstheme="minorHAnsi"/>
                <w:bCs/>
                <w:sz w:val="16"/>
                <w:szCs w:val="16"/>
                <w:lang w:eastAsia="es-MX"/>
              </w:rPr>
              <w:pPrChange w:id="124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43" w:author="Ruth Guevara" w:date="2020-01-14T17:29:00Z">
              <w:r w:rsidRPr="00C37354" w:rsidDel="004C0042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delText>Función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77BBCC" w14:textId="0B321945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44" w:author="Ruth Guevara" w:date="2020-01-14T17:29:00Z"/>
                <w:rFonts w:eastAsia="Times New Roman" w:cstheme="minorHAnsi"/>
                <w:bCs/>
                <w:sz w:val="16"/>
                <w:szCs w:val="16"/>
                <w:lang w:eastAsia="es-MX"/>
              </w:rPr>
              <w:pPrChange w:id="124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46" w:author="Ruth Guevara" w:date="2020-01-14T17:29:00Z">
              <w:r w:rsidRPr="00C37354" w:rsidDel="004C0042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delText>Nivel educativo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6C6151" w14:textId="4A261BEB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47" w:author="Ruth Guevara" w:date="2020-01-14T17:29:00Z"/>
                <w:rFonts w:eastAsia="Times New Roman" w:cstheme="minorHAnsi"/>
                <w:bCs/>
                <w:sz w:val="16"/>
                <w:szCs w:val="16"/>
                <w:lang w:eastAsia="es-MX"/>
              </w:rPr>
              <w:pPrChange w:id="124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49" w:author="Ruth Guevara" w:date="2020-01-14T17:29:00Z">
              <w:r w:rsidDel="004C0042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delText>Unidades por instrumento</w:delText>
              </w:r>
            </w:del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CDE42F5" w14:textId="3309F5DE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50" w:author="Ruth Guevara" w:date="2020-01-14T17:29:00Z"/>
                <w:rFonts w:eastAsia="Times New Roman" w:cstheme="minorHAnsi"/>
                <w:bCs/>
                <w:sz w:val="16"/>
                <w:szCs w:val="16"/>
                <w:lang w:eastAsia="es-MX"/>
              </w:rPr>
              <w:pPrChange w:id="1251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52" w:author="Ruth Guevara" w:date="2020-01-14T17:29:00Z">
              <w:r w:rsidRPr="00C37354" w:rsidDel="004C0042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delText>Unidades por función</w:delText>
              </w:r>
            </w:del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BB8560" w14:textId="202A03EB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53" w:author="Ruth Guevara" w:date="2020-01-14T17:29:00Z"/>
                <w:rFonts w:eastAsia="Times New Roman" w:cstheme="minorHAnsi"/>
                <w:bCs/>
                <w:sz w:val="16"/>
                <w:szCs w:val="16"/>
                <w:lang w:eastAsia="es-MX"/>
              </w:rPr>
              <w:pPrChange w:id="1254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55" w:author="Ruth Guevara" w:date="2020-01-14T17:29:00Z">
              <w:r w:rsidRPr="00C37354" w:rsidDel="004C0042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delText>Unidades por proceso</w:delText>
              </w:r>
            </w:del>
          </w:p>
        </w:tc>
      </w:tr>
      <w:tr w:rsidR="0055722B" w:rsidRPr="00C37354" w:rsidDel="004C0042" w14:paraId="70BDCF19" w14:textId="54AF6B89" w:rsidTr="00E16625">
        <w:trPr>
          <w:trHeight w:val="310"/>
          <w:del w:id="1256" w:author="Ruth Guevara" w:date="2020-01-14T17:29:00Z"/>
        </w:trPr>
        <w:tc>
          <w:tcPr>
            <w:tcW w:w="25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8A9D673" w14:textId="71ED366C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57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5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259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 xml:space="preserve">Instrumento de acreditación. Curso Habilidades Docentes para la NEM </w:delText>
              </w:r>
            </w:del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4D305" w14:textId="344DB6F6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60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61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262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Docente y técnico docente</w:delText>
              </w:r>
            </w:del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0271C" w14:textId="13A5527C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63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64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265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Genérico para EB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990ACD" w14:textId="465104A4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66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6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68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1</w:delText>
              </w:r>
            </w:del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404C10" w14:textId="059C2CC2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69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7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71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1</w:delText>
              </w:r>
            </w:del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B2E9BD" w14:textId="3271D970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72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73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74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8</w:delText>
              </w:r>
            </w:del>
          </w:p>
        </w:tc>
      </w:tr>
      <w:tr w:rsidR="0055722B" w:rsidRPr="00C37354" w:rsidDel="004C0042" w14:paraId="1BFFDC2E" w14:textId="24710D9B" w:rsidTr="00E16625">
        <w:trPr>
          <w:trHeight w:val="190"/>
          <w:del w:id="1275" w:author="Ruth Guevara" w:date="2020-01-14T17:29:00Z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CBEF150" w14:textId="68BD5C6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76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7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278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Instrumento de valoración de conocimientos y aptitudes</w:delText>
              </w:r>
            </w:del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3C4E07" w14:textId="438EE25D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79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8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281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Docente y técnico docente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A0C5B" w14:textId="5B8EE8CB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82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83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284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Inicial y preescolar</w:delText>
              </w:r>
            </w:del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08C02D" w14:textId="646CEFF4" w:rsidR="0055722B" w:rsidDel="004C0042" w:rsidRDefault="0055722B">
            <w:pPr>
              <w:tabs>
                <w:tab w:val="left" w:pos="142"/>
              </w:tabs>
              <w:jc w:val="both"/>
              <w:rPr>
                <w:del w:id="1285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8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87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7</w:delText>
              </w:r>
            </w:del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C12BE8" w14:textId="6AEB90C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8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8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290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7</w:delText>
              </w:r>
            </w:del>
          </w:p>
        </w:tc>
        <w:tc>
          <w:tcPr>
            <w:tcW w:w="99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E278A" w14:textId="6A1E38AC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9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9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69D3C197" w14:textId="6DB9FF60" w:rsidTr="00E16625">
        <w:trPr>
          <w:trHeight w:val="122"/>
          <w:del w:id="1293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1AE96FE" w14:textId="2023B519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94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9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376A6" w14:textId="14E745FE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96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9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B991E" w14:textId="0774E6D0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29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29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300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Primaria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DF36E" w14:textId="2AC75C42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0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0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4B0B395" w14:textId="3D2B0746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03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04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60ED4" w14:textId="36C2E43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05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0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3CA744AB" w14:textId="0ABE4CE3" w:rsidTr="00E16625">
        <w:trPr>
          <w:trHeight w:val="126"/>
          <w:del w:id="1307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B6B13E" w14:textId="1386E736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0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0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BA8D3D" w14:textId="3960B44C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10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11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91E6C" w14:textId="46815057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12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13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314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Secundaria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A0F718" w14:textId="69F40533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15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1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9340FBC" w14:textId="51786F6F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17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1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4C8C18" w14:textId="1457E379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19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2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75F36DA7" w14:textId="24472AF1" w:rsidTr="00E16625">
        <w:trPr>
          <w:trHeight w:val="128"/>
          <w:del w:id="1321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0226B0" w14:textId="41984F3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22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23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933496" w14:textId="0B23FE60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24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2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5521B3" w14:textId="7EE252FB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26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2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328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Secundaria Tecnología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ACD9C" w14:textId="4B966A8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29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3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FAE9DA2" w14:textId="6481CD47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3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3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E22006" w14:textId="62AD0FE2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33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34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3C73F2B6" w14:textId="5B87122D" w:rsidTr="00E16625">
        <w:trPr>
          <w:trHeight w:val="188"/>
          <w:del w:id="1335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6C299F4" w14:textId="59473139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36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3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98E9E7" w14:textId="1B383119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3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3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20899" w14:textId="55C05A4E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40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41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342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Técnico docente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20D2F1" w14:textId="4F555473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43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44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B4916AE" w14:textId="1795B21F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45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4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F7F4B7" w14:textId="64DF09C7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47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4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24E3C56A" w14:textId="516F363A" w:rsidTr="00E16625">
        <w:trPr>
          <w:trHeight w:val="106"/>
          <w:del w:id="1349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330EFA" w14:textId="67D11DFD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50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51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D26504" w14:textId="5C78645A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52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53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9F5E8" w14:textId="11AEAAB0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54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5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356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Física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DBD2F9" w14:textId="74D6DB2E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57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5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7396084" w14:textId="71A36B3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59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6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87B6D" w14:textId="255538C2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6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6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6BD26046" w14:textId="6022C981" w:rsidTr="00E16625">
        <w:trPr>
          <w:trHeight w:val="114"/>
          <w:del w:id="1363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1192B8E" w14:textId="32804169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64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6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8BB54" w14:textId="7D5A3A06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66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6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77010" w14:textId="0970F311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6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6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370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Especial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02FAE4" w14:textId="4D298274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7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7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65FD7F2" w14:textId="4C7E8D95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73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74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EC0D99" w14:textId="2E0A671F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75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7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1A5CD13C" w14:textId="36659BE5" w:rsidTr="00E16625">
        <w:trPr>
          <w:trHeight w:val="230"/>
          <w:del w:id="1377" w:author="Ruth Guevara" w:date="2020-01-14T17:29:00Z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0C45864" w14:textId="31995160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7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7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380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Instrumento de valoración de conocimientos y aptitudes</w:delText>
              </w:r>
            </w:del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7FAAA8" w14:textId="0E81D5E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8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8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383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Dirección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29698" w14:textId="338216C6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84" w:author="Ruth Guevara" w:date="2020-01-14T17:29:00Z"/>
                <w:rFonts w:eastAsia="Times New Roman" w:cstheme="minorHAnsi"/>
                <w:sz w:val="16"/>
                <w:szCs w:val="16"/>
                <w:lang w:eastAsia="es-MX"/>
              </w:rPr>
              <w:pPrChange w:id="138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386" w:author="Ruth Guevara" w:date="2020-01-14T17:29:00Z">
              <w:r w:rsidRPr="00C37354" w:rsidDel="004C0042">
                <w:rPr>
                  <w:rFonts w:eastAsia="Times New Roman" w:cstheme="minorHAnsi"/>
                  <w:sz w:val="16"/>
                  <w:szCs w:val="16"/>
                  <w:lang w:eastAsia="es-MX"/>
                </w:rPr>
                <w:delText>Inicial y preescolar</w:delText>
              </w:r>
            </w:del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1826F7" w14:textId="2E6891FD" w:rsidR="0055722B" w:rsidDel="004C0042" w:rsidRDefault="0055722B">
            <w:pPr>
              <w:tabs>
                <w:tab w:val="left" w:pos="142"/>
              </w:tabs>
              <w:jc w:val="both"/>
              <w:rPr>
                <w:del w:id="1387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8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389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5</w:delText>
              </w:r>
            </w:del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9684" w14:textId="584BA091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90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91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392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4</w:delText>
              </w:r>
            </w:del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EA160D" w14:textId="22DDE9F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93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94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395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9</w:delText>
              </w:r>
            </w:del>
          </w:p>
        </w:tc>
      </w:tr>
      <w:tr w:rsidR="0055722B" w:rsidRPr="00C37354" w:rsidDel="004C0042" w14:paraId="23C4081D" w14:textId="6FE4F8A1" w:rsidTr="00E16625">
        <w:trPr>
          <w:trHeight w:val="144"/>
          <w:del w:id="1396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5D39C79" w14:textId="731A80FF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97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39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226B834" w14:textId="5AD3AA8D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399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0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5929C" w14:textId="0542BD11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0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0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03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Primaria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63DD7" w14:textId="6C5BE07B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04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0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F52C6" w14:textId="1BBFCE70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06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0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3E75" w14:textId="285F6CFD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0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0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4EC08C2D" w14:textId="2E83C921" w:rsidTr="00E16625">
        <w:trPr>
          <w:trHeight w:val="196"/>
          <w:del w:id="1410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27812E2" w14:textId="3E2326B5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1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1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379337B" w14:textId="6590CF15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13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14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8C52F" w14:textId="7F6556F4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15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1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17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Secundaria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16B33" w14:textId="6DC5D84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1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1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A562D" w14:textId="5A0735EB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20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21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8BD3C" w14:textId="61AC6AA3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22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23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4B5B0DEF" w14:textId="65DAAA7A" w:rsidTr="00E16625">
        <w:trPr>
          <w:trHeight w:val="135"/>
          <w:del w:id="1424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BCE6AF8" w14:textId="10C7CFA2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25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2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EA9704" w14:textId="5C7528C1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27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2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05602" w14:textId="15A96914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29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3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31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Especial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0779A" w14:textId="1F30EC80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32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33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8FF81" w14:textId="32EDA1E0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34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3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4E9FF4" w14:textId="6167CAC4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36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3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2B2C7CDF" w14:textId="14BA993D" w:rsidTr="00E16625">
        <w:trPr>
          <w:trHeight w:val="68"/>
          <w:del w:id="1438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F326FCC" w14:textId="10CAEC0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39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4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F7ED7A" w14:textId="120C6497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4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4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43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Supervisión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E51A3" w14:textId="007B9DB2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44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4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46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Genérico para EB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EBEC4" w14:textId="215D68EB" w:rsidR="0055722B" w:rsidDel="004C0042" w:rsidRDefault="0055722B">
            <w:pPr>
              <w:tabs>
                <w:tab w:val="left" w:pos="142"/>
              </w:tabs>
              <w:jc w:val="both"/>
              <w:rPr>
                <w:del w:id="1447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4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95C44" w14:textId="59D47BF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49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5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451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1</w:delText>
              </w:r>
            </w:del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75683B" w14:textId="47A4B4D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52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53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09F32676" w14:textId="5449C569" w:rsidTr="00E16625">
        <w:trPr>
          <w:trHeight w:val="127"/>
          <w:del w:id="1454" w:author="Ruth Guevara" w:date="2020-01-14T17:29:00Z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4BF3DE4" w14:textId="559579AC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55" w:author="Ruth Guevara" w:date="2020-01-14T17:29:00Z"/>
                <w:rFonts w:eastAsia="Times New Roman" w:cstheme="minorHAnsi"/>
                <w:sz w:val="16"/>
                <w:szCs w:val="16"/>
                <w:lang w:eastAsia="es-MX"/>
              </w:rPr>
              <w:pPrChange w:id="145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57" w:author="Ruth Guevara" w:date="2020-01-14T17:29:00Z">
              <w:r w:rsidRPr="00C37354" w:rsidDel="004C0042">
                <w:rPr>
                  <w:rFonts w:eastAsia="Times New Roman" w:cstheme="minorHAnsi"/>
                  <w:sz w:val="16"/>
                  <w:szCs w:val="16"/>
                  <w:lang w:eastAsia="es-MX"/>
                </w:rPr>
                <w:delText xml:space="preserve">Cuestionario de habilidades directivas </w:delText>
              </w:r>
            </w:del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B64D97" w14:textId="09D428D5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5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5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60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Dirección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B53B3" w14:textId="4D39F6FA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6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6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63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Genérico para EB</w:delText>
              </w:r>
            </w:del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56DC8E" w14:textId="6C78AF09" w:rsidR="0055722B" w:rsidDel="004C0042" w:rsidRDefault="0055722B">
            <w:pPr>
              <w:tabs>
                <w:tab w:val="left" w:pos="142"/>
              </w:tabs>
              <w:jc w:val="both"/>
              <w:rPr>
                <w:del w:id="1464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6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466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2</w:delText>
              </w:r>
            </w:del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2E52" w14:textId="657CCFE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67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6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469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1</w:delText>
              </w:r>
            </w:del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5C77E" w14:textId="0040E2CF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70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71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3A703F9B" w14:textId="40393C63" w:rsidTr="00E16625">
        <w:trPr>
          <w:trHeight w:val="202"/>
          <w:del w:id="1472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172FBE" w14:textId="2D273F6A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73" w:author="Ruth Guevara" w:date="2020-01-14T17:29:00Z"/>
                <w:rFonts w:eastAsia="Times New Roman" w:cstheme="minorHAnsi"/>
                <w:sz w:val="16"/>
                <w:szCs w:val="16"/>
                <w:lang w:eastAsia="es-MX"/>
              </w:rPr>
              <w:pPrChange w:id="1474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8F72AD" w14:textId="2330F443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75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7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77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Supervisión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F2AD8" w14:textId="28176BA2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7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7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80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Genérico para EB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6BB2" w14:textId="2588EFA8" w:rsidR="0055722B" w:rsidDel="004C0042" w:rsidRDefault="0055722B">
            <w:pPr>
              <w:tabs>
                <w:tab w:val="left" w:pos="142"/>
              </w:tabs>
              <w:jc w:val="both"/>
              <w:rPr>
                <w:del w:id="148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8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7398" w14:textId="7E5D773E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83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84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485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1</w:delText>
              </w:r>
            </w:del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F23F38" w14:textId="62B476AA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86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8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63D16632" w14:textId="7A98D7AC" w:rsidTr="00E16625">
        <w:trPr>
          <w:trHeight w:val="120"/>
          <w:del w:id="1488" w:author="Ruth Guevara" w:date="2020-01-14T17:29:00Z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F44E550" w14:textId="6ECE79A1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89" w:author="Ruth Guevara" w:date="2020-01-14T17:29:00Z"/>
                <w:rFonts w:eastAsia="Times New Roman" w:cstheme="minorHAnsi"/>
                <w:sz w:val="16"/>
                <w:szCs w:val="16"/>
                <w:lang w:eastAsia="es-MX"/>
              </w:rPr>
              <w:pPrChange w:id="149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91" w:author="Ruth Guevara" w:date="2020-01-14T17:29:00Z">
              <w:r w:rsidRPr="00C37354" w:rsidDel="004C0042">
                <w:rPr>
                  <w:rFonts w:eastAsia="Times New Roman" w:cstheme="minorHAnsi"/>
                  <w:sz w:val="16"/>
                  <w:szCs w:val="16"/>
                  <w:lang w:eastAsia="es-MX"/>
                </w:rPr>
                <w:delText>Encuesta de percepción sobre el trabajo directivo y aportaciones al colectivo escolar</w:delText>
              </w:r>
            </w:del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1E1D42" w14:textId="2E12D8DD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92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93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94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Dirección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535BB" w14:textId="2416609E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495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9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497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Genérico para EB</w:delText>
              </w:r>
            </w:del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FB2F16" w14:textId="5C9D0EED" w:rsidR="0055722B" w:rsidDel="004C0042" w:rsidRDefault="0055722B">
            <w:pPr>
              <w:tabs>
                <w:tab w:val="left" w:pos="142"/>
              </w:tabs>
              <w:jc w:val="both"/>
              <w:rPr>
                <w:del w:id="1498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499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500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2</w:delText>
              </w:r>
            </w:del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A24E7" w14:textId="4A38C1B1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501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502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503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1</w:delText>
              </w:r>
            </w:del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767774" w14:textId="7E6B6F46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504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505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4C0042" w14:paraId="3742CD76" w14:textId="57340B30" w:rsidTr="00E16625">
        <w:trPr>
          <w:trHeight w:val="193"/>
          <w:del w:id="1506" w:author="Ruth Guevara" w:date="2020-01-14T17:29:00Z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4A69D2" w14:textId="5496DC71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507" w:author="Ruth Guevara" w:date="2020-01-14T17:29:00Z"/>
                <w:rFonts w:eastAsia="Times New Roman" w:cstheme="minorHAnsi"/>
                <w:sz w:val="16"/>
                <w:szCs w:val="16"/>
                <w:lang w:eastAsia="es-MX"/>
              </w:rPr>
              <w:pPrChange w:id="150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CA9F71" w14:textId="4FFC9B96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509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51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511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Supervisión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37928" w14:textId="28E99FBD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512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513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  <w:del w:id="1514" w:author="Ruth Guevara" w:date="2020-01-14T17:29:00Z">
              <w:r w:rsidRPr="00C37354"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Genérico para EB</w:delText>
              </w:r>
            </w:del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DBD4" w14:textId="25A1CBC3" w:rsidR="0055722B" w:rsidDel="004C0042" w:rsidRDefault="0055722B">
            <w:pPr>
              <w:tabs>
                <w:tab w:val="left" w:pos="142"/>
              </w:tabs>
              <w:jc w:val="both"/>
              <w:rPr>
                <w:del w:id="1515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516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D4E39" w14:textId="2717CA88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517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518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519" w:author="Ruth Guevara" w:date="2020-01-14T17:29:00Z">
              <w:r w:rsidDel="004C0042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delText>1</w:delText>
              </w:r>
            </w:del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EC470" w14:textId="56C17861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520" w:author="Ruth Guevara" w:date="2020-01-14T17:29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pPrChange w:id="1521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</w:pPr>
              </w:pPrChange>
            </w:pPr>
          </w:p>
        </w:tc>
      </w:tr>
      <w:tr w:rsidR="0055722B" w:rsidRPr="00C37354" w:rsidDel="00E16625" w14:paraId="3847FBB4" w14:textId="7A092EA9" w:rsidTr="00E16625">
        <w:tblPrEx>
          <w:tblW w:w="8931" w:type="dxa"/>
          <w:tblInd w:w="-10" w:type="dxa"/>
          <w:tblLayout w:type="fixed"/>
          <w:tblCellMar>
            <w:left w:w="70" w:type="dxa"/>
            <w:right w:w="70" w:type="dxa"/>
          </w:tblCellMar>
          <w:tblPrExChange w:id="1522" w:author="Ruth Guevara" w:date="2020-01-14T17:27:00Z">
            <w:tblPrEx>
              <w:tblW w:w="8931" w:type="dxa"/>
              <w:tblInd w:w="-10" w:type="dxa"/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del w:id="1523" w:author="Ruth Guevara" w:date="2020-01-14T17:27:00Z"/>
          <w:trPrChange w:id="1524" w:author="Ruth Guevara" w:date="2020-01-14T17:27:00Z">
            <w:trPr>
              <w:trHeight w:val="300"/>
            </w:trPr>
          </w:trPrChange>
        </w:trPr>
        <w:tc>
          <w:tcPr>
            <w:tcW w:w="893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tcPrChange w:id="1525" w:author="Ruth Guevara" w:date="2020-01-14T17:27:00Z">
              <w:tcPr>
                <w:tcW w:w="8931" w:type="dxa"/>
                <w:gridSpan w:val="6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E7E6E6" w:themeFill="background2"/>
                <w:vAlign w:val="center"/>
              </w:tcPr>
            </w:tcPrChange>
          </w:tcPr>
          <w:p w14:paraId="3AAB266E" w14:textId="799996EE" w:rsidR="0055722B" w:rsidRPr="00C37354" w:rsidDel="00E16625" w:rsidRDefault="0055722B">
            <w:pPr>
              <w:tabs>
                <w:tab w:val="left" w:pos="142"/>
              </w:tabs>
              <w:jc w:val="both"/>
              <w:rPr>
                <w:del w:id="1526" w:author="Ruth Guevara" w:date="2020-01-14T17:27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pPrChange w:id="152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right"/>
                </w:pPr>
              </w:pPrChange>
            </w:pPr>
            <w:del w:id="1528" w:author="Ruth Guevara" w:date="2020-01-14T17:27:00Z">
              <w:r w:rsidRPr="00C37354" w:rsidDel="00E16625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delText>TOTAL</w:delText>
              </w:r>
            </w:del>
          </w:p>
          <w:p w14:paraId="24219B1A" w14:textId="144018EE" w:rsidR="0055722B" w:rsidRPr="00C37354" w:rsidDel="00E16625" w:rsidRDefault="0055722B">
            <w:pPr>
              <w:tabs>
                <w:tab w:val="left" w:pos="142"/>
              </w:tabs>
              <w:jc w:val="both"/>
              <w:rPr>
                <w:del w:id="1529" w:author="Ruth Guevara" w:date="2020-01-14T17:27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pPrChange w:id="1530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center"/>
                </w:pPr>
              </w:pPrChange>
            </w:pPr>
            <w:del w:id="1531" w:author="Ruth Guevara" w:date="2020-01-14T17:27:00Z">
              <w:r w:rsidRPr="00C37354" w:rsidDel="00E16625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delText>17</w:delText>
              </w:r>
            </w:del>
          </w:p>
        </w:tc>
      </w:tr>
      <w:tr w:rsidR="0055722B" w:rsidRPr="00C37354" w:rsidDel="004C0042" w14:paraId="74D8ACF5" w14:textId="4CEC1E96" w:rsidTr="00E16625">
        <w:tblPrEx>
          <w:tblW w:w="8931" w:type="dxa"/>
          <w:tblInd w:w="-10" w:type="dxa"/>
          <w:tblLayout w:type="fixed"/>
          <w:tblCellMar>
            <w:left w:w="70" w:type="dxa"/>
            <w:right w:w="70" w:type="dxa"/>
          </w:tblCellMar>
          <w:tblPrExChange w:id="1532" w:author="Ruth Guevara" w:date="2020-01-14T17:27:00Z">
            <w:tblPrEx>
              <w:tblW w:w="8931" w:type="dxa"/>
              <w:tblInd w:w="-10" w:type="dxa"/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del w:id="1533" w:author="Ruth Guevara" w:date="2020-01-14T17:29:00Z"/>
          <w:trPrChange w:id="1534" w:author="Ruth Guevara" w:date="2020-01-14T17:27:00Z">
            <w:trPr>
              <w:trHeight w:val="300"/>
            </w:trPr>
          </w:trPrChange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tcPrChange w:id="1535" w:author="Ruth Guevara" w:date="2020-01-14T17:27:00Z">
              <w:tcPr>
                <w:tcW w:w="8931" w:type="dxa"/>
                <w:gridSpan w:val="6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 w:themeFill="background2"/>
                <w:vAlign w:val="center"/>
              </w:tcPr>
            </w:tcPrChange>
          </w:tcPr>
          <w:p w14:paraId="11794855" w14:textId="03116213" w:rsidR="0055722B" w:rsidRPr="00C37354" w:rsidDel="004C0042" w:rsidRDefault="0055722B">
            <w:pPr>
              <w:tabs>
                <w:tab w:val="left" w:pos="142"/>
              </w:tabs>
              <w:jc w:val="both"/>
              <w:rPr>
                <w:del w:id="1536" w:author="Ruth Guevara" w:date="2020-01-14T17:29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pPrChange w:id="1537" w:author="Ruth Guevara" w:date="2020-01-14T17:29:00Z">
                <w:pPr>
                  <w:tabs>
                    <w:tab w:val="left" w:pos="142"/>
                  </w:tabs>
                  <w:spacing w:after="0" w:line="240" w:lineRule="auto"/>
                  <w:jc w:val="right"/>
                </w:pPr>
              </w:pPrChange>
            </w:pPr>
          </w:p>
        </w:tc>
      </w:tr>
    </w:tbl>
    <w:p w14:paraId="59F3E48B" w14:textId="77777777" w:rsidR="00940759" w:rsidDel="00A85877" w:rsidRDefault="00940759" w:rsidP="00946E0D">
      <w:pPr>
        <w:tabs>
          <w:tab w:val="left" w:pos="142"/>
        </w:tabs>
        <w:jc w:val="both"/>
        <w:rPr>
          <w:ins w:id="1538" w:author="Ruth Guevara" w:date="2020-01-14T20:46:00Z"/>
          <w:del w:id="1539" w:author="DANIELA ARENAS MENESES" w:date="2020-01-14T22:35:00Z"/>
          <w:rFonts w:ascii="Montserrat" w:hAnsi="Montserrat"/>
          <w:sz w:val="20"/>
          <w:szCs w:val="20"/>
        </w:rPr>
      </w:pPr>
    </w:p>
    <w:p w14:paraId="464741C7" w14:textId="749BE3EC" w:rsidR="002432FB" w:rsidDel="00A85877" w:rsidRDefault="002432FB" w:rsidP="002432FB">
      <w:pPr>
        <w:rPr>
          <w:ins w:id="1540" w:author="Ruth Guevara" w:date="2020-01-14T21:12:00Z"/>
          <w:del w:id="1541" w:author="DANIELA ARENAS MENESES" w:date="2020-01-14T22:35:00Z"/>
          <w:rFonts w:ascii="Montserrat" w:hAnsi="Montserrat"/>
          <w:sz w:val="20"/>
          <w:szCs w:val="20"/>
        </w:rPr>
      </w:pPr>
      <w:ins w:id="1542" w:author="Ruth Guevara" w:date="2020-01-14T21:12:00Z">
        <w:del w:id="1543" w:author="DANIELA ARENAS MENESES" w:date="2020-01-14T22:35:00Z">
          <w:r w:rsidRPr="000008F9" w:rsidDel="00A85877">
            <w:rPr>
              <w:rFonts w:ascii="Montserrat" w:hAnsi="Montserrat"/>
              <w:sz w:val="20"/>
              <w:szCs w:val="20"/>
              <w:highlight w:val="yellow"/>
            </w:rPr>
            <w:delText>RAMSÉS INSERTAR TABLA</w:delText>
          </w:r>
        </w:del>
      </w:ins>
      <w:ins w:id="1544" w:author="Ruth Guevara" w:date="2020-01-14T21:13:00Z">
        <w:del w:id="1545" w:author="DANIELA ARENAS MENESES" w:date="2020-01-14T22:35:00Z">
          <w:r w:rsidDel="00A85877">
            <w:rPr>
              <w:rFonts w:ascii="Montserrat" w:hAnsi="Montserrat"/>
              <w:sz w:val="20"/>
              <w:szCs w:val="20"/>
              <w:highlight w:val="yellow"/>
            </w:rPr>
            <w:delText>S</w:delText>
          </w:r>
        </w:del>
      </w:ins>
      <w:ins w:id="1546" w:author="Ruth Guevara" w:date="2020-01-14T21:12:00Z">
        <w:del w:id="1547" w:author="DANIELA ARENAS MENESES" w:date="2020-01-14T22:35:00Z">
          <w:r w:rsidRPr="000008F9" w:rsidDel="00A85877">
            <w:rPr>
              <w:rFonts w:ascii="Montserrat" w:hAnsi="Montserrat"/>
              <w:sz w:val="20"/>
              <w:szCs w:val="20"/>
              <w:highlight w:val="yellow"/>
            </w:rPr>
            <w:delText xml:space="preserve"> </w:delText>
          </w:r>
        </w:del>
      </w:ins>
      <w:ins w:id="1548" w:author="Ruth Guevara" w:date="2020-01-14T21:13:00Z">
        <w:del w:id="1549" w:author="DANIELA ARENAS MENESES" w:date="2020-01-14T22:35:00Z">
          <w:r w:rsidRPr="002432FB" w:rsidDel="00A85877">
            <w:rPr>
              <w:rFonts w:ascii="Montserrat" w:hAnsi="Montserrat"/>
              <w:sz w:val="20"/>
              <w:szCs w:val="20"/>
              <w:highlight w:val="yellow"/>
              <w:rPrChange w:id="1550" w:author="Ruth Guevara" w:date="2020-01-14T21:13:00Z">
                <w:rPr>
                  <w:rFonts w:ascii="Montserrat" w:hAnsi="Montserrat"/>
                  <w:sz w:val="20"/>
                  <w:szCs w:val="20"/>
                </w:rPr>
              </w:rPrChange>
            </w:rPr>
            <w:delText>3 Y 4</w:delText>
          </w:r>
        </w:del>
      </w:ins>
    </w:p>
    <w:p w14:paraId="01BA0AED" w14:textId="1B83DBFC" w:rsidR="00A85877" w:rsidRDefault="00940759">
      <w:pPr>
        <w:rPr>
          <w:ins w:id="1551" w:author="DANIELA ARENAS MENESES" w:date="2020-01-14T22:35:00Z"/>
          <w:rFonts w:ascii="Montserrat" w:hAnsi="Montserrat"/>
          <w:sz w:val="20"/>
          <w:szCs w:val="20"/>
        </w:rPr>
      </w:pPr>
      <w:ins w:id="1552" w:author="Ruth Guevara" w:date="2020-01-14T20:47:00Z">
        <w:del w:id="1553" w:author="DANIELA ARENAS MENESES" w:date="2020-01-14T22:35:00Z">
          <w:r w:rsidDel="00A85877">
            <w:rPr>
              <w:rFonts w:ascii="Montserrat" w:hAnsi="Montserrat"/>
              <w:sz w:val="20"/>
              <w:szCs w:val="20"/>
            </w:rPr>
            <w:br w:type="page"/>
          </w:r>
        </w:del>
      </w:ins>
    </w:p>
    <w:tbl>
      <w:tblPr>
        <w:tblW w:w="9215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843"/>
        <w:gridCol w:w="2126"/>
        <w:gridCol w:w="1701"/>
        <w:gridCol w:w="993"/>
        <w:gridCol w:w="850"/>
        <w:gridCol w:w="851"/>
      </w:tblGrid>
      <w:tr w:rsidR="00A85877" w:rsidRPr="004C155F" w14:paraId="50ABD266" w14:textId="77777777" w:rsidTr="009E42B9">
        <w:trPr>
          <w:trHeight w:val="336"/>
          <w:ins w:id="1554" w:author="DANIELA ARENAS MENESES" w:date="2020-01-14T22:35:00Z"/>
        </w:trPr>
        <w:tc>
          <w:tcPr>
            <w:tcW w:w="921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941E99B" w14:textId="77777777" w:rsidR="00A85877" w:rsidRPr="00DE0408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55" w:author="DANIELA ARENAS MENESES" w:date="2020-01-14T22:35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556" w:author="DANIELA ARENAS MENESES" w:date="2020-01-14T22:35:00Z">
              <w:r w:rsidRPr="00DE0408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 xml:space="preserve">Tabla 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3</w:t>
              </w:r>
              <w:r w:rsidRPr="00DE0408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. Cuantificación de Instrumentos para diseño, desarrollo, validación, aplicación, calificación y análisis en Educación Básica 202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0</w:t>
              </w:r>
            </w:ins>
          </w:p>
        </w:tc>
      </w:tr>
      <w:tr w:rsidR="00A85877" w:rsidRPr="004C155F" w14:paraId="1C8F2696" w14:textId="77777777" w:rsidTr="009E42B9">
        <w:trPr>
          <w:trHeight w:val="505"/>
          <w:ins w:id="1557" w:author="DANIELA ARENAS MENESES" w:date="2020-01-14T22:35:00Z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B383E5" w14:textId="77777777" w:rsidR="00A85877" w:rsidRPr="00E26566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58" w:author="DANIELA ARENAS MENESES" w:date="2020-01-14T22:35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559" w:author="DANIELA ARENAS MENESES" w:date="2020-01-14T22:35:00Z">
              <w:r w:rsidRPr="00E26566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Proceso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03D7D72A" w14:textId="77777777" w:rsidR="00A85877" w:rsidRPr="00E26566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60" w:author="DANIELA ARENAS MENESES" w:date="2020-01-14T22:35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561" w:author="DANIELA ARENAS MENESES" w:date="2020-01-14T22:35:00Z">
              <w:r w:rsidRPr="00E26566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Instrumento</w:t>
              </w:r>
            </w:ins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A661A1D" w14:textId="77777777" w:rsidR="00A85877" w:rsidRPr="00E26566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62" w:author="DANIELA ARENAS MENESES" w:date="2020-01-14T22:35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563" w:author="DANIELA ARENAS MENESES" w:date="2020-01-14T22:35:00Z">
              <w:r w:rsidRPr="00E26566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Función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047253" w14:textId="77777777" w:rsidR="00A85877" w:rsidRPr="00E26566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64" w:author="DANIELA ARENAS MENESES" w:date="2020-01-14T22:35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565" w:author="DANIELA ARENAS MENESES" w:date="2020-01-14T22:35:00Z">
              <w:r w:rsidRPr="00E26566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Nivel educativo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A29EEF" w14:textId="77777777" w:rsidR="00A85877" w:rsidRPr="00E26566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66" w:author="DANIELA ARENAS MENESES" w:date="2020-01-14T22:35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567" w:author="DANIELA ARENAS MENESES" w:date="2020-01-14T22:35:00Z">
              <w:r w:rsidRPr="00E26566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Unidades por instrumento</w:t>
              </w:r>
            </w:ins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4B82D49" w14:textId="77777777" w:rsidR="00A85877" w:rsidRPr="00E26566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68" w:author="DANIELA ARENAS MENESES" w:date="2020-01-14T22:35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569" w:author="DANIELA ARENAS MENESES" w:date="2020-01-14T22:35:00Z">
              <w:r w:rsidRPr="00E26566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Unidades por función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E2A08" w14:textId="77777777" w:rsidR="00A85877" w:rsidRPr="00E26566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70" w:author="DANIELA ARENAS MENESES" w:date="2020-01-14T22:35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571" w:author="DANIELA ARENAS MENESES" w:date="2020-01-14T22:35:00Z">
              <w:r w:rsidRPr="00E26566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Unidades por proceso</w:t>
              </w:r>
            </w:ins>
          </w:p>
        </w:tc>
      </w:tr>
      <w:tr w:rsidR="00A85877" w:rsidRPr="004C155F" w14:paraId="4D852EC8" w14:textId="77777777" w:rsidTr="009E42B9">
        <w:trPr>
          <w:trHeight w:val="199"/>
          <w:ins w:id="1572" w:author="DANIELA ARENAS MENESES" w:date="2020-01-14T22:35:00Z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C80C6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7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574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Promoción horizontal</w:t>
              </w:r>
            </w:ins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8FAE7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7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576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Instrumentos de valoración de conocimientos y aptitudes</w:t>
              </w:r>
            </w:ins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2410A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7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578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F83D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7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580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Inicial y preescolar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7A9209F9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8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5961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8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583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17</w:t>
              </w:r>
            </w:ins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AC855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8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585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32</w:t>
              </w:r>
            </w:ins>
          </w:p>
        </w:tc>
      </w:tr>
      <w:tr w:rsidR="00A85877" w:rsidRPr="004C155F" w14:paraId="3874FAAA" w14:textId="77777777" w:rsidTr="009E42B9">
        <w:trPr>
          <w:trHeight w:val="182"/>
          <w:ins w:id="1586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607B0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8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5BD91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8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FA4074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8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7B99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9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591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Secundaria Técnico Docente</w:t>
              </w:r>
            </w:ins>
          </w:p>
        </w:tc>
        <w:tc>
          <w:tcPr>
            <w:tcW w:w="9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5768F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9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593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20</w:t>
              </w:r>
            </w:ins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628B6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59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B70D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9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49BEF863" w14:textId="77777777" w:rsidTr="009E42B9">
        <w:trPr>
          <w:trHeight w:val="201"/>
          <w:ins w:id="1596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C130A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9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0759D1D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9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B193EF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59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19D5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0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01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Primaria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74DE60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0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7D6E3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0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F9C9C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0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6EF95BE9" w14:textId="77777777" w:rsidTr="009E42B9">
        <w:trPr>
          <w:trHeight w:val="106"/>
          <w:ins w:id="1605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BDC0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0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F45189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0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CD321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0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09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docente. Secundaria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7A97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1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11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Español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27FC556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1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64315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1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5E54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1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66AD0ACB" w14:textId="77777777" w:rsidTr="009E42B9">
        <w:trPr>
          <w:trHeight w:val="179"/>
          <w:ins w:id="1615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7DD4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1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3019CE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1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FEE14BA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1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DFB3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1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20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Matemáticas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06BC1A9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2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540A7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2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320C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2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52AA75F8" w14:textId="77777777" w:rsidTr="009E42B9">
        <w:trPr>
          <w:trHeight w:val="112"/>
          <w:ins w:id="1624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3F6C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2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C9FBCE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2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71F177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2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38AB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2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29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Física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747C821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3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9690E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3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40E554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3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7E73A6E4" w14:textId="77777777" w:rsidTr="009E42B9">
        <w:trPr>
          <w:trHeight w:val="172"/>
          <w:ins w:id="1633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C9C9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3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790EDA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3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DF9152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3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C4C2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3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38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Química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7F28B14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3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CE2AF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4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54635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4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7E9AF042" w14:textId="77777777" w:rsidTr="009E42B9">
        <w:trPr>
          <w:trHeight w:val="103"/>
          <w:ins w:id="1642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721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4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2A5C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4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7FDC41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4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789D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4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47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Biología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624F790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4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E415A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4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1EB1E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5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7281D80B" w14:textId="77777777" w:rsidTr="009E42B9">
        <w:trPr>
          <w:trHeight w:val="46"/>
          <w:ins w:id="1651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006EB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5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116316D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5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B72E41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5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4F064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5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56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Geografía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6FA70258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5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11D7E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5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40B4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5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7E3BBADF" w14:textId="77777777" w:rsidTr="009E42B9">
        <w:trPr>
          <w:trHeight w:val="96"/>
          <w:ins w:id="1660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4A06B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6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4F1A4D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6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54D31F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6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24EC8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6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65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Historia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4B15332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6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578F7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6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26D81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6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594F65C8" w14:textId="77777777" w:rsidTr="009E42B9">
        <w:trPr>
          <w:trHeight w:val="311"/>
          <w:ins w:id="1669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7CEDC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7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7BAD35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7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54BA274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7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405C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7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74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Formación Cívica y Ética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7C7F2BC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7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BFC59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7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B15C8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7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4A2171DD" w14:textId="77777777" w:rsidTr="009E42B9">
        <w:trPr>
          <w:trHeight w:val="175"/>
          <w:ins w:id="1678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0987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7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FE64C98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8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1155FF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8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FBDE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8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83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Tecnologías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62F631A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8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DB6D2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8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F6F4F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8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073795E" w14:textId="77777777" w:rsidTr="009E42B9">
        <w:trPr>
          <w:trHeight w:val="250"/>
          <w:ins w:id="1687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1A10F8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8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0999D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8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2608DBA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9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9E3A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9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692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Artísticas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7B0EBE5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9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A8006A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69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24DE5D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9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3ACD5360" w14:textId="77777777" w:rsidTr="009E42B9">
        <w:trPr>
          <w:trHeight w:val="126"/>
          <w:ins w:id="1696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3CE0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9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204F728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9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8A997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69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00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D4AB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0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02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Educación física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3F97E69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0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6B4E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0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05FD2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0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24CD3961" w14:textId="77777777" w:rsidTr="009E42B9">
        <w:trPr>
          <w:trHeight w:val="46"/>
          <w:ins w:id="1706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4690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0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E3E62F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0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A67C918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0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A610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1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11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Secundaria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3F88418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1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77E0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1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BFC5B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1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44CAEB4C" w14:textId="77777777" w:rsidTr="009E42B9">
        <w:trPr>
          <w:trHeight w:val="104"/>
          <w:ins w:id="1715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1EFDB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1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FF7B67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1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D1F9F38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1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BCC7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1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20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Educación especial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84E94CA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2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EFAC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2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D66AC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2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417077CC" w14:textId="77777777" w:rsidTr="009E42B9">
        <w:trPr>
          <w:trHeight w:val="192"/>
          <w:ins w:id="1724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1936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2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26FE91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2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A4E3D6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2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6394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2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29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Inglés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7C2181E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3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9FF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3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3EAC9B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3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5F546082" w14:textId="77777777" w:rsidTr="009E42B9">
        <w:trPr>
          <w:trHeight w:val="394"/>
          <w:ins w:id="1733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09D8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3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C975A3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3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6DEA7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3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37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Asesor técnico pedagógico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7DCCD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3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39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26E5FBD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4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BC97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4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42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E064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4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7FCB5143" w14:textId="77777777" w:rsidTr="009E42B9">
        <w:trPr>
          <w:trHeight w:val="257"/>
          <w:ins w:id="1744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073F5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4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8156D2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4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086F3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4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48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Dirección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078B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4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50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0E43BA22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5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85FED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5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53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4DC1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5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65E29ED5" w14:textId="77777777" w:rsidTr="009E42B9">
        <w:trPr>
          <w:trHeight w:val="190"/>
          <w:ins w:id="1755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9766B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5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E40C31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5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89D3A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5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59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9764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6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61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8B35A4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6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95C91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6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64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506294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6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2862F876" w14:textId="77777777" w:rsidTr="009E42B9">
        <w:trPr>
          <w:trHeight w:val="250"/>
          <w:ins w:id="1766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42DC4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6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8C909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6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69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Cuestionario de habilidades socioemocionales</w:t>
              </w:r>
            </w:ins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94E42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7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71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07A9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7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73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6BB9F6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7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75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4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9FAAA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7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77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A245F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7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5812AE4B" w14:textId="77777777" w:rsidTr="009E42B9">
        <w:trPr>
          <w:trHeight w:val="248"/>
          <w:ins w:id="1779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E297B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8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320F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8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73B94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8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83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A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sesor Técnico Pedagógico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6EE8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8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85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94A34F8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8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DEEC3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8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88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8662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8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558F1A37" w14:textId="77777777" w:rsidTr="009E42B9">
        <w:trPr>
          <w:trHeight w:val="200"/>
          <w:ins w:id="1790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B556D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9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D0C5DA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9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4316E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9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94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Dirección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3A764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79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96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0C975A1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9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B2743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79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799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1037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0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C00FE9A" w14:textId="77777777" w:rsidTr="009E42B9">
        <w:trPr>
          <w:trHeight w:val="225"/>
          <w:ins w:id="1801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ED80FA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0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79DE3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0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4EFDA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0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05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604C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0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07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D20B9A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0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13ED8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0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10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C6B6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1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7EBAE58" w14:textId="77777777" w:rsidTr="009E42B9">
        <w:trPr>
          <w:trHeight w:val="180"/>
          <w:ins w:id="1812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34058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1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5E77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1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15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Proyecto de seguimiento</w:t>
              </w:r>
            </w:ins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4E642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1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17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4F96B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1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19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C16220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2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21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4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DE40C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2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23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9479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2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18B98C68" w14:textId="77777777" w:rsidTr="009E42B9">
        <w:trPr>
          <w:trHeight w:val="387"/>
          <w:ins w:id="1825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8C149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2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3FE247E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2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CACE9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2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29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Asesor técnico pedagógico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34D8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3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31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6EA1ADAC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3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908ED4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3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34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431DD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3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B2366FF" w14:textId="77777777" w:rsidTr="009E42B9">
        <w:trPr>
          <w:trHeight w:val="145"/>
          <w:ins w:id="1836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C303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3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2E1D3C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3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85EBBC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3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40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Dirección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1437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4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42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33773275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4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D78BBD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4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45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18DEAD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4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D2F3A43" w14:textId="77777777" w:rsidTr="009E42B9">
        <w:trPr>
          <w:trHeight w:val="206"/>
          <w:ins w:id="1847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32F77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4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4B636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4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300BA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5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51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AEA5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5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53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3CF70E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5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DE99D8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5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56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0D16D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5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55D8137" w14:textId="77777777" w:rsidTr="009E42B9">
        <w:trPr>
          <w:trHeight w:val="46"/>
          <w:ins w:id="1858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AD2F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5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DC112A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6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61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Entrevista sobre el proyecto de seguimiento</w:t>
              </w:r>
            </w:ins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8B646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6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63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6BB32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6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65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864D4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6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67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4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60CFA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6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69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0A8A0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7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715A1AF" w14:textId="77777777" w:rsidTr="009E42B9">
        <w:trPr>
          <w:trHeight w:val="239"/>
          <w:ins w:id="1871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2D29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7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BC5491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7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90C7CD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7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75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Asesor técnico pedagógico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DC6E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7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77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35D49E67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7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CDB36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7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80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676189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8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7DDA5C22" w14:textId="77777777" w:rsidTr="009E42B9">
        <w:trPr>
          <w:trHeight w:val="232"/>
          <w:ins w:id="1882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E8730A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8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79236E0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8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500CF5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8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86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Dirección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E0E2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87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88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4F431297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89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2D0BE3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9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91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2DE5EB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892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38808E6F" w14:textId="77777777" w:rsidTr="009E42B9">
        <w:trPr>
          <w:trHeight w:val="162"/>
          <w:ins w:id="1893" w:author="DANIELA ARENAS MENESES" w:date="2020-01-14T22:35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0D768B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94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898571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95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11CCF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96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97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B2C76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898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899" w:author="DANIELA ARENAS MENESES" w:date="2020-01-14T22:35:00Z">
              <w:r w:rsidRPr="00545CEE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F556A0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00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914F7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01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02" w:author="DANIELA ARENAS MENESES" w:date="2020-01-14T22:35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75FD3B" w14:textId="77777777" w:rsidR="00A85877" w:rsidRPr="00545CEE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03" w:author="DANIELA ARENAS MENESES" w:date="2020-01-14T22:35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4FCF6EEE" w14:textId="77777777" w:rsidTr="009E42B9">
        <w:trPr>
          <w:trHeight w:val="300"/>
          <w:ins w:id="1904" w:author="DANIELA ARENAS MENESES" w:date="2020-01-14T22:35:00Z"/>
        </w:trPr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6E51589" w14:textId="77777777" w:rsidR="00A85877" w:rsidRPr="00E26566" w:rsidRDefault="00A85877" w:rsidP="009E42B9">
            <w:pPr>
              <w:tabs>
                <w:tab w:val="left" w:pos="142"/>
              </w:tabs>
              <w:spacing w:after="0" w:line="240" w:lineRule="auto"/>
              <w:jc w:val="right"/>
              <w:rPr>
                <w:ins w:id="1905" w:author="DANIELA ARENAS MENESES" w:date="2020-01-14T22:35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906" w:author="DANIELA ARENAS MENESES" w:date="2020-01-14T22:35:00Z">
              <w:r w:rsidRPr="00E26566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Total de ins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trumentos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D78011D" w14:textId="77777777" w:rsidR="00A85877" w:rsidRPr="00E26566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07" w:author="DANIELA ARENAS MENESES" w:date="2020-01-14T22:35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1908" w:author="DANIELA ARENAS MENESES" w:date="2020-01-14T22:35:00Z">
              <w:r w:rsidRPr="00E26566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32</w:t>
              </w:r>
            </w:ins>
          </w:p>
        </w:tc>
      </w:tr>
    </w:tbl>
    <w:p w14:paraId="45D5EE05" w14:textId="177F17A0" w:rsidR="00940759" w:rsidRDefault="00940759">
      <w:pPr>
        <w:rPr>
          <w:ins w:id="1909" w:author="Ruth Guevara" w:date="2020-01-14T20:47:00Z"/>
          <w:rFonts w:ascii="Montserrat" w:hAnsi="Montserrat"/>
          <w:sz w:val="20"/>
          <w:szCs w:val="20"/>
        </w:rPr>
      </w:pPr>
    </w:p>
    <w:p w14:paraId="5EE65056" w14:textId="4F76C9A6" w:rsidR="00735EFB" w:rsidRDefault="00735EFB" w:rsidP="00946E0D">
      <w:pPr>
        <w:tabs>
          <w:tab w:val="left" w:pos="142"/>
        </w:tabs>
        <w:jc w:val="both"/>
        <w:rPr>
          <w:ins w:id="1910" w:author="Ruth Guevara" w:date="2020-01-14T21:09:00Z"/>
          <w:rFonts w:ascii="Montserrat" w:hAnsi="Montserrat"/>
          <w:sz w:val="20"/>
          <w:szCs w:val="20"/>
        </w:rPr>
      </w:pPr>
      <w:ins w:id="1911" w:author="Ruth Guevara" w:date="2020-01-14T21:06:00Z">
        <w:r>
          <w:rPr>
            <w:rFonts w:ascii="Montserrat" w:hAnsi="Montserrat"/>
            <w:sz w:val="20"/>
            <w:szCs w:val="20"/>
          </w:rPr>
          <w:t xml:space="preserve">Para </w:t>
        </w:r>
      </w:ins>
      <w:ins w:id="1912" w:author="Ruth Guevara" w:date="2020-01-14T21:07:00Z">
        <w:r>
          <w:rPr>
            <w:rFonts w:ascii="Montserrat" w:hAnsi="Montserrat"/>
            <w:sz w:val="20"/>
            <w:szCs w:val="20"/>
          </w:rPr>
          <w:t xml:space="preserve">2021, la prestación de servicios en </w:t>
        </w:r>
      </w:ins>
      <w:ins w:id="1913" w:author="Ruth Guevara" w:date="2020-01-14T21:06:00Z">
        <w:r>
          <w:rPr>
            <w:rFonts w:ascii="Montserrat" w:hAnsi="Montserrat"/>
            <w:sz w:val="20"/>
            <w:szCs w:val="20"/>
          </w:rPr>
          <w:t>los procesos de admisi</w:t>
        </w:r>
      </w:ins>
      <w:ins w:id="1914" w:author="Ruth Guevara" w:date="2020-01-14T21:07:00Z">
        <w:r>
          <w:rPr>
            <w:rFonts w:ascii="Montserrat" w:hAnsi="Montserrat"/>
            <w:sz w:val="20"/>
            <w:szCs w:val="20"/>
          </w:rPr>
          <w:t>ón</w:t>
        </w:r>
      </w:ins>
      <w:ins w:id="1915" w:author="DANIELA ARENAS MENESES" w:date="2020-01-14T22:36:00Z">
        <w:r w:rsidR="00A85877">
          <w:rPr>
            <w:rFonts w:ascii="Montserrat" w:hAnsi="Montserrat"/>
            <w:sz w:val="20"/>
            <w:szCs w:val="20"/>
          </w:rPr>
          <w:t xml:space="preserve"> y</w:t>
        </w:r>
      </w:ins>
      <w:ins w:id="1916" w:author="Ruth Guevara" w:date="2020-01-14T21:07:00Z">
        <w:del w:id="1917" w:author="DANIELA ARENAS MENESES" w:date="2020-01-14T22:36:00Z">
          <w:r w:rsidDel="00A85877">
            <w:rPr>
              <w:rFonts w:ascii="Montserrat" w:hAnsi="Montserrat"/>
              <w:sz w:val="20"/>
              <w:szCs w:val="20"/>
            </w:rPr>
            <w:delText>,</w:delText>
          </w:r>
        </w:del>
        <w:r>
          <w:rPr>
            <w:rFonts w:ascii="Montserrat" w:hAnsi="Montserrat"/>
            <w:sz w:val="20"/>
            <w:szCs w:val="20"/>
          </w:rPr>
          <w:t xml:space="preserve"> promoción vertical</w:t>
        </w:r>
      </w:ins>
      <w:ins w:id="1918" w:author="Ruth Guevara" w:date="2020-01-14T21:08:00Z">
        <w:del w:id="1919" w:author="DANIELA ARENAS MENESES" w:date="2020-01-14T22:36:00Z">
          <w:r w:rsidDel="00A85877">
            <w:rPr>
              <w:rFonts w:ascii="Montserrat" w:hAnsi="Montserrat"/>
              <w:sz w:val="20"/>
              <w:szCs w:val="20"/>
            </w:rPr>
            <w:delText xml:space="preserve"> y promoción horizontal</w:delText>
          </w:r>
        </w:del>
        <w:r>
          <w:rPr>
            <w:rFonts w:ascii="Montserrat" w:hAnsi="Montserrat"/>
            <w:sz w:val="20"/>
            <w:szCs w:val="20"/>
          </w:rPr>
          <w:t xml:space="preserve"> </w:t>
        </w:r>
      </w:ins>
      <w:ins w:id="1920" w:author="Ruth Guevara" w:date="2020-01-14T21:07:00Z">
        <w:r>
          <w:rPr>
            <w:rFonts w:ascii="Montserrat" w:hAnsi="Montserrat"/>
            <w:sz w:val="20"/>
            <w:szCs w:val="20"/>
          </w:rPr>
          <w:t xml:space="preserve">en Educación Básica </w:t>
        </w:r>
      </w:ins>
      <w:ins w:id="1921" w:author="DANIELA ARENAS MENESES" w:date="2020-01-14T22:35:00Z">
        <w:r w:rsidR="00A85877">
          <w:rPr>
            <w:rFonts w:ascii="Montserrat" w:hAnsi="Montserrat"/>
            <w:sz w:val="20"/>
            <w:szCs w:val="20"/>
          </w:rPr>
          <w:t>y Educación Media Superior</w:t>
        </w:r>
      </w:ins>
      <w:ins w:id="1922" w:author="DANIELA ARENAS MENESES" w:date="2020-01-14T22:36:00Z">
        <w:r w:rsidR="00A85877">
          <w:rPr>
            <w:rFonts w:ascii="Montserrat" w:hAnsi="Montserrat"/>
            <w:sz w:val="20"/>
            <w:szCs w:val="20"/>
          </w:rPr>
          <w:t xml:space="preserve">, </w:t>
        </w:r>
      </w:ins>
      <w:ins w:id="1923" w:author="Ruth Guevara" w:date="2020-01-14T21:08:00Z">
        <w:r>
          <w:rPr>
            <w:rFonts w:ascii="Montserrat" w:hAnsi="Montserrat"/>
            <w:sz w:val="20"/>
            <w:szCs w:val="20"/>
          </w:rPr>
          <w:t>consistirá en el diseño, desarrollo, validación, aplicación, cal</w:t>
        </w:r>
      </w:ins>
      <w:ins w:id="1924" w:author="Ruth Guevara" w:date="2020-01-14T21:09:00Z">
        <w:r>
          <w:rPr>
            <w:rFonts w:ascii="Montserrat" w:hAnsi="Montserrat"/>
            <w:sz w:val="20"/>
            <w:szCs w:val="20"/>
          </w:rPr>
          <w:t>i</w:t>
        </w:r>
      </w:ins>
      <w:ins w:id="1925" w:author="Ruth Guevara" w:date="2020-01-14T21:08:00Z">
        <w:r>
          <w:rPr>
            <w:rFonts w:ascii="Montserrat" w:hAnsi="Montserrat"/>
            <w:sz w:val="20"/>
            <w:szCs w:val="20"/>
          </w:rPr>
          <w:t>ficación y análisis de resultados de los instrumentos respectivos</w:t>
        </w:r>
      </w:ins>
      <w:ins w:id="1926" w:author="Ruth Guevara" w:date="2020-01-14T21:09:00Z">
        <w:r>
          <w:rPr>
            <w:rFonts w:ascii="Montserrat" w:hAnsi="Montserrat"/>
            <w:sz w:val="20"/>
            <w:szCs w:val="20"/>
          </w:rPr>
          <w:t xml:space="preserve"> </w:t>
        </w:r>
      </w:ins>
      <w:ins w:id="1927" w:author="Ruth Guevara" w:date="2020-01-14T21:08:00Z">
        <w:r>
          <w:rPr>
            <w:rFonts w:ascii="Montserrat" w:hAnsi="Montserrat"/>
            <w:sz w:val="20"/>
            <w:szCs w:val="20"/>
          </w:rPr>
          <w:t>(</w:t>
        </w:r>
      </w:ins>
      <w:ins w:id="1928" w:author="Ruth Guevara" w:date="2020-01-14T21:09:00Z">
        <w:r>
          <w:rPr>
            <w:rFonts w:ascii="Montserrat" w:hAnsi="Montserrat"/>
            <w:sz w:val="20"/>
            <w:szCs w:val="20"/>
          </w:rPr>
          <w:t>Tabla</w:t>
        </w:r>
      </w:ins>
      <w:ins w:id="1929" w:author="DANIELA ARENAS MENESES" w:date="2020-01-14T22:36:00Z">
        <w:r w:rsidR="00A85877">
          <w:rPr>
            <w:rFonts w:ascii="Montserrat" w:hAnsi="Montserrat"/>
            <w:sz w:val="20"/>
            <w:szCs w:val="20"/>
          </w:rPr>
          <w:t>s 4 y</w:t>
        </w:r>
      </w:ins>
      <w:ins w:id="1930" w:author="Ruth Guevara" w:date="2020-01-14T21:09:00Z">
        <w:r>
          <w:rPr>
            <w:rFonts w:ascii="Montserrat" w:hAnsi="Montserrat"/>
            <w:sz w:val="20"/>
            <w:szCs w:val="20"/>
          </w:rPr>
          <w:t xml:space="preserve"> 5).</w:t>
        </w:r>
      </w:ins>
    </w:p>
    <w:tbl>
      <w:tblPr>
        <w:tblW w:w="9215" w:type="dxa"/>
        <w:tblInd w:w="-2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2552"/>
        <w:gridCol w:w="1417"/>
        <w:gridCol w:w="1701"/>
        <w:gridCol w:w="993"/>
        <w:gridCol w:w="850"/>
        <w:gridCol w:w="851"/>
      </w:tblGrid>
      <w:tr w:rsidR="00A85877" w:rsidRPr="004C155F" w14:paraId="6A70B1A5" w14:textId="77777777" w:rsidTr="009E42B9">
        <w:trPr>
          <w:trHeight w:val="336"/>
          <w:ins w:id="1931" w:author="DANIELA ARENAS MENESES" w:date="2020-01-14T22:36:00Z"/>
        </w:trPr>
        <w:tc>
          <w:tcPr>
            <w:tcW w:w="921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32B2D2B" w14:textId="77777777" w:rsidR="00A85877" w:rsidRPr="00F1151F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32" w:author="DANIELA ARENAS MENESES" w:date="2020-01-14T22:36:00Z"/>
                <w:rFonts w:eastAsia="Times New Roman" w:cstheme="minorHAnsi"/>
                <w:b/>
                <w:sz w:val="16"/>
                <w:szCs w:val="16"/>
                <w:lang w:eastAsia="es-MX"/>
              </w:rPr>
            </w:pPr>
            <w:ins w:id="1933" w:author="DANIELA ARENAS MENESES" w:date="2020-01-14T22:36:00Z">
              <w:r w:rsidRPr="00F1151F"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lastRenderedPageBreak/>
                <w:t xml:space="preserve">Tabla </w:t>
              </w:r>
              <w:r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>4</w:t>
              </w:r>
              <w:r w:rsidRPr="00F1151F">
                <w:rPr>
                  <w:rFonts w:eastAsia="Times New Roman" w:cstheme="minorHAnsi"/>
                  <w:b/>
                  <w:sz w:val="16"/>
                  <w:szCs w:val="16"/>
                  <w:lang w:eastAsia="es-MX"/>
                </w:rPr>
                <w:t xml:space="preserve">. </w:t>
              </w:r>
              <w:r w:rsidRPr="008800BC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Cuantificación de Instrumentos para diseño, desarrollo, validación, aplicación, calificación y análisis en E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ducación Básica</w:t>
              </w:r>
              <w:r w:rsidRPr="008800BC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 xml:space="preserve"> 202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1</w:t>
              </w:r>
            </w:ins>
          </w:p>
        </w:tc>
      </w:tr>
      <w:tr w:rsidR="00A85877" w:rsidRPr="004C155F" w14:paraId="192B45E7" w14:textId="77777777" w:rsidTr="009E42B9">
        <w:trPr>
          <w:trHeight w:val="413"/>
          <w:ins w:id="1934" w:author="DANIELA ARENAS MENESES" w:date="2020-01-14T22:36:00Z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05BFDC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35" w:author="DANIELA ARENAS MENESES" w:date="2020-01-14T22:36:00Z"/>
                <w:rFonts w:eastAsia="Times New Roman" w:cstheme="minorHAnsi"/>
                <w:bCs/>
                <w:color w:val="FFFFFF"/>
                <w:sz w:val="16"/>
                <w:szCs w:val="16"/>
                <w:lang w:eastAsia="es-MX"/>
              </w:rPr>
            </w:pPr>
            <w:ins w:id="1936" w:author="DANIELA ARENAS MENESES" w:date="2020-01-14T22:36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Proceso</w:t>
              </w:r>
            </w:ins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4239847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37" w:author="DANIELA ARENAS MENESES" w:date="2020-01-14T22:36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938" w:author="DANIELA ARENAS MENESES" w:date="2020-01-14T22:36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Instrumento</w:t>
              </w:r>
            </w:ins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495C59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39" w:author="DANIELA ARENAS MENESES" w:date="2020-01-14T22:36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940" w:author="DANIELA ARENAS MENESES" w:date="2020-01-14T22:36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Función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CA2C5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41" w:author="DANIELA ARENAS MENESES" w:date="2020-01-14T22:36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942" w:author="DANIELA ARENAS MENESES" w:date="2020-01-14T22:36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Nivel educativo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14C4F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43" w:author="DANIELA ARENAS MENESES" w:date="2020-01-14T22:36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944" w:author="DANIELA ARENAS MENESES" w:date="2020-01-14T22:36:00Z">
              <w:r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instrumento</w:t>
              </w:r>
            </w:ins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2D47DF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45" w:author="DANIELA ARENAS MENESES" w:date="2020-01-14T22:36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946" w:author="DANIELA ARENAS MENESES" w:date="2020-01-14T22:36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función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F11E7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47" w:author="DANIELA ARENAS MENESES" w:date="2020-01-14T22:36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1948" w:author="DANIELA ARENAS MENESES" w:date="2020-01-14T22:36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proceso</w:t>
              </w:r>
            </w:ins>
          </w:p>
        </w:tc>
      </w:tr>
      <w:tr w:rsidR="00A85877" w:rsidRPr="004C155F" w14:paraId="4942279F" w14:textId="77777777" w:rsidTr="009E42B9">
        <w:trPr>
          <w:trHeight w:val="310"/>
          <w:ins w:id="1949" w:author="DANIELA ARENAS MENESES" w:date="2020-01-14T22:36:00Z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257401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5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51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Admisión</w:t>
              </w:r>
            </w:ins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3E00FF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5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53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 xml:space="preserve">Instrumento de acreditación. Curso Habilidades Docentes para la NEM </w:t>
              </w:r>
            </w:ins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D1937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5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55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3AF3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5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57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35F9D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5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59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BFA386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6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61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F11867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6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63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8</w:t>
              </w:r>
            </w:ins>
          </w:p>
        </w:tc>
      </w:tr>
      <w:tr w:rsidR="00A85877" w:rsidRPr="004C155F" w14:paraId="246A8458" w14:textId="77777777" w:rsidTr="009E42B9">
        <w:trPr>
          <w:trHeight w:val="190"/>
          <w:ins w:id="1964" w:author="DANIELA ARENAS MENESES" w:date="2020-01-14T22:36:00Z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6D08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65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CA9EB9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6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67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Instrumento de valoración de conocimientos y aptitudes</w:t>
              </w:r>
            </w:ins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BFA39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6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69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3F0B6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7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71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Inicial y preescolar</w:t>
              </w:r>
            </w:ins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663E93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7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73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7</w:t>
              </w:r>
            </w:ins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7B59A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7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75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7</w:t>
              </w:r>
            </w:ins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2C3E9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7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46C84EE5" w14:textId="77777777" w:rsidTr="009E42B9">
        <w:trPr>
          <w:trHeight w:val="122"/>
          <w:ins w:id="1977" w:author="DANIELA ARENAS MENESES" w:date="2020-01-14T22:36:00Z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3FB1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7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A5448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79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42C356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8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CA15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81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82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Primaria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D6846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83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CA2890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8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EFC0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85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70042B10" w14:textId="77777777" w:rsidTr="009E42B9">
        <w:trPr>
          <w:trHeight w:val="126"/>
          <w:ins w:id="1986" w:author="DANIELA ARENAS MENESES" w:date="2020-01-14T22:36:00Z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878EA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87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790A0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8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830C41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89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A05A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9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1991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Secundaria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37FB6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199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AB3DA6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93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CDBE2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9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5E584ED0" w14:textId="77777777" w:rsidTr="009E42B9">
        <w:trPr>
          <w:trHeight w:val="128"/>
          <w:ins w:id="1995" w:author="DANIELA ARENAS MENESES" w:date="2020-01-14T22:36:00Z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F509A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9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5807FB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97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B0A24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9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DDE2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1999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00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Secundaria Tecnología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51252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01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E0B744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0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79A91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03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572CEFE5" w14:textId="77777777" w:rsidTr="009E42B9">
        <w:trPr>
          <w:trHeight w:val="188"/>
          <w:ins w:id="2004" w:author="DANIELA ARENAS MENESES" w:date="2020-01-14T22:36:00Z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D466A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05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727CB0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0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6757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07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77B1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0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09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Técnico docente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1A7016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1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24AB517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11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11F69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1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13B54AB7" w14:textId="77777777" w:rsidTr="009E42B9">
        <w:trPr>
          <w:trHeight w:val="106"/>
          <w:ins w:id="2013" w:author="DANIELA ARENAS MENESES" w:date="2020-01-14T22:36:00Z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BFF2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1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780CA0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15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893C66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1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F130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17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18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Física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E91A9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19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7AE6ED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2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DF39B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21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645E18E1" w14:textId="77777777" w:rsidTr="009E42B9">
        <w:trPr>
          <w:trHeight w:val="114"/>
          <w:ins w:id="2022" w:author="DANIELA ARENAS MENESES" w:date="2020-01-14T22:36:00Z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001B4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23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2379F6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2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0AC64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25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591F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2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27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Especial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9EB54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2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69E7117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29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654D9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3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2E21C467" w14:textId="77777777" w:rsidTr="009E42B9">
        <w:trPr>
          <w:trHeight w:val="230"/>
          <w:ins w:id="2031" w:author="DANIELA ARENAS MENESES" w:date="2020-01-14T22:36:00Z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ED621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3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33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Promoción vertical</w:t>
              </w:r>
            </w:ins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5D87A27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3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35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Instrumento de valoración de conocimientos y aptitudes</w:t>
              </w:r>
            </w:ins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D2D85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3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37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Dirección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1BDC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38" w:author="DANIELA ARENAS MENESES" w:date="2020-01-14T22:36:00Z"/>
                <w:rFonts w:eastAsia="Times New Roman" w:cstheme="minorHAnsi"/>
                <w:sz w:val="16"/>
                <w:szCs w:val="16"/>
                <w:lang w:eastAsia="es-MX"/>
              </w:rPr>
            </w:pPr>
            <w:ins w:id="2039" w:author="DANIELA ARENAS MENESES" w:date="2020-01-14T22:36:00Z">
              <w:r w:rsidRPr="00C37354">
                <w:rPr>
                  <w:rFonts w:eastAsia="Times New Roman" w:cstheme="minorHAnsi"/>
                  <w:sz w:val="16"/>
                  <w:szCs w:val="16"/>
                  <w:lang w:eastAsia="es-MX"/>
                </w:rPr>
                <w:t>Inicial y preescolar</w:t>
              </w:r>
            </w:ins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9B0630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4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41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5</w:t>
              </w:r>
            </w:ins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9396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4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43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4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2CEA3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4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45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9</w:t>
              </w:r>
            </w:ins>
          </w:p>
        </w:tc>
      </w:tr>
      <w:tr w:rsidR="00A85877" w:rsidRPr="004C155F" w14:paraId="2198DFF9" w14:textId="77777777" w:rsidTr="009E42B9">
        <w:trPr>
          <w:trHeight w:val="144"/>
          <w:ins w:id="2046" w:author="DANIELA ARENAS MENESES" w:date="2020-01-14T22:36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8726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47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7C9516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4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44A58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49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FD07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5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51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Primaria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E231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5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47DA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53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E60D4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5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71CD4F76" w14:textId="77777777" w:rsidTr="009E42B9">
        <w:trPr>
          <w:trHeight w:val="196"/>
          <w:ins w:id="2055" w:author="DANIELA ARENAS MENESES" w:date="2020-01-14T22:36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D5125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5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92CBCD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57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45550E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5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DC09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59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60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Secundaria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23D0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61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1C4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6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021430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63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21AA29B6" w14:textId="77777777" w:rsidTr="009E42B9">
        <w:trPr>
          <w:trHeight w:val="135"/>
          <w:ins w:id="2064" w:author="DANIELA ARENAS MENESES" w:date="2020-01-14T22:36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6E582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65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0383F7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6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8E7585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67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631C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6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69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Especial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1073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7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DE9D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71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0034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7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437FCCF" w14:textId="77777777" w:rsidTr="009E42B9">
        <w:trPr>
          <w:trHeight w:val="68"/>
          <w:ins w:id="2073" w:author="DANIELA ARENAS MENESES" w:date="2020-01-14T22:36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0EF51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7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DC981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75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C3A16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7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77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45166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7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79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937D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8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E0FA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81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82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B736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83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31C0137E" w14:textId="77777777" w:rsidTr="009E42B9">
        <w:trPr>
          <w:trHeight w:val="127"/>
          <w:ins w:id="2084" w:author="DANIELA ARENAS MENESES" w:date="2020-01-14T22:36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EA4D5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85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A6E38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86" w:author="DANIELA ARENAS MENESES" w:date="2020-01-14T22:36:00Z"/>
                <w:rFonts w:eastAsia="Times New Roman" w:cstheme="minorHAnsi"/>
                <w:sz w:val="16"/>
                <w:szCs w:val="16"/>
                <w:lang w:eastAsia="es-MX"/>
              </w:rPr>
            </w:pPr>
            <w:ins w:id="2087" w:author="DANIELA ARENAS MENESES" w:date="2020-01-14T22:36:00Z">
              <w:r w:rsidRPr="00C37354">
                <w:rPr>
                  <w:rFonts w:eastAsia="Times New Roman" w:cstheme="minorHAnsi"/>
                  <w:sz w:val="16"/>
                  <w:szCs w:val="16"/>
                  <w:lang w:eastAsia="es-MX"/>
                </w:rPr>
                <w:t xml:space="preserve">Cuestionario de habilidades directivas </w:t>
              </w:r>
            </w:ins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732D2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8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89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Dirección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8D23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9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91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66586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9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93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2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186B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09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095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A0DC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9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6FFCE26D" w14:textId="77777777" w:rsidTr="009E42B9">
        <w:trPr>
          <w:trHeight w:val="202"/>
          <w:ins w:id="2097" w:author="DANIELA ARENAS MENESES" w:date="2020-01-14T22:36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88E1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9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32F962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099" w:author="DANIELA ARENAS MENESES" w:date="2020-01-14T22:36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9FCD1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0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01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C391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0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03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7B8C4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0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82FF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05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06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55CF4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07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2C10733" w14:textId="77777777" w:rsidTr="009E42B9">
        <w:trPr>
          <w:trHeight w:val="120"/>
          <w:ins w:id="2108" w:author="DANIELA ARENAS MENESES" w:date="2020-01-14T22:36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76C6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09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D57831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10" w:author="DANIELA ARENAS MENESES" w:date="2020-01-14T22:36:00Z"/>
                <w:rFonts w:eastAsia="Times New Roman" w:cstheme="minorHAnsi"/>
                <w:sz w:val="16"/>
                <w:szCs w:val="16"/>
                <w:lang w:eastAsia="es-MX"/>
              </w:rPr>
            </w:pPr>
            <w:ins w:id="2111" w:author="DANIELA ARENAS MENESES" w:date="2020-01-14T22:36:00Z">
              <w:r w:rsidRPr="00C37354">
                <w:rPr>
                  <w:rFonts w:eastAsia="Times New Roman" w:cstheme="minorHAnsi"/>
                  <w:sz w:val="16"/>
                  <w:szCs w:val="16"/>
                  <w:lang w:eastAsia="es-MX"/>
                </w:rPr>
                <w:t>Encuesta de percepción sobre el trabajo directivo y aportaciones al colectivo escolar</w:t>
              </w:r>
            </w:ins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4DD07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1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13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Dirección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44D4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1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15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54D4F0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1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17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2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CD9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1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19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D1AC0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20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6B0C7094" w14:textId="77777777" w:rsidTr="009E42B9">
        <w:trPr>
          <w:trHeight w:val="193"/>
          <w:ins w:id="2121" w:author="DANIELA ARENAS MENESES" w:date="2020-01-14T22:36:00Z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DD8A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22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ADC0E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23" w:author="DANIELA ARENAS MENESES" w:date="2020-01-14T22:36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CD87B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24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25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Supervisión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DAEE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26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27" w:author="DANIELA ARENAS MENESES" w:date="2020-01-14T22:36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EB</w:t>
              </w:r>
            </w:ins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ED1A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28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5F7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29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30" w:author="DANIELA ARENAS MENESES" w:date="2020-01-14T22:36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D1E3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31" w:author="DANIELA ARENAS MENESES" w:date="2020-01-14T22:36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C37354" w14:paraId="56E8925B" w14:textId="77777777" w:rsidTr="009E42B9">
        <w:trPr>
          <w:trHeight w:val="300"/>
          <w:ins w:id="2132" w:author="DANIELA ARENAS MENESES" w:date="2020-01-14T22:36:00Z"/>
        </w:trPr>
        <w:tc>
          <w:tcPr>
            <w:tcW w:w="836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747C6B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right"/>
              <w:rPr>
                <w:ins w:id="2133" w:author="DANIELA ARENAS MENESES" w:date="2020-01-14T22:36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2134" w:author="DANIELA ARENAS MENESES" w:date="2020-01-14T22:36:00Z">
              <w:r w:rsidRPr="00C37354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TOTAL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A02CE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35" w:author="DANIELA ARENAS MENESES" w:date="2020-01-14T22:36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2136" w:author="DANIELA ARENAS MENESES" w:date="2020-01-14T22:36:00Z">
              <w:r w:rsidRPr="00C37354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17</w:t>
              </w:r>
            </w:ins>
          </w:p>
        </w:tc>
      </w:tr>
    </w:tbl>
    <w:p w14:paraId="0419D0C0" w14:textId="77777777" w:rsidR="00735EFB" w:rsidRDefault="00735EFB" w:rsidP="00946E0D">
      <w:pPr>
        <w:tabs>
          <w:tab w:val="left" w:pos="142"/>
        </w:tabs>
        <w:jc w:val="both"/>
        <w:rPr>
          <w:ins w:id="2137" w:author="Ruth Guevara" w:date="2020-01-14T21:10:00Z"/>
          <w:rFonts w:ascii="Montserrat" w:hAnsi="Montserrat"/>
          <w:sz w:val="20"/>
          <w:szCs w:val="20"/>
        </w:rPr>
      </w:pPr>
    </w:p>
    <w:tbl>
      <w:tblPr>
        <w:tblW w:w="12333" w:type="dxa"/>
        <w:tblInd w:w="-2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2552"/>
        <w:gridCol w:w="1559"/>
        <w:gridCol w:w="1559"/>
        <w:gridCol w:w="993"/>
        <w:gridCol w:w="850"/>
        <w:gridCol w:w="851"/>
        <w:gridCol w:w="1559"/>
        <w:gridCol w:w="1559"/>
      </w:tblGrid>
      <w:tr w:rsidR="00A85877" w:rsidRPr="004C155F" w14:paraId="2BC47081" w14:textId="77777777" w:rsidTr="009E42B9">
        <w:trPr>
          <w:gridAfter w:val="2"/>
          <w:wAfter w:w="3118" w:type="dxa"/>
          <w:trHeight w:val="336"/>
          <w:ins w:id="2138" w:author="DANIELA ARENAS MENESES" w:date="2020-01-14T22:37:00Z"/>
        </w:trPr>
        <w:tc>
          <w:tcPr>
            <w:tcW w:w="921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31B5CD0" w14:textId="77777777" w:rsidR="00A85877" w:rsidRPr="008800BC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39" w:author="DANIELA ARENAS MENESES" w:date="2020-01-14T22:37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2140" w:author="DANIELA ARENAS MENESES" w:date="2020-01-14T22:37:00Z">
              <w:r w:rsidRPr="008800BC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 xml:space="preserve">Tabla 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5</w:t>
              </w:r>
              <w:r w:rsidRPr="008800BC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. Cuantificación de Instrumentos para diseño, desarrollo, validación, aplicación, calificación y análisis en E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 xml:space="preserve">ducación </w:t>
              </w:r>
              <w:r w:rsidRPr="008800BC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M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 xml:space="preserve">edia </w:t>
              </w:r>
              <w:r w:rsidRPr="008800BC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S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uperior</w:t>
              </w:r>
              <w:r w:rsidRPr="008800BC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 xml:space="preserve"> 202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1</w:t>
              </w:r>
            </w:ins>
          </w:p>
        </w:tc>
      </w:tr>
      <w:tr w:rsidR="00A85877" w:rsidRPr="004C155F" w14:paraId="75BC187F" w14:textId="77777777" w:rsidTr="009E42B9">
        <w:trPr>
          <w:gridAfter w:val="2"/>
          <w:wAfter w:w="3118" w:type="dxa"/>
          <w:trHeight w:val="413"/>
          <w:ins w:id="2141" w:author="DANIELA ARENAS MENESES" w:date="2020-01-14T22:37:00Z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A1CCFA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42" w:author="DANIELA ARENAS MENESES" w:date="2020-01-14T22:37:00Z"/>
                <w:rFonts w:eastAsia="Times New Roman" w:cstheme="minorHAnsi"/>
                <w:bCs/>
                <w:color w:val="FFFFFF"/>
                <w:sz w:val="16"/>
                <w:szCs w:val="16"/>
                <w:lang w:eastAsia="es-MX"/>
              </w:rPr>
            </w:pPr>
            <w:ins w:id="2143" w:author="DANIELA ARENAS MENESES" w:date="2020-01-14T22:37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Proceso</w:t>
              </w:r>
            </w:ins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E56AB0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44" w:author="DANIELA ARENAS MENESES" w:date="2020-01-14T22:37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2145" w:author="DANIELA ARENAS MENESES" w:date="2020-01-14T22:37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Instrumento</w:t>
              </w:r>
            </w:ins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DED282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46" w:author="DANIELA ARENAS MENESES" w:date="2020-01-14T22:37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2147" w:author="DANIELA ARENAS MENESES" w:date="2020-01-14T22:37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Función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E2B3C5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48" w:author="DANIELA ARENAS MENESES" w:date="2020-01-14T22:37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2149" w:author="DANIELA ARENAS MENESES" w:date="2020-01-14T22:37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Nivel educativo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B7727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50" w:author="DANIELA ARENAS MENESES" w:date="2020-01-14T22:37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2151" w:author="DANIELA ARENAS MENESES" w:date="2020-01-14T22:37:00Z">
              <w:r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instrumento</w:t>
              </w:r>
            </w:ins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7AFC97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52" w:author="DANIELA ARENAS MENESES" w:date="2020-01-14T22:37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2153" w:author="DANIELA ARENAS MENESES" w:date="2020-01-14T22:37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función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D028D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54" w:author="DANIELA ARENAS MENESES" w:date="2020-01-14T22:37:00Z"/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ins w:id="2155" w:author="DANIELA ARENAS MENESES" w:date="2020-01-14T22:37:00Z">
              <w:r w:rsidRPr="00C37354">
                <w:rPr>
                  <w:rFonts w:eastAsia="Times New Roman" w:cstheme="minorHAnsi"/>
                  <w:bCs/>
                  <w:sz w:val="16"/>
                  <w:szCs w:val="16"/>
                  <w:lang w:eastAsia="es-MX"/>
                </w:rPr>
                <w:t>Unidades por proceso</w:t>
              </w:r>
            </w:ins>
          </w:p>
        </w:tc>
      </w:tr>
      <w:tr w:rsidR="00A85877" w:rsidRPr="004C155F" w14:paraId="5B4B550B" w14:textId="77777777" w:rsidTr="009E42B9">
        <w:trPr>
          <w:gridAfter w:val="2"/>
          <w:wAfter w:w="3118" w:type="dxa"/>
          <w:trHeight w:val="585"/>
          <w:ins w:id="2156" w:author="DANIELA ARENAS MENESES" w:date="2020-01-14T22:37:00Z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04B027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57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58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Admisión</w:t>
              </w:r>
            </w:ins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E6B74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5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60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 xml:space="preserve">Instrumento de 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conocimientos del modelo educativo</w:t>
              </w:r>
            </w:ins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1253A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61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62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0B38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6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64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 xml:space="preserve">Genérico para 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4AEF7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65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66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920E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67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68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4042B1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6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70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2</w:t>
              </w:r>
            </w:ins>
          </w:p>
        </w:tc>
      </w:tr>
      <w:tr w:rsidR="00A85877" w:rsidRPr="004C155F" w14:paraId="5D00779C" w14:textId="77777777" w:rsidTr="009E42B9">
        <w:trPr>
          <w:gridAfter w:val="2"/>
          <w:wAfter w:w="3118" w:type="dxa"/>
          <w:trHeight w:val="590"/>
          <w:ins w:id="2171" w:author="DANIELA ARENAS MENESES" w:date="2020-01-14T22:37:00Z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0A718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72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FB2C69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7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74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Instrumento de valoración de aptitudes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 xml:space="preserve"> y habilidades</w:t>
              </w:r>
            </w:ins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78D09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75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76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Docente y técnico docente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70CD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77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78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Genérico para 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E57C96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7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80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E95B8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81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82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6976D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8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6932E289" w14:textId="77777777" w:rsidTr="009E42B9">
        <w:trPr>
          <w:gridAfter w:val="2"/>
          <w:wAfter w:w="3118" w:type="dxa"/>
          <w:trHeight w:val="340"/>
          <w:ins w:id="2184" w:author="DANIELA ARENAS MENESES" w:date="2020-01-14T22:37:00Z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F9784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85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86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Promoción vertical</w:t>
              </w:r>
            </w:ins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E884F7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87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88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Encuesta a la comunidad escolar</w:t>
              </w:r>
            </w:ins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DD5C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18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90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tor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E569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91" w:author="DANIELA ARENAS MENESES" w:date="2020-01-14T22:37:00Z"/>
                <w:rFonts w:eastAsia="Times New Roman" w:cstheme="minorHAnsi"/>
                <w:sz w:val="16"/>
                <w:szCs w:val="16"/>
                <w:lang w:eastAsia="es-MX"/>
              </w:rPr>
            </w:pPr>
            <w:ins w:id="2192" w:author="DANIELA ARENAS MENESES" w:date="2020-01-14T22:37:00Z">
              <w:r>
                <w:rPr>
                  <w:rFonts w:eastAsia="Times New Roman" w:cstheme="minorHAnsi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5E0F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9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94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E58E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95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96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A5EAF1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197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198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12</w:t>
              </w:r>
            </w:ins>
          </w:p>
        </w:tc>
      </w:tr>
      <w:tr w:rsidR="00A85877" w:rsidRPr="004C155F" w14:paraId="629C340D" w14:textId="77777777" w:rsidTr="009E42B9">
        <w:trPr>
          <w:gridAfter w:val="2"/>
          <w:wAfter w:w="3118" w:type="dxa"/>
          <w:trHeight w:val="340"/>
          <w:ins w:id="2199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298A71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00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34B107B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01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682ACB7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02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03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Subdirector académico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288DC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04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05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901E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06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07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9B3E6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08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09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E67790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10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4DEC47FE" w14:textId="77777777" w:rsidTr="009E42B9">
        <w:trPr>
          <w:gridAfter w:val="2"/>
          <w:wAfter w:w="3118" w:type="dxa"/>
          <w:trHeight w:val="340"/>
          <w:ins w:id="2211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D85BD7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12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vAlign w:val="center"/>
            <w:hideMark/>
          </w:tcPr>
          <w:p w14:paraId="2EC1BFB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1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E5A321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14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15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Jefe de departamento académico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0114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16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17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17BA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18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19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F1E3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20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21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5A1760E0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22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1E0606EE" w14:textId="77777777" w:rsidTr="009E42B9">
        <w:trPr>
          <w:gridAfter w:val="2"/>
          <w:wAfter w:w="3118" w:type="dxa"/>
          <w:trHeight w:val="340"/>
          <w:ins w:id="2223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92B436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24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14:paraId="23186CC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25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B11331A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26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27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Supervisor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E26A7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28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29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B91E0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30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31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2A20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32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33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234C8B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34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1377A321" w14:textId="77777777" w:rsidTr="009E42B9">
        <w:trPr>
          <w:gridAfter w:val="2"/>
          <w:wAfter w:w="3118" w:type="dxa"/>
          <w:trHeight w:val="340"/>
          <w:ins w:id="2235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448D2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36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8E745C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37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38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Encuesta por un Comité Examinador</w:t>
              </w:r>
            </w:ins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6D3A90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3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40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tor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C7A8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41" w:author="DANIELA ARENAS MENESES" w:date="2020-01-14T22:37:00Z"/>
                <w:rFonts w:eastAsia="Times New Roman" w:cstheme="minorHAnsi"/>
                <w:sz w:val="16"/>
                <w:szCs w:val="16"/>
                <w:lang w:eastAsia="es-MX"/>
              </w:rPr>
            </w:pPr>
            <w:ins w:id="2242" w:author="DANIELA ARENAS MENESES" w:date="2020-01-14T22:37:00Z">
              <w:r>
                <w:rPr>
                  <w:rFonts w:eastAsia="Times New Roman" w:cstheme="minorHAnsi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938A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4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  <w:p w14:paraId="4F19F0B2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44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45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B52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46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47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27B986D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48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29BE036F" w14:textId="77777777" w:rsidTr="009E42B9">
        <w:trPr>
          <w:gridAfter w:val="2"/>
          <w:wAfter w:w="3118" w:type="dxa"/>
          <w:trHeight w:val="340"/>
          <w:ins w:id="2249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FB9F07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50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vAlign w:val="center"/>
            <w:hideMark/>
          </w:tcPr>
          <w:p w14:paraId="4B4B105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51" w:author="DANIELA ARENAS MENESES" w:date="2020-01-14T22:37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BFF231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52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53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Subdirector académico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B07EE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54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55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3643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56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57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A8B7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58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59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5B35605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60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1DAC31D2" w14:textId="77777777" w:rsidTr="009E42B9">
        <w:trPr>
          <w:gridAfter w:val="2"/>
          <w:wAfter w:w="3118" w:type="dxa"/>
          <w:trHeight w:val="340"/>
          <w:ins w:id="2261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9968FA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62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0116A03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6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1CAA10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64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65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Jefe de departamento académico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511C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66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67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398A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68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69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7127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70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71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3DBD2E76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72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E2FC9F1" w14:textId="77777777" w:rsidTr="009E42B9">
        <w:trPr>
          <w:gridAfter w:val="2"/>
          <w:wAfter w:w="3118" w:type="dxa"/>
          <w:trHeight w:val="340"/>
          <w:ins w:id="2273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000DA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74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1944C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75" w:author="DANIELA ARENAS MENESES" w:date="2020-01-14T22:37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70FA5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76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77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Supervisor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07FD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78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79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648E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80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81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6D8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82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83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6003D5D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84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244E69E7" w14:textId="77777777" w:rsidTr="009E42B9">
        <w:trPr>
          <w:gridAfter w:val="2"/>
          <w:wAfter w:w="3118" w:type="dxa"/>
          <w:trHeight w:val="340"/>
          <w:ins w:id="2285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62C970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86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left w:val="single" w:sz="8" w:space="0" w:color="auto"/>
              <w:right w:val="nil"/>
            </w:tcBorders>
            <w:vAlign w:val="center"/>
          </w:tcPr>
          <w:p w14:paraId="1AD6B1F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87" w:author="DANIELA ARENAS MENESES" w:date="2020-01-14T22:37:00Z"/>
                <w:rFonts w:eastAsia="Times New Roman" w:cstheme="minorHAnsi"/>
                <w:sz w:val="16"/>
                <w:szCs w:val="16"/>
                <w:lang w:eastAsia="es-MX"/>
              </w:rPr>
            </w:pPr>
            <w:ins w:id="2288" w:author="DANIELA ARENAS MENESES" w:date="2020-01-14T22:37:00Z">
              <w:r>
                <w:rPr>
                  <w:rFonts w:eastAsia="Times New Roman" w:cstheme="minorHAnsi"/>
                  <w:sz w:val="16"/>
                  <w:szCs w:val="16"/>
                  <w:lang w:eastAsia="es-MX"/>
                </w:rPr>
                <w:t>Instrumento de valoración de conocimientos y aptitudes</w:t>
              </w:r>
            </w:ins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7545B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8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90" w:author="DANIELA ARENAS MENESES" w:date="2020-01-14T22:37:00Z">
              <w:r w:rsidRPr="00C37354"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Direc</w:t>
              </w:r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tor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13FAC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91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92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4856C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9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94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F5534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295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296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D6484F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97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001A320C" w14:textId="77777777" w:rsidTr="009E42B9">
        <w:trPr>
          <w:gridAfter w:val="2"/>
          <w:wAfter w:w="3118" w:type="dxa"/>
          <w:trHeight w:val="340"/>
          <w:ins w:id="2298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4178CA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29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3DC3CE3A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00" w:author="DANIELA ARENAS MENESES" w:date="2020-01-14T22:37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CB4FD4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01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02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Subdirector académico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C239C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03" w:author="DANIELA ARENAS MENESES" w:date="2020-01-14T22:37:00Z"/>
                <w:rFonts w:eastAsia="Times New Roman" w:cstheme="minorHAnsi"/>
                <w:sz w:val="16"/>
                <w:szCs w:val="16"/>
                <w:lang w:eastAsia="es-MX"/>
              </w:rPr>
            </w:pPr>
            <w:ins w:id="2304" w:author="DANIELA ARENAS MENESES" w:date="2020-01-14T22:37:00Z">
              <w:r>
                <w:rPr>
                  <w:rFonts w:eastAsia="Times New Roman" w:cstheme="minorHAnsi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059BE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05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06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FB9EC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07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08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7BC5BC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0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69FDCADE" w14:textId="77777777" w:rsidTr="009E42B9">
        <w:trPr>
          <w:gridAfter w:val="2"/>
          <w:wAfter w:w="3118" w:type="dxa"/>
          <w:trHeight w:val="340"/>
          <w:ins w:id="2310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FEABC9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11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5011050D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12" w:author="DANIELA ARENAS MENESES" w:date="2020-01-14T22:37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FBB36F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1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14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Jefe de departamento académico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1F6D3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15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16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79D3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17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18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58E2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1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20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889D00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21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4C155F" w14:paraId="68AB9AB7" w14:textId="77777777" w:rsidTr="009E42B9">
        <w:trPr>
          <w:gridAfter w:val="2"/>
          <w:wAfter w:w="3118" w:type="dxa"/>
          <w:trHeight w:val="340"/>
          <w:ins w:id="2322" w:author="DANIELA ARENAS MENESES" w:date="2020-01-14T22:37:00Z"/>
        </w:trPr>
        <w:tc>
          <w:tcPr>
            <w:tcW w:w="85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5CA74D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2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258B0A18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24" w:author="DANIELA ARENAS MENESES" w:date="2020-01-14T22:37:00Z"/>
                <w:rFonts w:eastAsia="Times New Roman" w:cstheme="minorHAnsi"/>
                <w:sz w:val="16"/>
                <w:szCs w:val="16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0EFB61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25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26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Supervisor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CEAF12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27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28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F48E3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2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30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1656" w14:textId="77777777" w:rsidR="00A85877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31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32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1</w:t>
              </w:r>
            </w:ins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1D45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rPr>
                <w:ins w:id="2333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A85877" w:rsidRPr="00C37354" w14:paraId="2AE9515A" w14:textId="77777777" w:rsidTr="009E42B9">
        <w:trPr>
          <w:trHeight w:val="300"/>
          <w:ins w:id="2334" w:author="DANIELA ARENAS MENESES" w:date="2020-01-14T22:37:00Z"/>
        </w:trPr>
        <w:tc>
          <w:tcPr>
            <w:tcW w:w="836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A5B5685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right"/>
              <w:rPr>
                <w:ins w:id="2335" w:author="DANIELA ARENAS MENESES" w:date="2020-01-14T22:37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D12DF58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36" w:author="DANIELA ARENAS MENESES" w:date="2020-01-14T22:37:00Z"/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ins w:id="2337" w:author="DANIELA ARENAS MENESES" w:date="2020-01-14T22:37:00Z">
              <w:r w:rsidRPr="00C37354"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1</w:t>
              </w:r>
              <w:r>
                <w:rPr>
                  <w:rFonts w:eastAsia="Times New Roman" w:cstheme="minorHAnsi"/>
                  <w:b/>
                  <w:bCs/>
                  <w:sz w:val="16"/>
                  <w:szCs w:val="16"/>
                  <w:lang w:eastAsia="es-MX"/>
                </w:rPr>
                <w:t>4</w:t>
              </w:r>
            </w:ins>
          </w:p>
        </w:tc>
        <w:tc>
          <w:tcPr>
            <w:tcW w:w="1559" w:type="dxa"/>
          </w:tcPr>
          <w:p w14:paraId="180F0132" w14:textId="77777777" w:rsidR="00A85877" w:rsidRPr="00C37354" w:rsidRDefault="00A85877" w:rsidP="009E42B9">
            <w:pPr>
              <w:rPr>
                <w:ins w:id="2338" w:author="DANIELA ARENAS MENESES" w:date="2020-01-14T22:37:00Z"/>
              </w:rPr>
            </w:pPr>
          </w:p>
        </w:tc>
        <w:tc>
          <w:tcPr>
            <w:tcW w:w="1559" w:type="dxa"/>
            <w:vAlign w:val="center"/>
          </w:tcPr>
          <w:p w14:paraId="12ADA6EB" w14:textId="77777777" w:rsidR="00A85877" w:rsidRPr="00C37354" w:rsidRDefault="00A85877" w:rsidP="009E42B9">
            <w:pPr>
              <w:tabs>
                <w:tab w:val="left" w:pos="142"/>
              </w:tabs>
              <w:spacing w:after="0" w:line="240" w:lineRule="auto"/>
              <w:jc w:val="center"/>
              <w:rPr>
                <w:ins w:id="2339" w:author="DANIELA ARENAS MENESES" w:date="2020-01-14T22:37:00Z"/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ins w:id="2340" w:author="DANIELA ARENAS MENESES" w:date="2020-01-14T22:37:00Z">
              <w:r>
                <w:rPr>
                  <w:rFonts w:eastAsia="Times New Roman" w:cstheme="minorHAnsi"/>
                  <w:color w:val="000000"/>
                  <w:sz w:val="16"/>
                  <w:szCs w:val="16"/>
                  <w:lang w:eastAsia="es-MX"/>
                </w:rPr>
                <w:t>EMS</w:t>
              </w:r>
            </w:ins>
          </w:p>
        </w:tc>
      </w:tr>
    </w:tbl>
    <w:p w14:paraId="564ED70F" w14:textId="77777777" w:rsidR="002432FB" w:rsidRDefault="002432FB" w:rsidP="00946E0D">
      <w:pPr>
        <w:tabs>
          <w:tab w:val="left" w:pos="142"/>
        </w:tabs>
        <w:jc w:val="both"/>
        <w:rPr>
          <w:ins w:id="2341" w:author="Ruth Guevara" w:date="2020-01-14T21:10:00Z"/>
          <w:rFonts w:ascii="Montserrat" w:hAnsi="Montserrat"/>
          <w:sz w:val="20"/>
          <w:szCs w:val="20"/>
        </w:rPr>
      </w:pPr>
    </w:p>
    <w:p w14:paraId="16A9167D" w14:textId="02ED082E" w:rsidR="00735EFB" w:rsidRDefault="00735EFB" w:rsidP="00946E0D">
      <w:pPr>
        <w:tabs>
          <w:tab w:val="left" w:pos="142"/>
        </w:tabs>
        <w:jc w:val="both"/>
        <w:rPr>
          <w:ins w:id="2342" w:author="Ruth Guevara" w:date="2020-01-14T21:09:00Z"/>
          <w:rFonts w:ascii="Montserrat" w:hAnsi="Montserrat"/>
          <w:sz w:val="20"/>
          <w:szCs w:val="20"/>
        </w:rPr>
      </w:pPr>
    </w:p>
    <w:p w14:paraId="29DC0CDA" w14:textId="44A4DF5D" w:rsidR="00735EFB" w:rsidDel="00221CD6" w:rsidRDefault="00735EFB" w:rsidP="00946E0D">
      <w:pPr>
        <w:tabs>
          <w:tab w:val="left" w:pos="142"/>
        </w:tabs>
        <w:jc w:val="both"/>
        <w:rPr>
          <w:ins w:id="2343" w:author="Ruth Guevara" w:date="2020-01-14T21:07:00Z"/>
          <w:del w:id="2344" w:author="DANIELA ARENAS MENESES" w:date="2020-01-14T22:59:00Z"/>
          <w:rFonts w:ascii="Montserrat" w:hAnsi="Montserrat"/>
          <w:sz w:val="20"/>
          <w:szCs w:val="20"/>
        </w:rPr>
      </w:pPr>
      <w:ins w:id="2345" w:author="Ruth Guevara" w:date="2020-01-14T21:08:00Z">
        <w:del w:id="2346" w:author="DANIELA ARENAS MENESES" w:date="2020-01-14T22:59:00Z">
          <w:r w:rsidDel="00221CD6">
            <w:rPr>
              <w:rFonts w:ascii="Montserrat" w:hAnsi="Montserrat"/>
              <w:sz w:val="20"/>
              <w:szCs w:val="20"/>
            </w:rPr>
            <w:delText xml:space="preserve"> </w:delText>
          </w:r>
        </w:del>
      </w:ins>
      <w:ins w:id="2347" w:author="Ruth Guevara" w:date="2020-01-14T21:07:00Z">
        <w:del w:id="2348" w:author="DANIELA ARENAS MENESES" w:date="2020-01-14T22:59:00Z">
          <w:r w:rsidDel="00221CD6">
            <w:rPr>
              <w:rFonts w:ascii="Montserrat" w:hAnsi="Montserrat"/>
              <w:sz w:val="20"/>
              <w:szCs w:val="20"/>
            </w:rPr>
            <w:delText xml:space="preserve"> </w:delText>
          </w:r>
        </w:del>
      </w:ins>
    </w:p>
    <w:p w14:paraId="42AD1661" w14:textId="77777777" w:rsidR="002432FB" w:rsidDel="00221CD6" w:rsidRDefault="002432FB">
      <w:pPr>
        <w:rPr>
          <w:ins w:id="2349" w:author="Ruth Guevara" w:date="2020-01-14T21:14:00Z"/>
          <w:del w:id="2350" w:author="DANIELA ARENAS MENESES" w:date="2020-01-14T22:59:00Z"/>
          <w:rFonts w:ascii="Montserrat" w:hAnsi="Montserrat"/>
          <w:sz w:val="20"/>
          <w:szCs w:val="20"/>
          <w:highlight w:val="yellow"/>
        </w:rPr>
      </w:pPr>
      <w:ins w:id="2351" w:author="Ruth Guevara" w:date="2020-01-14T21:14:00Z">
        <w:del w:id="2352" w:author="DANIELA ARENAS MENESES" w:date="2020-01-14T22:59:00Z">
          <w:r w:rsidDel="00221CD6">
            <w:rPr>
              <w:rFonts w:ascii="Montserrat" w:hAnsi="Montserrat"/>
              <w:sz w:val="20"/>
              <w:szCs w:val="20"/>
              <w:highlight w:val="yellow"/>
            </w:rPr>
            <w:br w:type="page"/>
          </w:r>
        </w:del>
      </w:ins>
    </w:p>
    <w:p w14:paraId="7C4A4145" w14:textId="7C367C2D" w:rsidR="00735EFB" w:rsidDel="00221CD6" w:rsidRDefault="002432FB" w:rsidP="00946E0D">
      <w:pPr>
        <w:tabs>
          <w:tab w:val="left" w:pos="142"/>
        </w:tabs>
        <w:jc w:val="both"/>
        <w:rPr>
          <w:ins w:id="2353" w:author="Ruth Guevara" w:date="2020-01-14T21:06:00Z"/>
          <w:del w:id="2354" w:author="DANIELA ARENAS MENESES" w:date="2020-01-14T22:59:00Z"/>
          <w:rFonts w:ascii="Montserrat" w:hAnsi="Montserrat"/>
          <w:sz w:val="20"/>
          <w:szCs w:val="20"/>
        </w:rPr>
      </w:pPr>
      <w:ins w:id="2355" w:author="Ruth Guevara" w:date="2020-01-14T21:13:00Z">
        <w:del w:id="2356" w:author="DANIELA ARENAS MENESES" w:date="2020-01-14T22:59:00Z">
          <w:r w:rsidRPr="002432FB" w:rsidDel="00221CD6">
            <w:rPr>
              <w:rFonts w:ascii="Montserrat" w:hAnsi="Montserrat"/>
              <w:sz w:val="20"/>
              <w:szCs w:val="20"/>
              <w:highlight w:val="yellow"/>
              <w:rPrChange w:id="2357" w:author="Ruth Guevara" w:date="2020-01-14T21:13:00Z">
                <w:rPr>
                  <w:rFonts w:ascii="Montserrat" w:hAnsi="Montserrat"/>
                  <w:sz w:val="20"/>
                  <w:szCs w:val="20"/>
                </w:rPr>
              </w:rPrChange>
            </w:rPr>
            <w:delText>RAMSES REVISAR ESTA PROPUESTA</w:delText>
          </w:r>
        </w:del>
      </w:ins>
      <w:ins w:id="2358" w:author="Ruth Guevara" w:date="2020-01-14T21:14:00Z">
        <w:del w:id="2359" w:author="DANIELA ARENAS MENESES" w:date="2020-01-14T22:59:00Z">
          <w:r w:rsidRPr="002432FB" w:rsidDel="00221CD6">
            <w:rPr>
              <w:rFonts w:ascii="Montserrat" w:hAnsi="Montserrat"/>
              <w:sz w:val="20"/>
              <w:szCs w:val="20"/>
              <w:highlight w:val="yellow"/>
              <w:rPrChange w:id="2360" w:author="Ruth Guevara" w:date="2020-01-14T21:14:00Z">
                <w:rPr>
                  <w:rFonts w:ascii="Montserrat" w:hAnsi="Montserrat"/>
                  <w:sz w:val="20"/>
                  <w:szCs w:val="20"/>
                </w:rPr>
              </w:rPrChange>
            </w:rPr>
            <w:delText>.SE ELIMINÓ LA OTRA PARTE QUE DESCRIBÍA ACTIVIDADES POR TIPO DE METOLOGÍA</w:delText>
          </w:r>
        </w:del>
      </w:ins>
    </w:p>
    <w:p w14:paraId="7FD6A7D5" w14:textId="7C939C09" w:rsidR="00946E0D" w:rsidRDefault="00946E0D" w:rsidP="00221CD6">
      <w:pPr>
        <w:tabs>
          <w:tab w:val="left" w:pos="142"/>
        </w:tabs>
        <w:jc w:val="both"/>
        <w:rPr>
          <w:ins w:id="2361" w:author="Ruth Guevara" w:date="2020-01-14T20:28:00Z"/>
          <w:rFonts w:ascii="Montserrat" w:hAnsi="Montserrat"/>
          <w:sz w:val="20"/>
          <w:szCs w:val="20"/>
        </w:rPr>
      </w:pPr>
      <w:ins w:id="2362" w:author="Ruth Guevara" w:date="2020-01-14T20:28:00Z">
        <w:r>
          <w:rPr>
            <w:rFonts w:ascii="Montserrat" w:hAnsi="Montserrat"/>
            <w:sz w:val="20"/>
            <w:szCs w:val="20"/>
          </w:rPr>
          <w:t xml:space="preserve">Las fases consideras para la prestación de los servicios </w:t>
        </w:r>
      </w:ins>
      <w:ins w:id="2363" w:author="Ruth Guevara" w:date="2020-01-14T20:45:00Z">
        <w:r w:rsidR="00940759">
          <w:rPr>
            <w:rFonts w:ascii="Montserrat" w:hAnsi="Montserrat"/>
            <w:sz w:val="20"/>
            <w:szCs w:val="20"/>
          </w:rPr>
          <w:t>i</w:t>
        </w:r>
      </w:ins>
      <w:ins w:id="2364" w:author="Ruth Guevara" w:date="2020-01-14T20:28:00Z">
        <w:r>
          <w:rPr>
            <w:rFonts w:ascii="Montserrat" w:hAnsi="Montserrat"/>
            <w:sz w:val="20"/>
            <w:szCs w:val="20"/>
          </w:rPr>
          <w:t xml:space="preserve">mplican la realización de las siguientes actividades: </w:t>
        </w:r>
      </w:ins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2365" w:author="Ruth Guevara" w:date="2020-01-14T20:48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00"/>
        <w:gridCol w:w="3757"/>
        <w:gridCol w:w="3871"/>
        <w:tblGridChange w:id="2366">
          <w:tblGrid>
            <w:gridCol w:w="1200"/>
            <w:gridCol w:w="3473"/>
            <w:gridCol w:w="284"/>
            <w:gridCol w:w="425"/>
            <w:gridCol w:w="1984"/>
            <w:gridCol w:w="1462"/>
          </w:tblGrid>
        </w:tblGridChange>
      </w:tblGrid>
      <w:tr w:rsidR="00946E0D" w14:paraId="7D8EC70E" w14:textId="77777777" w:rsidTr="00940759">
        <w:trPr>
          <w:trHeight w:val="383"/>
          <w:ins w:id="2367" w:author="Ruth Guevara" w:date="2020-01-14T20:28:00Z"/>
        </w:trPr>
        <w:tc>
          <w:tcPr>
            <w:tcW w:w="1200" w:type="dxa"/>
            <w:shd w:val="clear" w:color="auto" w:fill="E7E6E6" w:themeFill="background2"/>
            <w:vAlign w:val="center"/>
            <w:tcPrChange w:id="2368" w:author="Ruth Guevara" w:date="2020-01-14T20:48:00Z">
              <w:tcPr>
                <w:tcW w:w="1200" w:type="dxa"/>
              </w:tcPr>
            </w:tcPrChange>
          </w:tcPr>
          <w:p w14:paraId="68F19036" w14:textId="77777777" w:rsidR="00946E0D" w:rsidRPr="00940759" w:rsidRDefault="00946E0D">
            <w:pPr>
              <w:tabs>
                <w:tab w:val="left" w:pos="142"/>
              </w:tabs>
              <w:jc w:val="center"/>
              <w:rPr>
                <w:ins w:id="2369" w:author="Ruth Guevara" w:date="2020-01-14T20:28:00Z"/>
                <w:rFonts w:ascii="Montserrat" w:hAnsi="Montserrat"/>
                <w:b/>
                <w:sz w:val="20"/>
                <w:szCs w:val="20"/>
                <w:rPrChange w:id="2370" w:author="Ruth Guevara" w:date="2020-01-14T20:47:00Z">
                  <w:rPr>
                    <w:ins w:id="2371" w:author="Ruth Guevara" w:date="2020-01-14T20:28:00Z"/>
                    <w:rFonts w:ascii="Montserrat" w:hAnsi="Montserrat"/>
                    <w:sz w:val="20"/>
                    <w:szCs w:val="20"/>
                  </w:rPr>
                </w:rPrChange>
              </w:rPr>
            </w:pPr>
            <w:ins w:id="2372" w:author="Ruth Guevara" w:date="2020-01-14T20:28:00Z">
              <w:r w:rsidRPr="00940759">
                <w:rPr>
                  <w:rFonts w:ascii="Montserrat" w:hAnsi="Montserrat"/>
                  <w:b/>
                  <w:sz w:val="20"/>
                  <w:szCs w:val="20"/>
                  <w:rPrChange w:id="2373" w:author="Ruth Guevara" w:date="2020-01-14T20:47:00Z">
                    <w:rPr>
                      <w:rFonts w:ascii="Montserrat" w:hAnsi="Montserrat"/>
                      <w:sz w:val="20"/>
                      <w:szCs w:val="20"/>
                    </w:rPr>
                  </w:rPrChange>
                </w:rPr>
                <w:t>Fase</w:t>
              </w:r>
            </w:ins>
          </w:p>
        </w:tc>
        <w:tc>
          <w:tcPr>
            <w:tcW w:w="3757" w:type="dxa"/>
            <w:shd w:val="clear" w:color="auto" w:fill="E7E6E6" w:themeFill="background2"/>
            <w:vAlign w:val="center"/>
            <w:tcPrChange w:id="2374" w:author="Ruth Guevara" w:date="2020-01-14T20:48:00Z">
              <w:tcPr>
                <w:tcW w:w="6166" w:type="dxa"/>
                <w:gridSpan w:val="4"/>
              </w:tcPr>
            </w:tcPrChange>
          </w:tcPr>
          <w:p w14:paraId="16364EF2" w14:textId="4BA5245C" w:rsidR="00946E0D" w:rsidRPr="00940759" w:rsidRDefault="00946E0D">
            <w:pPr>
              <w:tabs>
                <w:tab w:val="left" w:pos="142"/>
              </w:tabs>
              <w:jc w:val="center"/>
              <w:rPr>
                <w:ins w:id="2375" w:author="Ruth Guevara" w:date="2020-01-14T20:28:00Z"/>
                <w:rFonts w:ascii="Montserrat" w:hAnsi="Montserrat"/>
                <w:b/>
                <w:sz w:val="20"/>
                <w:szCs w:val="20"/>
                <w:rPrChange w:id="2376" w:author="Ruth Guevara" w:date="2020-01-14T20:47:00Z">
                  <w:rPr>
                    <w:ins w:id="2377" w:author="Ruth Guevara" w:date="2020-01-14T20:28:00Z"/>
                    <w:rFonts w:ascii="Montserrat" w:hAnsi="Montserrat"/>
                    <w:sz w:val="20"/>
                    <w:szCs w:val="20"/>
                  </w:rPr>
                </w:rPrChange>
              </w:rPr>
            </w:pPr>
            <w:ins w:id="2378" w:author="Ruth Guevara" w:date="2020-01-14T20:28:00Z">
              <w:r w:rsidRPr="00940759">
                <w:rPr>
                  <w:rFonts w:ascii="Montserrat" w:hAnsi="Montserrat"/>
                  <w:b/>
                  <w:sz w:val="20"/>
                  <w:szCs w:val="20"/>
                  <w:rPrChange w:id="2379" w:author="Ruth Guevara" w:date="2020-01-14T20:47:00Z">
                    <w:rPr>
                      <w:rFonts w:ascii="Montserrat" w:hAnsi="Montserrat"/>
                      <w:sz w:val="20"/>
                      <w:szCs w:val="20"/>
                    </w:rPr>
                  </w:rPrChange>
                </w:rPr>
                <w:t>Actividad</w:t>
              </w:r>
            </w:ins>
            <w:ins w:id="2380" w:author="Ruth Guevara" w:date="2020-01-14T20:30:00Z">
              <w:r w:rsidRPr="00940759">
                <w:rPr>
                  <w:rFonts w:ascii="Montserrat" w:hAnsi="Montserrat"/>
                  <w:b/>
                  <w:sz w:val="20"/>
                  <w:szCs w:val="20"/>
                  <w:rPrChange w:id="2381" w:author="Ruth Guevara" w:date="2020-01-14T20:47:00Z">
                    <w:rPr>
                      <w:rFonts w:ascii="Montserrat" w:hAnsi="Montserrat"/>
                      <w:sz w:val="20"/>
                      <w:szCs w:val="20"/>
                    </w:rPr>
                  </w:rPrChange>
                </w:rPr>
                <w:t>es</w:t>
              </w:r>
            </w:ins>
          </w:p>
        </w:tc>
        <w:tc>
          <w:tcPr>
            <w:tcW w:w="3871" w:type="dxa"/>
            <w:shd w:val="clear" w:color="auto" w:fill="E7E6E6" w:themeFill="background2"/>
            <w:vAlign w:val="center"/>
            <w:tcPrChange w:id="2382" w:author="Ruth Guevara" w:date="2020-01-14T20:48:00Z">
              <w:tcPr>
                <w:tcW w:w="1462" w:type="dxa"/>
              </w:tcPr>
            </w:tcPrChange>
          </w:tcPr>
          <w:p w14:paraId="3C7F5FE6" w14:textId="4FFE7F43" w:rsidR="00946E0D" w:rsidRPr="00940759" w:rsidRDefault="00946E0D">
            <w:pPr>
              <w:tabs>
                <w:tab w:val="left" w:pos="142"/>
              </w:tabs>
              <w:jc w:val="center"/>
              <w:rPr>
                <w:ins w:id="2383" w:author="Ruth Guevara" w:date="2020-01-14T20:28:00Z"/>
                <w:rFonts w:ascii="Montserrat" w:hAnsi="Montserrat"/>
                <w:b/>
                <w:sz w:val="20"/>
                <w:szCs w:val="20"/>
                <w:rPrChange w:id="2384" w:author="Ruth Guevara" w:date="2020-01-14T20:47:00Z">
                  <w:rPr>
                    <w:ins w:id="2385" w:author="Ruth Guevara" w:date="2020-01-14T20:28:00Z"/>
                    <w:rFonts w:ascii="Montserrat" w:hAnsi="Montserrat"/>
                    <w:sz w:val="20"/>
                    <w:szCs w:val="20"/>
                  </w:rPr>
                </w:rPrChange>
              </w:rPr>
              <w:pPrChange w:id="2386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387" w:author="Ruth Guevara" w:date="2020-01-14T20:31:00Z">
              <w:r w:rsidRPr="00940759">
                <w:rPr>
                  <w:rFonts w:ascii="Montserrat" w:hAnsi="Montserrat"/>
                  <w:b/>
                  <w:sz w:val="20"/>
                  <w:szCs w:val="20"/>
                  <w:rPrChange w:id="2388" w:author="Ruth Guevara" w:date="2020-01-14T20:47:00Z">
                    <w:rPr>
                      <w:rFonts w:ascii="Montserrat" w:hAnsi="Montserrat"/>
                      <w:sz w:val="20"/>
                      <w:szCs w:val="20"/>
                    </w:rPr>
                  </w:rPrChange>
                </w:rPr>
                <w:t>Productos entregables</w:t>
              </w:r>
            </w:ins>
          </w:p>
        </w:tc>
      </w:tr>
      <w:tr w:rsidR="00946E0D" w14:paraId="34AE987A" w14:textId="77777777" w:rsidTr="00940759">
        <w:trPr>
          <w:trHeight w:val="842"/>
          <w:ins w:id="2389" w:author="Ruth Guevara" w:date="2020-01-14T20:28:00Z"/>
        </w:trPr>
        <w:tc>
          <w:tcPr>
            <w:tcW w:w="1200" w:type="dxa"/>
            <w:vAlign w:val="center"/>
            <w:tcPrChange w:id="2390" w:author="Ruth Guevara" w:date="2020-01-14T20:48:00Z">
              <w:tcPr>
                <w:tcW w:w="1200" w:type="dxa"/>
              </w:tcPr>
            </w:tcPrChange>
          </w:tcPr>
          <w:p w14:paraId="69774F62" w14:textId="77777777" w:rsidR="00946E0D" w:rsidRDefault="00946E0D">
            <w:pPr>
              <w:tabs>
                <w:tab w:val="left" w:pos="142"/>
              </w:tabs>
              <w:rPr>
                <w:ins w:id="2391" w:author="Ruth Guevara" w:date="2020-01-14T20:28:00Z"/>
                <w:rFonts w:ascii="Montserrat" w:hAnsi="Montserrat"/>
                <w:sz w:val="20"/>
                <w:szCs w:val="20"/>
              </w:rPr>
              <w:pPrChange w:id="2392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393" w:author="Ruth Guevara" w:date="2020-01-14T20:28:00Z">
              <w:r>
                <w:rPr>
                  <w:rFonts w:ascii="Montserrat" w:hAnsi="Montserrat"/>
                  <w:sz w:val="20"/>
                  <w:szCs w:val="20"/>
                </w:rPr>
                <w:t>Diseño</w:t>
              </w:r>
            </w:ins>
          </w:p>
        </w:tc>
        <w:tc>
          <w:tcPr>
            <w:tcW w:w="3757" w:type="dxa"/>
            <w:vAlign w:val="center"/>
            <w:tcPrChange w:id="2394" w:author="Ruth Guevara" w:date="2020-01-14T20:48:00Z">
              <w:tcPr>
                <w:tcW w:w="6166" w:type="dxa"/>
                <w:gridSpan w:val="4"/>
              </w:tcPr>
            </w:tcPrChange>
          </w:tcPr>
          <w:p w14:paraId="212D40A4" w14:textId="77777777" w:rsidR="00946E0D" w:rsidRDefault="00946E0D">
            <w:pPr>
              <w:tabs>
                <w:tab w:val="left" w:pos="142"/>
              </w:tabs>
              <w:rPr>
                <w:ins w:id="2395" w:author="Ruth Guevara" w:date="2020-01-14T20:28:00Z"/>
                <w:rFonts w:ascii="Montserrat" w:hAnsi="Montserrat"/>
                <w:sz w:val="20"/>
                <w:szCs w:val="20"/>
              </w:rPr>
            </w:pPr>
            <w:ins w:id="2396" w:author="Ruth Guevara" w:date="2020-01-14T20:28:00Z">
              <w:r>
                <w:rPr>
                  <w:rFonts w:ascii="Montserrat" w:hAnsi="Montserrat"/>
                  <w:sz w:val="20"/>
                  <w:szCs w:val="20"/>
                </w:rPr>
                <w:t>Elaboración de marcos referenciales, especificaciones y fichas técnicas.</w:t>
              </w:r>
            </w:ins>
          </w:p>
        </w:tc>
        <w:tc>
          <w:tcPr>
            <w:tcW w:w="3871" w:type="dxa"/>
            <w:vAlign w:val="center"/>
            <w:tcPrChange w:id="2397" w:author="Ruth Guevara" w:date="2020-01-14T20:48:00Z">
              <w:tcPr>
                <w:tcW w:w="1462" w:type="dxa"/>
              </w:tcPr>
            </w:tcPrChange>
          </w:tcPr>
          <w:p w14:paraId="42EB105A" w14:textId="77777777" w:rsidR="00946E0D" w:rsidRPr="00940759" w:rsidRDefault="00946E0D">
            <w:pPr>
              <w:pStyle w:val="Prrafodelista"/>
              <w:numPr>
                <w:ilvl w:val="0"/>
                <w:numId w:val="63"/>
              </w:numPr>
              <w:tabs>
                <w:tab w:val="left" w:pos="142"/>
              </w:tabs>
              <w:ind w:left="601" w:hanging="601"/>
              <w:rPr>
                <w:ins w:id="2398" w:author="Ruth Guevara" w:date="2020-01-14T20:31:00Z"/>
                <w:rFonts w:ascii="Montserrat" w:hAnsi="Montserrat"/>
                <w:sz w:val="20"/>
                <w:szCs w:val="20"/>
                <w:rPrChange w:id="2399" w:author="Ruth Guevara" w:date="2020-01-14T20:42:00Z">
                  <w:rPr>
                    <w:ins w:id="2400" w:author="Ruth Guevara" w:date="2020-01-14T20:31:00Z"/>
                  </w:rPr>
                </w:rPrChange>
              </w:rPr>
              <w:pPrChange w:id="2401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402" w:author="Ruth Guevara" w:date="2020-01-14T20:31:00Z">
              <w:r w:rsidRPr="00940759">
                <w:rPr>
                  <w:rFonts w:ascii="Montserrat" w:hAnsi="Montserrat"/>
                  <w:sz w:val="20"/>
                  <w:szCs w:val="20"/>
                  <w:rPrChange w:id="2403" w:author="Ruth Guevara" w:date="2020-01-14T20:42:00Z">
                    <w:rPr/>
                  </w:rPrChange>
                </w:rPr>
                <w:t>Marcos referenciales.</w:t>
              </w:r>
            </w:ins>
          </w:p>
          <w:p w14:paraId="2965F00E" w14:textId="47CE7E34" w:rsidR="00946E0D" w:rsidRPr="00940759" w:rsidDel="00AA7CC7" w:rsidRDefault="00946E0D">
            <w:pPr>
              <w:pStyle w:val="Prrafodelista"/>
              <w:numPr>
                <w:ilvl w:val="0"/>
                <w:numId w:val="63"/>
              </w:numPr>
              <w:tabs>
                <w:tab w:val="left" w:pos="142"/>
              </w:tabs>
              <w:ind w:left="601" w:hanging="601"/>
              <w:rPr>
                <w:ins w:id="2404" w:author="Ruth Guevara" w:date="2020-01-14T20:31:00Z"/>
                <w:del w:id="2405" w:author="DANIELA ARENAS MENESES" w:date="2020-01-14T22:42:00Z"/>
                <w:rFonts w:ascii="Montserrat" w:hAnsi="Montserrat"/>
                <w:sz w:val="20"/>
                <w:szCs w:val="20"/>
                <w:rPrChange w:id="2406" w:author="Ruth Guevara" w:date="2020-01-14T20:42:00Z">
                  <w:rPr>
                    <w:ins w:id="2407" w:author="Ruth Guevara" w:date="2020-01-14T20:31:00Z"/>
                    <w:del w:id="2408" w:author="DANIELA ARENAS MENESES" w:date="2020-01-14T22:42:00Z"/>
                  </w:rPr>
                </w:rPrChange>
              </w:rPr>
              <w:pPrChange w:id="2409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410" w:author="Ruth Guevara" w:date="2020-01-14T20:31:00Z">
              <w:del w:id="2411" w:author="DANIELA ARENAS MENESES" w:date="2020-01-14T22:42:00Z">
                <w:r w:rsidRPr="00940759" w:rsidDel="00AA7CC7">
                  <w:rPr>
                    <w:rFonts w:ascii="Montserrat" w:hAnsi="Montserrat"/>
                    <w:sz w:val="20"/>
                    <w:szCs w:val="20"/>
                    <w:rPrChange w:id="2412" w:author="Ruth Guevara" w:date="2020-01-14T20:42:00Z">
                      <w:rPr/>
                    </w:rPrChange>
                  </w:rPr>
                  <w:delText>Especificaciones.</w:delText>
                </w:r>
              </w:del>
            </w:ins>
          </w:p>
          <w:p w14:paraId="6015857B" w14:textId="5DE14A20" w:rsidR="00946E0D" w:rsidRPr="00940759" w:rsidRDefault="00946E0D">
            <w:pPr>
              <w:pStyle w:val="Prrafodelista"/>
              <w:numPr>
                <w:ilvl w:val="0"/>
                <w:numId w:val="63"/>
              </w:numPr>
              <w:tabs>
                <w:tab w:val="left" w:pos="142"/>
              </w:tabs>
              <w:ind w:left="601" w:hanging="601"/>
              <w:rPr>
                <w:ins w:id="2413" w:author="Ruth Guevara" w:date="2020-01-14T20:28:00Z"/>
                <w:rFonts w:ascii="Montserrat" w:hAnsi="Montserrat"/>
                <w:sz w:val="20"/>
                <w:szCs w:val="20"/>
                <w:rPrChange w:id="2414" w:author="Ruth Guevara" w:date="2020-01-14T20:42:00Z">
                  <w:rPr>
                    <w:ins w:id="2415" w:author="Ruth Guevara" w:date="2020-01-14T20:28:00Z"/>
                  </w:rPr>
                </w:rPrChange>
              </w:rPr>
              <w:pPrChange w:id="2416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417" w:author="Ruth Guevara" w:date="2020-01-14T20:31:00Z">
              <w:r w:rsidRPr="00940759">
                <w:rPr>
                  <w:rFonts w:ascii="Montserrat" w:hAnsi="Montserrat"/>
                  <w:sz w:val="20"/>
                  <w:szCs w:val="20"/>
                  <w:rPrChange w:id="2418" w:author="Ruth Guevara" w:date="2020-01-14T20:42:00Z">
                    <w:rPr/>
                  </w:rPrChange>
                </w:rPr>
                <w:t>Fichas técnicas.</w:t>
              </w:r>
            </w:ins>
          </w:p>
        </w:tc>
      </w:tr>
      <w:tr w:rsidR="00946E0D" w14:paraId="0998C7EF" w14:textId="77777777" w:rsidTr="00940759">
        <w:trPr>
          <w:trHeight w:val="669"/>
          <w:ins w:id="2419" w:author="Ruth Guevara" w:date="2020-01-14T20:28:00Z"/>
        </w:trPr>
        <w:tc>
          <w:tcPr>
            <w:tcW w:w="1200" w:type="dxa"/>
            <w:vAlign w:val="center"/>
            <w:tcPrChange w:id="2420" w:author="Ruth Guevara" w:date="2020-01-14T20:48:00Z">
              <w:tcPr>
                <w:tcW w:w="1200" w:type="dxa"/>
              </w:tcPr>
            </w:tcPrChange>
          </w:tcPr>
          <w:p w14:paraId="291C3D2A" w14:textId="46B7252C" w:rsidR="00946E0D" w:rsidRDefault="00946E0D">
            <w:pPr>
              <w:tabs>
                <w:tab w:val="left" w:pos="142"/>
              </w:tabs>
              <w:rPr>
                <w:ins w:id="2421" w:author="Ruth Guevara" w:date="2020-01-14T20:28:00Z"/>
                <w:rFonts w:ascii="Montserrat" w:hAnsi="Montserrat"/>
                <w:sz w:val="20"/>
                <w:szCs w:val="20"/>
              </w:rPr>
              <w:pPrChange w:id="2422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423" w:author="Ruth Guevara" w:date="2020-01-14T20:28:00Z">
              <w:r>
                <w:rPr>
                  <w:rFonts w:ascii="Montserrat" w:hAnsi="Montserrat"/>
                  <w:sz w:val="20"/>
                  <w:szCs w:val="20"/>
                </w:rPr>
                <w:t>Desarrollo</w:t>
              </w:r>
            </w:ins>
          </w:p>
        </w:tc>
        <w:tc>
          <w:tcPr>
            <w:tcW w:w="3757" w:type="dxa"/>
            <w:vAlign w:val="center"/>
            <w:tcPrChange w:id="2424" w:author="Ruth Guevara" w:date="2020-01-14T20:48:00Z">
              <w:tcPr>
                <w:tcW w:w="4182" w:type="dxa"/>
                <w:gridSpan w:val="3"/>
              </w:tcPr>
            </w:tcPrChange>
          </w:tcPr>
          <w:p w14:paraId="3B633A9E" w14:textId="6C4CE0FA" w:rsidR="00946E0D" w:rsidRDefault="00946E0D">
            <w:pPr>
              <w:tabs>
                <w:tab w:val="left" w:pos="142"/>
              </w:tabs>
              <w:rPr>
                <w:ins w:id="2425" w:author="Ruth Guevara" w:date="2020-01-14T20:28:00Z"/>
                <w:rFonts w:ascii="Montserrat" w:hAnsi="Montserrat"/>
                <w:sz w:val="20"/>
                <w:szCs w:val="20"/>
              </w:rPr>
            </w:pPr>
            <w:ins w:id="2426" w:author="Ruth Guevara" w:date="2020-01-14T20:28:00Z">
              <w:r>
                <w:rPr>
                  <w:rFonts w:ascii="Montserrat" w:hAnsi="Montserrat"/>
                  <w:sz w:val="20"/>
                  <w:szCs w:val="20"/>
                </w:rPr>
                <w:t>Elaboración de ítems o tareas evaluativas y ensamble de versiones</w:t>
              </w:r>
            </w:ins>
            <w:ins w:id="2427" w:author="Ruth Guevara" w:date="2020-01-14T20:29:00Z">
              <w:r>
                <w:rPr>
                  <w:rFonts w:ascii="Montserrat" w:hAnsi="Montserrat"/>
                  <w:sz w:val="20"/>
                  <w:szCs w:val="20"/>
                </w:rPr>
                <w:t>.</w:t>
              </w:r>
            </w:ins>
          </w:p>
        </w:tc>
        <w:tc>
          <w:tcPr>
            <w:tcW w:w="3871" w:type="dxa"/>
            <w:vAlign w:val="center"/>
            <w:tcPrChange w:id="2428" w:author="Ruth Guevara" w:date="2020-01-14T20:48:00Z">
              <w:tcPr>
                <w:tcW w:w="3446" w:type="dxa"/>
                <w:gridSpan w:val="2"/>
              </w:tcPr>
            </w:tcPrChange>
          </w:tcPr>
          <w:p w14:paraId="31C4348D" w14:textId="0D58B800" w:rsidR="00AA7CC7" w:rsidRDefault="00AA7CC7">
            <w:pPr>
              <w:pStyle w:val="Prrafodelista"/>
              <w:numPr>
                <w:ilvl w:val="0"/>
                <w:numId w:val="64"/>
              </w:numPr>
              <w:tabs>
                <w:tab w:val="left" w:pos="142"/>
              </w:tabs>
              <w:ind w:left="175" w:hanging="175"/>
              <w:rPr>
                <w:ins w:id="2429" w:author="DANIELA ARENAS MENESES" w:date="2020-01-14T22:42:00Z"/>
                <w:rFonts w:ascii="Montserrat" w:hAnsi="Montserrat"/>
                <w:sz w:val="20"/>
                <w:szCs w:val="20"/>
              </w:rPr>
            </w:pPr>
            <w:ins w:id="2430" w:author="DANIELA ARENAS MENESES" w:date="2020-01-14T22:42:00Z">
              <w:r>
                <w:rPr>
                  <w:rFonts w:ascii="Montserrat" w:hAnsi="Montserrat"/>
                  <w:sz w:val="20"/>
                  <w:szCs w:val="20"/>
                </w:rPr>
                <w:t>Especificaciones</w:t>
              </w:r>
            </w:ins>
          </w:p>
          <w:p w14:paraId="55636FA8" w14:textId="565C660F" w:rsidR="00940759" w:rsidRDefault="00946E0D">
            <w:pPr>
              <w:pStyle w:val="Prrafodelista"/>
              <w:numPr>
                <w:ilvl w:val="0"/>
                <w:numId w:val="64"/>
              </w:numPr>
              <w:tabs>
                <w:tab w:val="left" w:pos="142"/>
              </w:tabs>
              <w:ind w:left="175" w:hanging="175"/>
              <w:rPr>
                <w:ins w:id="2431" w:author="Ruth Guevara" w:date="2020-01-14T20:42:00Z"/>
                <w:rFonts w:ascii="Montserrat" w:hAnsi="Montserrat"/>
                <w:sz w:val="20"/>
                <w:szCs w:val="20"/>
              </w:rPr>
              <w:pPrChange w:id="2432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433" w:author="Ruth Guevara" w:date="2020-01-14T20:31:00Z">
              <w:r w:rsidRPr="00940759">
                <w:rPr>
                  <w:rFonts w:ascii="Montserrat" w:hAnsi="Montserrat"/>
                  <w:sz w:val="20"/>
                  <w:szCs w:val="20"/>
                  <w:rPrChange w:id="2434" w:author="Ruth Guevara" w:date="2020-01-14T20:42:00Z">
                    <w:rPr/>
                  </w:rPrChange>
                </w:rPr>
                <w:t>Bancos de ítems o tareas evaluativas.</w:t>
              </w:r>
            </w:ins>
          </w:p>
          <w:p w14:paraId="68CC8860" w14:textId="62BF5D9D" w:rsidR="00946E0D" w:rsidRPr="00940759" w:rsidRDefault="00946E0D">
            <w:pPr>
              <w:pStyle w:val="Prrafodelista"/>
              <w:numPr>
                <w:ilvl w:val="0"/>
                <w:numId w:val="64"/>
              </w:numPr>
              <w:tabs>
                <w:tab w:val="left" w:pos="142"/>
              </w:tabs>
              <w:ind w:left="175" w:hanging="175"/>
              <w:rPr>
                <w:ins w:id="2435" w:author="Ruth Guevara" w:date="2020-01-14T20:28:00Z"/>
                <w:rFonts w:ascii="Montserrat" w:hAnsi="Montserrat"/>
                <w:sz w:val="20"/>
                <w:szCs w:val="20"/>
                <w:rPrChange w:id="2436" w:author="Ruth Guevara" w:date="2020-01-14T20:42:00Z">
                  <w:rPr>
                    <w:ins w:id="2437" w:author="Ruth Guevara" w:date="2020-01-14T20:28:00Z"/>
                  </w:rPr>
                </w:rPrChange>
              </w:rPr>
              <w:pPrChange w:id="2438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439" w:author="Ruth Guevara" w:date="2020-01-14T20:32:00Z">
              <w:r w:rsidRPr="00940759">
                <w:rPr>
                  <w:rFonts w:ascii="Montserrat" w:hAnsi="Montserrat"/>
                  <w:sz w:val="20"/>
                  <w:szCs w:val="20"/>
                  <w:rPrChange w:id="2440" w:author="Ruth Guevara" w:date="2020-01-14T20:42:00Z">
                    <w:rPr/>
                  </w:rPrChange>
                </w:rPr>
                <w:t>Versiones ensambladas.</w:t>
              </w:r>
            </w:ins>
          </w:p>
        </w:tc>
      </w:tr>
      <w:tr w:rsidR="00940759" w14:paraId="25E3D0AE" w14:textId="77777777" w:rsidTr="00940759">
        <w:trPr>
          <w:ins w:id="2441" w:author="Ruth Guevara" w:date="2020-01-14T20:28:00Z"/>
        </w:trPr>
        <w:tc>
          <w:tcPr>
            <w:tcW w:w="1200" w:type="dxa"/>
            <w:vAlign w:val="center"/>
            <w:tcPrChange w:id="2442" w:author="Ruth Guevara" w:date="2020-01-14T20:48:00Z">
              <w:tcPr>
                <w:tcW w:w="1200" w:type="dxa"/>
              </w:tcPr>
            </w:tcPrChange>
          </w:tcPr>
          <w:p w14:paraId="453AD55F" w14:textId="77777777" w:rsidR="00946E0D" w:rsidRDefault="00946E0D">
            <w:pPr>
              <w:tabs>
                <w:tab w:val="left" w:pos="142"/>
              </w:tabs>
              <w:rPr>
                <w:ins w:id="2443" w:author="Ruth Guevara" w:date="2020-01-14T20:28:00Z"/>
                <w:rFonts w:ascii="Montserrat" w:hAnsi="Montserrat"/>
                <w:sz w:val="20"/>
                <w:szCs w:val="20"/>
              </w:rPr>
              <w:pPrChange w:id="2444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445" w:author="Ruth Guevara" w:date="2020-01-14T20:28:00Z">
              <w:r>
                <w:rPr>
                  <w:rFonts w:ascii="Montserrat" w:hAnsi="Montserrat"/>
                  <w:sz w:val="20"/>
                  <w:szCs w:val="20"/>
                </w:rPr>
                <w:t>Validación</w:t>
              </w:r>
            </w:ins>
          </w:p>
        </w:tc>
        <w:tc>
          <w:tcPr>
            <w:tcW w:w="3757" w:type="dxa"/>
            <w:vAlign w:val="center"/>
            <w:tcPrChange w:id="2446" w:author="Ruth Guevara" w:date="2020-01-14T20:48:00Z">
              <w:tcPr>
                <w:tcW w:w="3473" w:type="dxa"/>
              </w:tcPr>
            </w:tcPrChange>
          </w:tcPr>
          <w:p w14:paraId="65866370" w14:textId="77777777" w:rsidR="005C59DB" w:rsidRDefault="00946E0D">
            <w:pPr>
              <w:pStyle w:val="Sangradetextonormal"/>
              <w:tabs>
                <w:tab w:val="left" w:pos="142"/>
              </w:tabs>
              <w:spacing w:after="0"/>
              <w:ind w:left="0"/>
              <w:rPr>
                <w:ins w:id="2447" w:author="Ruth Guevara" w:date="2020-01-14T21:20:00Z"/>
                <w:rFonts w:ascii="Montserrat" w:hAnsi="Montserrat"/>
                <w:sz w:val="20"/>
                <w:szCs w:val="20"/>
              </w:rPr>
              <w:pPrChange w:id="2448" w:author="Ruth Guevara" w:date="2020-01-14T21:20:00Z">
                <w:pPr>
                  <w:pStyle w:val="Sangradetextonormal"/>
                  <w:tabs>
                    <w:tab w:val="left" w:pos="142"/>
                  </w:tabs>
                  <w:spacing w:after="0" w:line="360" w:lineRule="auto"/>
                  <w:ind w:left="0"/>
                  <w:jc w:val="both"/>
                </w:pPr>
              </w:pPrChange>
            </w:pPr>
            <w:ins w:id="2449" w:author="Ruth Guevara" w:date="2020-01-14T20:28:00Z">
              <w:r>
                <w:rPr>
                  <w:rFonts w:ascii="Montserrat" w:hAnsi="Montserrat"/>
                  <w:sz w:val="20"/>
                  <w:szCs w:val="20"/>
                </w:rPr>
                <w:t>Validación del Consejo Técnico y comités académicos, piloteo y realización de los ajustes necesarios.</w:t>
              </w:r>
            </w:ins>
            <w:ins w:id="2450" w:author="Ruth Guevara" w:date="2020-01-14T21:20:00Z">
              <w:r w:rsidR="002432FB">
                <w:rPr>
                  <w:rFonts w:ascii="Montserrat" w:hAnsi="Montserrat"/>
                  <w:sz w:val="20"/>
                  <w:szCs w:val="20"/>
                </w:rPr>
                <w:t xml:space="preserve"> </w:t>
              </w:r>
            </w:ins>
          </w:p>
          <w:p w14:paraId="6DF8190F" w14:textId="50AD1616" w:rsidR="005C59DB" w:rsidRDefault="005C59DB">
            <w:pPr>
              <w:pStyle w:val="Sangradetextonormal"/>
              <w:tabs>
                <w:tab w:val="left" w:pos="142"/>
              </w:tabs>
              <w:spacing w:after="0"/>
              <w:ind w:left="0"/>
              <w:rPr>
                <w:ins w:id="2451" w:author="Ruth Guevara" w:date="2020-01-14T21:24:00Z"/>
                <w:rFonts w:ascii="Montserrat" w:hAnsi="Montserrat"/>
                <w:sz w:val="20"/>
                <w:szCs w:val="20"/>
              </w:rPr>
              <w:pPrChange w:id="2452" w:author="Ruth Guevara" w:date="2020-01-14T21:20:00Z">
                <w:pPr>
                  <w:pStyle w:val="Sangradetextonormal"/>
                  <w:tabs>
                    <w:tab w:val="left" w:pos="142"/>
                  </w:tabs>
                  <w:spacing w:after="0" w:line="360" w:lineRule="auto"/>
                  <w:ind w:left="0"/>
                  <w:jc w:val="both"/>
                </w:pPr>
              </w:pPrChange>
            </w:pPr>
            <w:ins w:id="2453" w:author="Ruth Guevara" w:date="2020-01-14T21:21:00Z">
              <w:r>
                <w:rPr>
                  <w:rFonts w:ascii="Montserrat" w:hAnsi="Montserrat"/>
                  <w:sz w:val="20"/>
                  <w:szCs w:val="20"/>
                </w:rPr>
                <w:t>V</w:t>
              </w:r>
            </w:ins>
            <w:ins w:id="2454" w:author="Ruth Guevara" w:date="2020-01-14T21:20:00Z">
              <w:r w:rsidRPr="00712874">
                <w:rPr>
                  <w:rFonts w:ascii="Montserrat" w:hAnsi="Montserrat"/>
                  <w:sz w:val="20"/>
                  <w:szCs w:val="20"/>
                </w:rPr>
                <w:t xml:space="preserve">erificación </w:t>
              </w:r>
              <w:r w:rsidRPr="00C55FD3">
                <w:rPr>
                  <w:rFonts w:ascii="Montserrat" w:hAnsi="Montserrat"/>
                  <w:sz w:val="20"/>
                  <w:szCs w:val="20"/>
                </w:rPr>
                <w:t xml:space="preserve">mediante </w:t>
              </w:r>
              <w:r w:rsidRPr="00712874">
                <w:rPr>
                  <w:rFonts w:ascii="Montserrat" w:hAnsi="Montserrat"/>
                  <w:sz w:val="20"/>
                  <w:szCs w:val="20"/>
                </w:rPr>
                <w:t>pruebas piloto</w:t>
              </w:r>
            </w:ins>
            <w:ins w:id="2455" w:author="Ruth Guevara" w:date="2020-01-14T21:21:00Z">
              <w:r>
                <w:rPr>
                  <w:rFonts w:ascii="Montserrat" w:hAnsi="Montserrat"/>
                  <w:sz w:val="20"/>
                  <w:szCs w:val="20"/>
                </w:rPr>
                <w:t xml:space="preserve"> que permita </w:t>
              </w:r>
            </w:ins>
            <w:ins w:id="2456" w:author="Ruth Guevara" w:date="2020-01-14T21:20:00Z">
              <w:r w:rsidR="002432FB" w:rsidRPr="006233CD">
                <w:rPr>
                  <w:rFonts w:ascii="Montserrat" w:hAnsi="Montserrat"/>
                  <w:sz w:val="20"/>
                  <w:szCs w:val="20"/>
                  <w:lang w:val="es-MX"/>
                </w:rPr>
                <w:t xml:space="preserve">explorar y garantizar la calidad técnica </w:t>
              </w:r>
              <w:r w:rsidR="002432FB" w:rsidRPr="00712874">
                <w:rPr>
                  <w:rFonts w:ascii="Montserrat" w:hAnsi="Montserrat"/>
                  <w:sz w:val="20"/>
                  <w:szCs w:val="20"/>
                </w:rPr>
                <w:t>de los</w:t>
              </w:r>
              <w:r w:rsidR="002432FB" w:rsidRPr="00C55FD3">
                <w:rPr>
                  <w:rFonts w:ascii="Montserrat" w:hAnsi="Montserrat"/>
                  <w:sz w:val="20"/>
                  <w:szCs w:val="20"/>
                </w:rPr>
                <w:t xml:space="preserve"> </w:t>
              </w:r>
              <w:r w:rsidR="002432FB" w:rsidRPr="00712874">
                <w:rPr>
                  <w:rFonts w:ascii="Montserrat" w:hAnsi="Montserrat"/>
                  <w:sz w:val="20"/>
                  <w:szCs w:val="20"/>
                </w:rPr>
                <w:t xml:space="preserve">ítems </w:t>
              </w:r>
              <w:r w:rsidR="002432FB" w:rsidRPr="00C55FD3">
                <w:rPr>
                  <w:rFonts w:ascii="Montserrat" w:hAnsi="Montserrat"/>
                  <w:sz w:val="20"/>
                  <w:szCs w:val="20"/>
                </w:rPr>
                <w:t>o tareas evaluativas</w:t>
              </w:r>
            </w:ins>
            <w:ins w:id="2457" w:author="Ruth Guevara" w:date="2020-01-14T21:23:00Z">
              <w:r>
                <w:rPr>
                  <w:rFonts w:ascii="Montserrat" w:hAnsi="Montserrat"/>
                  <w:sz w:val="20"/>
                  <w:szCs w:val="20"/>
                </w:rPr>
                <w:t xml:space="preserve"> e </w:t>
              </w:r>
              <w:r w:rsidRPr="006233CD">
                <w:rPr>
                  <w:rFonts w:ascii="Montserrat" w:hAnsi="Montserrat"/>
                  <w:sz w:val="20"/>
                  <w:szCs w:val="20"/>
                </w:rPr>
                <w:t>identifica</w:t>
              </w:r>
              <w:r>
                <w:rPr>
                  <w:rFonts w:ascii="Montserrat" w:hAnsi="Montserrat"/>
                  <w:sz w:val="20"/>
                  <w:szCs w:val="20"/>
                </w:rPr>
                <w:t xml:space="preserve">ción de </w:t>
              </w:r>
              <w:r w:rsidRPr="006233CD">
                <w:rPr>
                  <w:rFonts w:ascii="Montserrat" w:hAnsi="Montserrat"/>
                  <w:sz w:val="20"/>
                  <w:szCs w:val="20"/>
                </w:rPr>
                <w:t xml:space="preserve">acciones correctivas </w:t>
              </w:r>
              <w:r>
                <w:rPr>
                  <w:rFonts w:ascii="Montserrat" w:hAnsi="Montserrat"/>
                  <w:sz w:val="20"/>
                  <w:szCs w:val="20"/>
                </w:rPr>
                <w:t xml:space="preserve">necesarias a los instrumentos, </w:t>
              </w:r>
              <w:r w:rsidRPr="006233CD">
                <w:rPr>
                  <w:rFonts w:ascii="Montserrat" w:hAnsi="Montserrat"/>
                  <w:sz w:val="20"/>
                  <w:szCs w:val="20"/>
                </w:rPr>
                <w:t xml:space="preserve">antes de </w:t>
              </w:r>
              <w:r>
                <w:rPr>
                  <w:rFonts w:ascii="Montserrat" w:hAnsi="Montserrat"/>
                  <w:sz w:val="20"/>
                  <w:szCs w:val="20"/>
                </w:rPr>
                <w:t>la</w:t>
              </w:r>
              <w:r w:rsidRPr="006233CD">
                <w:rPr>
                  <w:rFonts w:ascii="Montserrat" w:hAnsi="Montserrat"/>
                  <w:sz w:val="20"/>
                  <w:szCs w:val="20"/>
                </w:rPr>
                <w:t xml:space="preserve"> aplicación real. </w:t>
              </w:r>
              <w:r>
                <w:rPr>
                  <w:rFonts w:ascii="Montserrat" w:hAnsi="Montserrat"/>
                  <w:sz w:val="20"/>
                  <w:szCs w:val="20"/>
                </w:rPr>
                <w:t xml:space="preserve">El piloteo </w:t>
              </w:r>
            </w:ins>
            <w:ins w:id="2458" w:author="Ruth Guevara" w:date="2020-01-14T21:24:00Z">
              <w:r>
                <w:rPr>
                  <w:rFonts w:ascii="Montserrat" w:hAnsi="Montserrat"/>
                  <w:sz w:val="20"/>
                  <w:szCs w:val="20"/>
                </w:rPr>
                <w:t>requiere realizarse</w:t>
              </w:r>
            </w:ins>
            <w:ins w:id="2459" w:author="Ruth Guevara" w:date="2020-01-14T21:21:00Z">
              <w:r>
                <w:rPr>
                  <w:rFonts w:ascii="Montserrat" w:hAnsi="Montserrat"/>
                  <w:sz w:val="20"/>
                  <w:szCs w:val="20"/>
                </w:rPr>
                <w:t xml:space="preserve"> en </w:t>
              </w:r>
            </w:ins>
            <w:ins w:id="2460" w:author="Ruth Guevara" w:date="2020-01-14T21:20:00Z">
              <w:r w:rsidR="002432FB" w:rsidRPr="00712874">
                <w:rPr>
                  <w:rFonts w:ascii="Montserrat" w:hAnsi="Montserrat"/>
                  <w:sz w:val="20"/>
                  <w:szCs w:val="20"/>
                </w:rPr>
                <w:t>condiciones</w:t>
              </w:r>
              <w:r w:rsidR="002432FB" w:rsidRPr="00C55FD3">
                <w:rPr>
                  <w:rFonts w:ascii="Montserrat" w:hAnsi="Montserrat"/>
                  <w:sz w:val="20"/>
                  <w:szCs w:val="20"/>
                </w:rPr>
                <w:t xml:space="preserve"> s</w:t>
              </w:r>
              <w:r w:rsidR="002432FB">
                <w:rPr>
                  <w:rFonts w:ascii="Montserrat" w:hAnsi="Montserrat"/>
                  <w:sz w:val="20"/>
                  <w:szCs w:val="20"/>
                </w:rPr>
                <w:t xml:space="preserve">emejantes a las que tendrá la </w:t>
              </w:r>
              <w:r w:rsidR="002432FB" w:rsidRPr="006233CD">
                <w:rPr>
                  <w:rFonts w:ascii="Montserrat" w:hAnsi="Montserrat"/>
                  <w:sz w:val="20"/>
                  <w:szCs w:val="20"/>
                </w:rPr>
                <w:t>aplicaci</w:t>
              </w:r>
              <w:r w:rsidR="002432FB">
                <w:rPr>
                  <w:rFonts w:ascii="Montserrat" w:hAnsi="Montserrat"/>
                  <w:sz w:val="20"/>
                  <w:szCs w:val="20"/>
                </w:rPr>
                <w:t>ón</w:t>
              </w:r>
              <w:r w:rsidR="002432FB" w:rsidRPr="006233CD">
                <w:rPr>
                  <w:rFonts w:ascii="Montserrat" w:hAnsi="Montserrat"/>
                  <w:sz w:val="20"/>
                  <w:szCs w:val="20"/>
                </w:rPr>
                <w:t xml:space="preserve"> real</w:t>
              </w:r>
              <w:r w:rsidR="002432FB">
                <w:rPr>
                  <w:rFonts w:ascii="Montserrat" w:hAnsi="Montserrat"/>
                  <w:sz w:val="20"/>
                  <w:szCs w:val="20"/>
                </w:rPr>
                <w:t xml:space="preserve"> y</w:t>
              </w:r>
              <w:r w:rsidR="002432FB" w:rsidRPr="006233CD">
                <w:rPr>
                  <w:rFonts w:ascii="Montserrat" w:hAnsi="Montserrat"/>
                  <w:sz w:val="20"/>
                  <w:szCs w:val="20"/>
                </w:rPr>
                <w:t xml:space="preserve"> a una muestra representativa de la población objetivo</w:t>
              </w:r>
            </w:ins>
            <w:ins w:id="2461" w:author="DANIELA ARENAS MENESES" w:date="2020-01-14T22:43:00Z">
              <w:r w:rsidR="002609EC">
                <w:rPr>
                  <w:rFonts w:ascii="Montserrat" w:hAnsi="Montserrat"/>
                  <w:sz w:val="20"/>
                  <w:szCs w:val="20"/>
                </w:rPr>
                <w:t xml:space="preserve"> (en las figuras que sean viables)</w:t>
              </w:r>
            </w:ins>
            <w:ins w:id="2462" w:author="Ruth Guevara" w:date="2020-01-14T21:20:00Z">
              <w:r w:rsidR="002432FB">
                <w:rPr>
                  <w:rFonts w:ascii="Montserrat" w:hAnsi="Montserrat"/>
                  <w:sz w:val="20"/>
                  <w:szCs w:val="20"/>
                </w:rPr>
                <w:t xml:space="preserve">. </w:t>
              </w:r>
            </w:ins>
          </w:p>
          <w:p w14:paraId="7D18642A" w14:textId="7C2BBEDF" w:rsidR="002432FB" w:rsidRDefault="005C59DB">
            <w:pPr>
              <w:pStyle w:val="Sangradetextonormal"/>
              <w:tabs>
                <w:tab w:val="left" w:pos="142"/>
              </w:tabs>
              <w:spacing w:after="0"/>
              <w:ind w:left="0"/>
              <w:rPr>
                <w:ins w:id="2463" w:author="Ruth Guevara" w:date="2020-01-14T20:28:00Z"/>
                <w:rFonts w:ascii="Montserrat" w:hAnsi="Montserrat"/>
                <w:sz w:val="20"/>
                <w:szCs w:val="20"/>
              </w:rPr>
              <w:pPrChange w:id="2464" w:author="Ruth Guevara" w:date="2020-01-14T21:25:00Z">
                <w:pPr>
                  <w:tabs>
                    <w:tab w:val="left" w:pos="142"/>
                  </w:tabs>
                </w:pPr>
              </w:pPrChange>
            </w:pPr>
            <w:ins w:id="2465" w:author="Ruth Guevara" w:date="2020-01-14T21:22:00Z">
              <w:r>
                <w:rPr>
                  <w:rFonts w:ascii="Montserrat" w:hAnsi="Montserrat"/>
                  <w:sz w:val="20"/>
                  <w:szCs w:val="20"/>
                </w:rPr>
                <w:t>E</w:t>
              </w:r>
            </w:ins>
            <w:ins w:id="2466" w:author="Ruth Guevara" w:date="2020-01-14T21:20:00Z">
              <w:r w:rsidR="002432FB" w:rsidRPr="006233CD">
                <w:rPr>
                  <w:rFonts w:ascii="Montserrat" w:hAnsi="Montserrat"/>
                  <w:sz w:val="20"/>
                  <w:szCs w:val="20"/>
                </w:rPr>
                <w:t>stimación de los índices psicométricos derivados de la Teoría de Respuesta al Ítem</w:t>
              </w:r>
            </w:ins>
            <w:ins w:id="2467" w:author="Ruth Guevara" w:date="2020-01-14T21:22:00Z">
              <w:r>
                <w:rPr>
                  <w:rFonts w:ascii="Montserrat" w:hAnsi="Montserrat"/>
                  <w:sz w:val="20"/>
                  <w:szCs w:val="20"/>
                </w:rPr>
                <w:t>,</w:t>
              </w:r>
            </w:ins>
            <w:ins w:id="2468" w:author="Ruth Guevara" w:date="2020-01-14T21:20:00Z">
              <w:r w:rsidR="002432FB" w:rsidRPr="006233CD">
                <w:rPr>
                  <w:rFonts w:ascii="Montserrat" w:hAnsi="Montserrat"/>
                  <w:sz w:val="20"/>
                  <w:szCs w:val="20"/>
                </w:rPr>
                <w:t xml:space="preserve"> los M</w:t>
              </w:r>
              <w:r>
                <w:rPr>
                  <w:rFonts w:ascii="Montserrat" w:hAnsi="Montserrat"/>
                  <w:sz w:val="20"/>
                  <w:szCs w:val="20"/>
                </w:rPr>
                <w:t xml:space="preserve">odelos de Diagnóstico Cognitivo y </w:t>
              </w:r>
            </w:ins>
            <w:ins w:id="2469" w:author="Ruth Guevara" w:date="2020-01-14T21:22:00Z">
              <w:r>
                <w:rPr>
                  <w:rFonts w:ascii="Montserrat" w:hAnsi="Montserrat"/>
                  <w:sz w:val="20"/>
                  <w:szCs w:val="20"/>
                </w:rPr>
                <w:t>los Modelos de Redes Neuro</w:t>
              </w:r>
            </w:ins>
            <w:ins w:id="2470" w:author="Ruth Guevara" w:date="2020-01-14T21:23:00Z">
              <w:r>
                <w:rPr>
                  <w:rFonts w:ascii="Montserrat" w:hAnsi="Montserrat"/>
                  <w:sz w:val="20"/>
                  <w:szCs w:val="20"/>
                </w:rPr>
                <w:t>n</w:t>
              </w:r>
            </w:ins>
            <w:ins w:id="2471" w:author="Ruth Guevara" w:date="2020-01-14T21:22:00Z">
              <w:r>
                <w:rPr>
                  <w:rFonts w:ascii="Montserrat" w:hAnsi="Montserrat"/>
                  <w:sz w:val="20"/>
                  <w:szCs w:val="20"/>
                </w:rPr>
                <w:t>a</w:t>
              </w:r>
            </w:ins>
            <w:ins w:id="2472" w:author="Ruth Guevara" w:date="2020-01-14T21:23:00Z">
              <w:r>
                <w:rPr>
                  <w:rFonts w:ascii="Montserrat" w:hAnsi="Montserrat"/>
                  <w:sz w:val="20"/>
                  <w:szCs w:val="20"/>
                </w:rPr>
                <w:t>l</w:t>
              </w:r>
            </w:ins>
            <w:ins w:id="2473" w:author="Ruth Guevara" w:date="2020-01-14T21:22:00Z">
              <w:r>
                <w:rPr>
                  <w:rFonts w:ascii="Montserrat" w:hAnsi="Montserrat"/>
                  <w:sz w:val="20"/>
                  <w:szCs w:val="20"/>
                </w:rPr>
                <w:t>es,</w:t>
              </w:r>
            </w:ins>
            <w:ins w:id="2474" w:author="Ruth Guevara" w:date="2020-01-14T21:20:00Z">
              <w:r w:rsidR="002432FB" w:rsidRPr="006233CD">
                <w:rPr>
                  <w:rFonts w:ascii="Montserrat" w:hAnsi="Montserrat"/>
                  <w:sz w:val="20"/>
                  <w:szCs w:val="20"/>
                </w:rPr>
                <w:t xml:space="preserve"> </w:t>
              </w:r>
              <w:r w:rsidR="002432FB">
                <w:rPr>
                  <w:rFonts w:ascii="Montserrat" w:hAnsi="Montserrat"/>
                  <w:sz w:val="20"/>
                  <w:szCs w:val="20"/>
                </w:rPr>
                <w:t>según sea el caso,</w:t>
              </w:r>
            </w:ins>
            <w:ins w:id="2475" w:author="Ruth Guevara" w:date="2020-01-14T21:24:00Z">
              <w:r>
                <w:rPr>
                  <w:rFonts w:ascii="Montserrat" w:hAnsi="Montserrat"/>
                  <w:sz w:val="20"/>
                  <w:szCs w:val="20"/>
                </w:rPr>
                <w:t xml:space="preserve"> a partir del piloteo respectivo.</w:t>
              </w:r>
            </w:ins>
            <w:ins w:id="2476" w:author="Ruth Guevara" w:date="2020-01-14T21:20:00Z">
              <w:r w:rsidR="002432FB">
                <w:rPr>
                  <w:rFonts w:ascii="Montserrat" w:hAnsi="Montserrat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3871" w:type="dxa"/>
            <w:vAlign w:val="center"/>
            <w:tcPrChange w:id="2477" w:author="Ruth Guevara" w:date="2020-01-14T20:48:00Z">
              <w:tcPr>
                <w:tcW w:w="4155" w:type="dxa"/>
                <w:gridSpan w:val="4"/>
              </w:tcPr>
            </w:tcPrChange>
          </w:tcPr>
          <w:p w14:paraId="246AFEB2" w14:textId="7903CB3F" w:rsidR="00946E0D" w:rsidRPr="00940759" w:rsidRDefault="00946E0D">
            <w:pPr>
              <w:pStyle w:val="Prrafodelista"/>
              <w:numPr>
                <w:ilvl w:val="0"/>
                <w:numId w:val="65"/>
              </w:numPr>
              <w:tabs>
                <w:tab w:val="left" w:pos="142"/>
              </w:tabs>
              <w:ind w:left="175" w:hanging="141"/>
              <w:rPr>
                <w:ins w:id="2478" w:author="Ruth Guevara" w:date="2020-01-14T20:32:00Z"/>
                <w:rFonts w:ascii="Montserrat" w:hAnsi="Montserrat"/>
                <w:sz w:val="20"/>
                <w:szCs w:val="20"/>
                <w:rPrChange w:id="2479" w:author="Ruth Guevara" w:date="2020-01-14T20:43:00Z">
                  <w:rPr>
                    <w:ins w:id="2480" w:author="Ruth Guevara" w:date="2020-01-14T20:32:00Z"/>
                  </w:rPr>
                </w:rPrChange>
              </w:rPr>
              <w:pPrChange w:id="2481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482" w:author="Ruth Guevara" w:date="2020-01-14T20:34:00Z">
              <w:r w:rsidRPr="00940759">
                <w:rPr>
                  <w:rFonts w:ascii="Montserrat" w:hAnsi="Montserrat"/>
                  <w:sz w:val="20"/>
                  <w:szCs w:val="20"/>
                  <w:rPrChange w:id="2483" w:author="Ruth Guevara" w:date="2020-01-14T20:43:00Z">
                    <w:rPr/>
                  </w:rPrChange>
                </w:rPr>
                <w:t xml:space="preserve">Evidencias de </w:t>
              </w:r>
            </w:ins>
            <w:ins w:id="2484" w:author="Ruth Guevara" w:date="2020-01-14T20:32:00Z">
              <w:r w:rsidRPr="00940759">
                <w:rPr>
                  <w:rFonts w:ascii="Montserrat" w:hAnsi="Montserrat"/>
                  <w:sz w:val="20"/>
                  <w:szCs w:val="20"/>
                  <w:rPrChange w:id="2485" w:author="Ruth Guevara" w:date="2020-01-14T20:43:00Z">
                    <w:rPr/>
                  </w:rPrChange>
                </w:rPr>
                <w:t>reuniones de</w:t>
              </w:r>
            </w:ins>
            <w:ins w:id="2486" w:author="Ruth Guevara" w:date="2020-01-14T20:34:00Z">
              <w:r w:rsidRPr="00940759">
                <w:rPr>
                  <w:rFonts w:ascii="Montserrat" w:hAnsi="Montserrat"/>
                  <w:sz w:val="20"/>
                  <w:szCs w:val="20"/>
                  <w:rPrChange w:id="2487" w:author="Ruth Guevara" w:date="2020-01-14T20:43:00Z">
                    <w:rPr/>
                  </w:rPrChange>
                </w:rPr>
                <w:t xml:space="preserve"> validación con</w:t>
              </w:r>
            </w:ins>
            <w:ins w:id="2488" w:author="Ruth Guevara" w:date="2020-01-14T20:32:00Z">
              <w:r w:rsidRPr="00940759">
                <w:rPr>
                  <w:rFonts w:ascii="Montserrat" w:hAnsi="Montserrat"/>
                  <w:sz w:val="20"/>
                  <w:szCs w:val="20"/>
                  <w:rPrChange w:id="2489" w:author="Ruth Guevara" w:date="2020-01-14T20:43:00Z">
                    <w:rPr/>
                  </w:rPrChange>
                </w:rPr>
                <w:t xml:space="preserve"> Consejo Técnico</w:t>
              </w:r>
            </w:ins>
            <w:ins w:id="2490" w:author="Ruth Guevara" w:date="2020-01-14T20:35:00Z">
              <w:r w:rsidRPr="00940759">
                <w:rPr>
                  <w:rFonts w:ascii="Montserrat" w:hAnsi="Montserrat"/>
                  <w:sz w:val="20"/>
                  <w:szCs w:val="20"/>
                  <w:rPrChange w:id="2491" w:author="Ruth Guevara" w:date="2020-01-14T20:43:00Z">
                    <w:rPr/>
                  </w:rPrChange>
                </w:rPr>
                <w:t>: listas de participantes, actas</w:t>
              </w:r>
            </w:ins>
            <w:ins w:id="2492" w:author="Ruth Guevara" w:date="2020-01-14T20:36:00Z">
              <w:r w:rsidRPr="00940759">
                <w:rPr>
                  <w:rFonts w:ascii="Montserrat" w:hAnsi="Montserrat"/>
                  <w:sz w:val="20"/>
                  <w:szCs w:val="20"/>
                  <w:rPrChange w:id="2493" w:author="Ruth Guevara" w:date="2020-01-14T20:43:00Z">
                    <w:rPr/>
                  </w:rPrChange>
                </w:rPr>
                <w:t xml:space="preserve"> y</w:t>
              </w:r>
            </w:ins>
            <w:ins w:id="2494" w:author="Ruth Guevara" w:date="2020-01-14T20:35:00Z">
              <w:r w:rsidRPr="00940759">
                <w:rPr>
                  <w:rFonts w:ascii="Montserrat" w:hAnsi="Montserrat"/>
                  <w:sz w:val="20"/>
                  <w:szCs w:val="20"/>
                  <w:rPrChange w:id="2495" w:author="Ruth Guevara" w:date="2020-01-14T20:43:00Z">
                    <w:rPr/>
                  </w:rPrChange>
                </w:rPr>
                <w:t xml:space="preserve"> productos validados</w:t>
              </w:r>
            </w:ins>
            <w:ins w:id="2496" w:author="Ruth Guevara" w:date="2020-01-14T20:34:00Z">
              <w:r w:rsidRPr="00940759">
                <w:rPr>
                  <w:rFonts w:ascii="Montserrat" w:hAnsi="Montserrat"/>
                  <w:sz w:val="20"/>
                  <w:szCs w:val="20"/>
                  <w:rPrChange w:id="2497" w:author="Ruth Guevara" w:date="2020-01-14T20:43:00Z">
                    <w:rPr/>
                  </w:rPrChange>
                </w:rPr>
                <w:t>.</w:t>
              </w:r>
            </w:ins>
          </w:p>
          <w:p w14:paraId="63399A80" w14:textId="77777777" w:rsidR="00946E0D" w:rsidRDefault="00946E0D">
            <w:pPr>
              <w:pStyle w:val="Prrafodelista"/>
              <w:numPr>
                <w:ilvl w:val="0"/>
                <w:numId w:val="65"/>
              </w:numPr>
              <w:tabs>
                <w:tab w:val="left" w:pos="142"/>
              </w:tabs>
              <w:ind w:left="175" w:hanging="141"/>
              <w:rPr>
                <w:ins w:id="2498" w:author="Ruth Guevara" w:date="2020-01-14T21:24:00Z"/>
                <w:rFonts w:ascii="Montserrat" w:hAnsi="Montserrat"/>
                <w:sz w:val="20"/>
                <w:szCs w:val="20"/>
              </w:rPr>
              <w:pPrChange w:id="2499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500" w:author="Ruth Guevara" w:date="2020-01-14T20:32:00Z">
              <w:r w:rsidRPr="00940759">
                <w:rPr>
                  <w:rFonts w:ascii="Montserrat" w:hAnsi="Montserrat"/>
                  <w:sz w:val="20"/>
                  <w:szCs w:val="20"/>
                  <w:rPrChange w:id="2501" w:author="Ruth Guevara" w:date="2020-01-14T20:43:00Z">
                    <w:rPr/>
                  </w:rPrChange>
                </w:rPr>
                <w:t>Evidencias de validación de</w:t>
              </w:r>
            </w:ins>
            <w:ins w:id="2502" w:author="Ruth Guevara" w:date="2020-01-14T20:35:00Z">
              <w:r w:rsidRPr="00940759">
                <w:rPr>
                  <w:rFonts w:ascii="Montserrat" w:hAnsi="Montserrat"/>
                  <w:sz w:val="20"/>
                  <w:szCs w:val="20"/>
                  <w:rPrChange w:id="2503" w:author="Ruth Guevara" w:date="2020-01-14T20:43:00Z">
                    <w:rPr/>
                  </w:rPrChange>
                </w:rPr>
                <w:t xml:space="preserve"> </w:t>
              </w:r>
            </w:ins>
            <w:ins w:id="2504" w:author="Ruth Guevara" w:date="2020-01-14T20:32:00Z">
              <w:r w:rsidRPr="00940759">
                <w:rPr>
                  <w:rFonts w:ascii="Montserrat" w:hAnsi="Montserrat"/>
                  <w:sz w:val="20"/>
                  <w:szCs w:val="20"/>
                  <w:rPrChange w:id="2505" w:author="Ruth Guevara" w:date="2020-01-14T20:43:00Z">
                    <w:rPr/>
                  </w:rPrChange>
                </w:rPr>
                <w:t>l</w:t>
              </w:r>
            </w:ins>
            <w:ins w:id="2506" w:author="Ruth Guevara" w:date="2020-01-14T20:35:00Z">
              <w:r w:rsidRPr="00940759">
                <w:rPr>
                  <w:rFonts w:ascii="Montserrat" w:hAnsi="Montserrat"/>
                  <w:sz w:val="20"/>
                  <w:szCs w:val="20"/>
                  <w:rPrChange w:id="2507" w:author="Ruth Guevara" w:date="2020-01-14T20:43:00Z">
                    <w:rPr/>
                  </w:rPrChange>
                </w:rPr>
                <w:t xml:space="preserve">os comités académicos: </w:t>
              </w:r>
            </w:ins>
            <w:ins w:id="2508" w:author="Ruth Guevara" w:date="2020-01-14T20:32:00Z">
              <w:r w:rsidRPr="00940759">
                <w:rPr>
                  <w:rFonts w:ascii="Montserrat" w:hAnsi="Montserrat"/>
                  <w:sz w:val="20"/>
                  <w:szCs w:val="20"/>
                  <w:rPrChange w:id="2509" w:author="Ruth Guevara" w:date="2020-01-14T20:43:00Z">
                    <w:rPr/>
                  </w:rPrChange>
                </w:rPr>
                <w:t xml:space="preserve">Listas de </w:t>
              </w:r>
            </w:ins>
            <w:ins w:id="2510" w:author="Ruth Guevara" w:date="2020-01-14T20:35:00Z">
              <w:r w:rsidRPr="00940759">
                <w:rPr>
                  <w:rFonts w:ascii="Montserrat" w:hAnsi="Montserrat"/>
                  <w:sz w:val="20"/>
                  <w:szCs w:val="20"/>
                  <w:rPrChange w:id="2511" w:author="Ruth Guevara" w:date="2020-01-14T20:43:00Z">
                    <w:rPr/>
                  </w:rPrChange>
                </w:rPr>
                <w:t>participantes, e</w:t>
              </w:r>
            </w:ins>
            <w:ins w:id="2512" w:author="Ruth Guevara" w:date="2020-01-14T20:33:00Z">
              <w:r w:rsidRPr="00940759">
                <w:rPr>
                  <w:rFonts w:ascii="Montserrat" w:hAnsi="Montserrat"/>
                  <w:sz w:val="20"/>
                  <w:szCs w:val="20"/>
                  <w:rPrChange w:id="2513" w:author="Ruth Guevara" w:date="2020-01-14T20:43:00Z">
                    <w:rPr/>
                  </w:rPrChange>
                </w:rPr>
                <w:t>strategia de trabajo</w:t>
              </w:r>
            </w:ins>
            <w:ins w:id="2514" w:author="Ruth Guevara" w:date="2020-01-14T20:36:00Z">
              <w:r w:rsidRPr="00940759">
                <w:rPr>
                  <w:rFonts w:ascii="Montserrat" w:hAnsi="Montserrat"/>
                  <w:sz w:val="20"/>
                  <w:szCs w:val="20"/>
                  <w:rPrChange w:id="2515" w:author="Ruth Guevara" w:date="2020-01-14T20:43:00Z">
                    <w:rPr/>
                  </w:rPrChange>
                </w:rPr>
                <w:t xml:space="preserve"> y productos validados</w:t>
              </w:r>
            </w:ins>
            <w:ins w:id="2516" w:author="Ruth Guevara" w:date="2020-01-14T20:33:00Z">
              <w:r w:rsidRPr="00940759">
                <w:rPr>
                  <w:rFonts w:ascii="Montserrat" w:hAnsi="Montserrat"/>
                  <w:sz w:val="20"/>
                  <w:szCs w:val="20"/>
                  <w:rPrChange w:id="2517" w:author="Ruth Guevara" w:date="2020-01-14T20:43:00Z">
                    <w:rPr/>
                  </w:rPrChange>
                </w:rPr>
                <w:t>.</w:t>
              </w:r>
            </w:ins>
          </w:p>
          <w:p w14:paraId="2BC7AA7A" w14:textId="1524074E" w:rsidR="005C59DB" w:rsidRPr="00940759" w:rsidRDefault="005C59DB">
            <w:pPr>
              <w:pStyle w:val="Prrafodelista"/>
              <w:numPr>
                <w:ilvl w:val="0"/>
                <w:numId w:val="65"/>
              </w:numPr>
              <w:tabs>
                <w:tab w:val="left" w:pos="142"/>
              </w:tabs>
              <w:ind w:left="175" w:hanging="141"/>
              <w:rPr>
                <w:ins w:id="2518" w:author="Ruth Guevara" w:date="2020-01-14T20:28:00Z"/>
                <w:rFonts w:ascii="Montserrat" w:hAnsi="Montserrat"/>
                <w:sz w:val="20"/>
                <w:szCs w:val="20"/>
                <w:rPrChange w:id="2519" w:author="Ruth Guevara" w:date="2020-01-14T20:43:00Z">
                  <w:rPr>
                    <w:ins w:id="2520" w:author="Ruth Guevara" w:date="2020-01-14T20:28:00Z"/>
                  </w:rPr>
                </w:rPrChange>
              </w:rPr>
              <w:pPrChange w:id="2521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522" w:author="Ruth Guevara" w:date="2020-01-14T21:24:00Z">
              <w:r>
                <w:rPr>
                  <w:rFonts w:ascii="Montserrat" w:hAnsi="Montserrat"/>
                  <w:sz w:val="20"/>
                  <w:szCs w:val="20"/>
                </w:rPr>
                <w:t>Informes ps</w:t>
              </w:r>
            </w:ins>
            <w:ins w:id="2523" w:author="Ruth Guevara" w:date="2020-01-14T21:25:00Z">
              <w:r>
                <w:rPr>
                  <w:rFonts w:ascii="Montserrat" w:hAnsi="Montserrat"/>
                  <w:sz w:val="20"/>
                  <w:szCs w:val="20"/>
                </w:rPr>
                <w:t>icométricos del piloteo.</w:t>
              </w:r>
            </w:ins>
          </w:p>
        </w:tc>
      </w:tr>
      <w:tr w:rsidR="00940759" w14:paraId="41E6574A" w14:textId="77777777" w:rsidTr="00940759">
        <w:trPr>
          <w:ins w:id="2524" w:author="Ruth Guevara" w:date="2020-01-14T20:28:00Z"/>
        </w:trPr>
        <w:tc>
          <w:tcPr>
            <w:tcW w:w="1200" w:type="dxa"/>
            <w:vAlign w:val="center"/>
            <w:tcPrChange w:id="2525" w:author="Ruth Guevara" w:date="2020-01-14T20:48:00Z">
              <w:tcPr>
                <w:tcW w:w="1200" w:type="dxa"/>
                <w:vAlign w:val="center"/>
              </w:tcPr>
            </w:tcPrChange>
          </w:tcPr>
          <w:p w14:paraId="2FC96C31" w14:textId="0C4675D8" w:rsidR="00946E0D" w:rsidRDefault="00946E0D">
            <w:pPr>
              <w:tabs>
                <w:tab w:val="left" w:pos="142"/>
              </w:tabs>
              <w:rPr>
                <w:ins w:id="2526" w:author="Ruth Guevara" w:date="2020-01-14T20:28:00Z"/>
                <w:rFonts w:ascii="Montserrat" w:hAnsi="Montserrat"/>
                <w:sz w:val="20"/>
                <w:szCs w:val="20"/>
              </w:rPr>
              <w:pPrChange w:id="2527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528" w:author="Ruth Guevara" w:date="2020-01-14T20:28:00Z">
              <w:r>
                <w:rPr>
                  <w:rFonts w:ascii="Montserrat" w:hAnsi="Montserrat"/>
                  <w:sz w:val="20"/>
                  <w:szCs w:val="20"/>
                </w:rPr>
                <w:t>Aplicación</w:t>
              </w:r>
            </w:ins>
          </w:p>
        </w:tc>
        <w:tc>
          <w:tcPr>
            <w:tcW w:w="3757" w:type="dxa"/>
            <w:vAlign w:val="center"/>
            <w:tcPrChange w:id="2529" w:author="Ruth Guevara" w:date="2020-01-14T20:48:00Z">
              <w:tcPr>
                <w:tcW w:w="3757" w:type="dxa"/>
                <w:gridSpan w:val="2"/>
                <w:vAlign w:val="center"/>
              </w:tcPr>
            </w:tcPrChange>
          </w:tcPr>
          <w:p w14:paraId="3E2A43AF" w14:textId="0DE753F3" w:rsidR="00946E0D" w:rsidRDefault="00940759">
            <w:pPr>
              <w:tabs>
                <w:tab w:val="left" w:pos="142"/>
              </w:tabs>
              <w:rPr>
                <w:ins w:id="2530" w:author="Ruth Guevara" w:date="2020-01-14T20:28:00Z"/>
                <w:rFonts w:ascii="Montserrat" w:hAnsi="Montserrat"/>
                <w:sz w:val="20"/>
                <w:szCs w:val="20"/>
              </w:rPr>
            </w:pPr>
            <w:ins w:id="2531" w:author="Ruth Guevara" w:date="2020-01-14T20:46:00Z">
              <w:r>
                <w:rPr>
                  <w:rFonts w:ascii="Montserrat" w:hAnsi="Montserrat"/>
                  <w:sz w:val="20"/>
                  <w:szCs w:val="20"/>
                </w:rPr>
                <w:t>Diseño y desarrollo de un sistema informático que permita la aplicación en sede de los instrumentos. E</w:t>
              </w:r>
            </w:ins>
            <w:ins w:id="2532" w:author="Ruth Guevara" w:date="2020-01-14T20:28:00Z">
              <w:r w:rsidR="00946E0D">
                <w:rPr>
                  <w:rFonts w:ascii="Montserrat" w:hAnsi="Montserrat"/>
                  <w:sz w:val="20"/>
                  <w:szCs w:val="20"/>
                </w:rPr>
                <w:t>laboración del protocolo de aplicación y supervisión, capacitación de las distintas figuras participantes.</w:t>
              </w:r>
            </w:ins>
            <w:ins w:id="2533" w:author="Ruth Guevara" w:date="2020-01-14T20:29:00Z">
              <w:r w:rsidR="00946E0D">
                <w:rPr>
                  <w:rFonts w:ascii="Montserrat" w:hAnsi="Montserrat"/>
                  <w:sz w:val="20"/>
                  <w:szCs w:val="20"/>
                </w:rPr>
                <w:t xml:space="preserve"> </w:t>
              </w:r>
            </w:ins>
            <w:ins w:id="2534" w:author="Ruth Guevara" w:date="2020-01-14T20:28:00Z">
              <w:r w:rsidR="00946E0D">
                <w:rPr>
                  <w:rFonts w:ascii="Montserrat" w:hAnsi="Montserrat"/>
                  <w:sz w:val="20"/>
                  <w:szCs w:val="20"/>
                </w:rPr>
                <w:t>Coordinación y supervisión de la administración de los instrumentos en sede.</w:t>
              </w:r>
            </w:ins>
            <w:ins w:id="2535" w:author="Ruth Guevara" w:date="2020-01-14T20:29:00Z">
              <w:r w:rsidR="00946E0D">
                <w:rPr>
                  <w:rFonts w:ascii="Montserrat" w:hAnsi="Montserrat"/>
                  <w:sz w:val="20"/>
                  <w:szCs w:val="20"/>
                </w:rPr>
                <w:t xml:space="preserve"> </w:t>
              </w:r>
            </w:ins>
            <w:ins w:id="2536" w:author="Ruth Guevara" w:date="2020-01-14T20:28:00Z">
              <w:r w:rsidR="00946E0D">
                <w:rPr>
                  <w:rFonts w:ascii="Montserrat" w:hAnsi="Montserrat"/>
                  <w:sz w:val="20"/>
                  <w:szCs w:val="20"/>
                </w:rPr>
                <w:t>Resguardo de la información derivada de las aplicaciones.</w:t>
              </w:r>
            </w:ins>
          </w:p>
        </w:tc>
        <w:tc>
          <w:tcPr>
            <w:tcW w:w="3871" w:type="dxa"/>
            <w:vAlign w:val="center"/>
            <w:tcPrChange w:id="2537" w:author="Ruth Guevara" w:date="2020-01-14T20:48:00Z">
              <w:tcPr>
                <w:tcW w:w="3871" w:type="dxa"/>
                <w:gridSpan w:val="3"/>
                <w:vAlign w:val="center"/>
              </w:tcPr>
            </w:tcPrChange>
          </w:tcPr>
          <w:p w14:paraId="5EEB4631" w14:textId="77777777" w:rsidR="00946E0D" w:rsidRPr="00940759" w:rsidRDefault="00946E0D">
            <w:pPr>
              <w:pStyle w:val="Prrafodelista"/>
              <w:numPr>
                <w:ilvl w:val="0"/>
                <w:numId w:val="66"/>
              </w:numPr>
              <w:tabs>
                <w:tab w:val="left" w:pos="142"/>
                <w:tab w:val="right" w:pos="3230"/>
              </w:tabs>
              <w:ind w:hanging="720"/>
              <w:rPr>
                <w:ins w:id="2538" w:author="Ruth Guevara" w:date="2020-01-14T20:36:00Z"/>
                <w:rFonts w:ascii="Montserrat" w:hAnsi="Montserrat"/>
                <w:sz w:val="20"/>
                <w:szCs w:val="20"/>
                <w:rPrChange w:id="2539" w:author="Ruth Guevara" w:date="2020-01-14T20:44:00Z">
                  <w:rPr>
                    <w:ins w:id="2540" w:author="Ruth Guevara" w:date="2020-01-14T20:36:00Z"/>
                  </w:rPr>
                </w:rPrChange>
              </w:rPr>
              <w:pPrChange w:id="2541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542" w:author="Ruth Guevara" w:date="2020-01-14T20:36:00Z">
              <w:r w:rsidRPr="00940759">
                <w:rPr>
                  <w:rFonts w:ascii="Montserrat" w:hAnsi="Montserrat"/>
                  <w:sz w:val="20"/>
                  <w:szCs w:val="20"/>
                  <w:rPrChange w:id="2543" w:author="Ruth Guevara" w:date="2020-01-14T20:44:00Z">
                    <w:rPr/>
                  </w:rPrChange>
                </w:rPr>
                <w:t>Protocolo de aplicación y supervisión.</w:t>
              </w:r>
            </w:ins>
          </w:p>
          <w:p w14:paraId="5C691311" w14:textId="79891323" w:rsidR="00946E0D" w:rsidRPr="00940759" w:rsidRDefault="00946E0D">
            <w:pPr>
              <w:pStyle w:val="Prrafodelista"/>
              <w:numPr>
                <w:ilvl w:val="0"/>
                <w:numId w:val="66"/>
              </w:numPr>
              <w:tabs>
                <w:tab w:val="left" w:pos="142"/>
                <w:tab w:val="right" w:pos="3230"/>
              </w:tabs>
              <w:ind w:left="176" w:hanging="176"/>
              <w:rPr>
                <w:ins w:id="2544" w:author="Ruth Guevara" w:date="2020-01-14T20:38:00Z"/>
                <w:rFonts w:ascii="Montserrat" w:hAnsi="Montserrat"/>
                <w:sz w:val="20"/>
                <w:szCs w:val="20"/>
                <w:rPrChange w:id="2545" w:author="Ruth Guevara" w:date="2020-01-14T20:44:00Z">
                  <w:rPr>
                    <w:ins w:id="2546" w:author="Ruth Guevara" w:date="2020-01-14T20:38:00Z"/>
                  </w:rPr>
                </w:rPrChange>
              </w:rPr>
              <w:pPrChange w:id="2547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548" w:author="Ruth Guevara" w:date="2020-01-14T20:37:00Z">
              <w:r w:rsidRPr="00940759">
                <w:rPr>
                  <w:rFonts w:ascii="Montserrat" w:hAnsi="Montserrat"/>
                  <w:sz w:val="20"/>
                  <w:szCs w:val="20"/>
                  <w:rPrChange w:id="2549" w:author="Ruth Guevara" w:date="2020-01-14T20:44:00Z">
                    <w:rPr/>
                  </w:rPrChange>
                </w:rPr>
                <w:t xml:space="preserve">Estrategia de capacitación de </w:t>
              </w:r>
            </w:ins>
            <w:ins w:id="2550" w:author="Ruth Guevara" w:date="2020-01-14T20:38:00Z">
              <w:r w:rsidRPr="00940759">
                <w:rPr>
                  <w:rFonts w:ascii="Montserrat" w:hAnsi="Montserrat"/>
                  <w:sz w:val="20"/>
                  <w:szCs w:val="20"/>
                  <w:rPrChange w:id="2551" w:author="Ruth Guevara" w:date="2020-01-14T20:44:00Z">
                    <w:rPr/>
                  </w:rPrChange>
                </w:rPr>
                <w:t>figuras participantes en la aplicación y supervisión</w:t>
              </w:r>
            </w:ins>
            <w:ins w:id="2552" w:author="Ruth Guevara" w:date="2020-01-14T20:37:00Z">
              <w:r w:rsidRPr="00940759">
                <w:rPr>
                  <w:rFonts w:ascii="Montserrat" w:hAnsi="Montserrat"/>
                  <w:sz w:val="20"/>
                  <w:szCs w:val="20"/>
                  <w:rPrChange w:id="2553" w:author="Ruth Guevara" w:date="2020-01-14T20:44:00Z">
                    <w:rPr/>
                  </w:rPrChange>
                </w:rPr>
                <w:t>.</w:t>
              </w:r>
            </w:ins>
          </w:p>
          <w:p w14:paraId="3C7F7DA0" w14:textId="108EB66E" w:rsidR="00940759" w:rsidRPr="00940759" w:rsidRDefault="00940759">
            <w:pPr>
              <w:pStyle w:val="Prrafodelista"/>
              <w:numPr>
                <w:ilvl w:val="0"/>
                <w:numId w:val="66"/>
              </w:numPr>
              <w:tabs>
                <w:tab w:val="left" w:pos="142"/>
                <w:tab w:val="right" w:pos="3230"/>
              </w:tabs>
              <w:ind w:left="175" w:hanging="175"/>
              <w:rPr>
                <w:ins w:id="2554" w:author="Ruth Guevara" w:date="2020-01-14T20:38:00Z"/>
                <w:rFonts w:ascii="Montserrat" w:hAnsi="Montserrat"/>
                <w:sz w:val="20"/>
                <w:szCs w:val="20"/>
                <w:rPrChange w:id="2555" w:author="Ruth Guevara" w:date="2020-01-14T20:44:00Z">
                  <w:rPr>
                    <w:ins w:id="2556" w:author="Ruth Guevara" w:date="2020-01-14T20:38:00Z"/>
                  </w:rPr>
                </w:rPrChange>
              </w:rPr>
              <w:pPrChange w:id="2557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558" w:author="Ruth Guevara" w:date="2020-01-14T20:39:00Z">
              <w:r w:rsidRPr="00940759">
                <w:rPr>
                  <w:rFonts w:ascii="Montserrat" w:hAnsi="Montserrat"/>
                  <w:sz w:val="20"/>
                  <w:szCs w:val="20"/>
                  <w:rPrChange w:id="2559" w:author="Ruth Guevara" w:date="2020-01-14T20:44:00Z">
                    <w:rPr/>
                  </w:rPrChange>
                </w:rPr>
                <w:t>Actas sobre el desarrollo de cada aplicación.</w:t>
              </w:r>
            </w:ins>
          </w:p>
          <w:p w14:paraId="7673573B" w14:textId="514715FC" w:rsidR="00946E0D" w:rsidRPr="00940759" w:rsidRDefault="00940759">
            <w:pPr>
              <w:pStyle w:val="Prrafodelista"/>
              <w:numPr>
                <w:ilvl w:val="0"/>
                <w:numId w:val="66"/>
              </w:numPr>
              <w:tabs>
                <w:tab w:val="left" w:pos="142"/>
                <w:tab w:val="right" w:pos="3230"/>
              </w:tabs>
              <w:ind w:left="176" w:hanging="176"/>
              <w:rPr>
                <w:ins w:id="2560" w:author="Ruth Guevara" w:date="2020-01-14T20:28:00Z"/>
                <w:rFonts w:ascii="Montserrat" w:hAnsi="Montserrat"/>
                <w:sz w:val="20"/>
                <w:szCs w:val="20"/>
                <w:rPrChange w:id="2561" w:author="Ruth Guevara" w:date="2020-01-14T20:44:00Z">
                  <w:rPr>
                    <w:ins w:id="2562" w:author="Ruth Guevara" w:date="2020-01-14T20:28:00Z"/>
                  </w:rPr>
                </w:rPrChange>
              </w:rPr>
              <w:pPrChange w:id="2563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564" w:author="Ruth Guevara" w:date="2020-01-14T20:38:00Z">
              <w:r w:rsidRPr="00940759">
                <w:rPr>
                  <w:rFonts w:ascii="Montserrat" w:hAnsi="Montserrat"/>
                  <w:sz w:val="20"/>
                  <w:szCs w:val="20"/>
                  <w:rPrChange w:id="2565" w:author="Ruth Guevara" w:date="2020-01-14T20:44:00Z">
                    <w:rPr/>
                  </w:rPrChange>
                </w:rPr>
                <w:t xml:space="preserve">Bases de datos con los resultados de </w:t>
              </w:r>
            </w:ins>
            <w:ins w:id="2566" w:author="Ruth Guevara" w:date="2020-01-14T20:39:00Z">
              <w:r w:rsidRPr="00940759">
                <w:rPr>
                  <w:rFonts w:ascii="Montserrat" w:hAnsi="Montserrat"/>
                  <w:sz w:val="20"/>
                  <w:szCs w:val="20"/>
                  <w:rPrChange w:id="2567" w:author="Ruth Guevara" w:date="2020-01-14T20:44:00Z">
                    <w:rPr/>
                  </w:rPrChange>
                </w:rPr>
                <w:t>cada</w:t>
              </w:r>
            </w:ins>
            <w:ins w:id="2568" w:author="Ruth Guevara" w:date="2020-01-14T20:38:00Z">
              <w:r w:rsidRPr="00940759">
                <w:rPr>
                  <w:rFonts w:ascii="Montserrat" w:hAnsi="Montserrat"/>
                  <w:sz w:val="20"/>
                  <w:szCs w:val="20"/>
                  <w:rPrChange w:id="2569" w:author="Ruth Guevara" w:date="2020-01-14T20:44:00Z">
                    <w:rPr/>
                  </w:rPrChange>
                </w:rPr>
                <w:t xml:space="preserve"> aplicaci</w:t>
              </w:r>
            </w:ins>
            <w:ins w:id="2570" w:author="Ruth Guevara" w:date="2020-01-14T20:39:00Z">
              <w:r w:rsidRPr="00940759">
                <w:rPr>
                  <w:rFonts w:ascii="Montserrat" w:hAnsi="Montserrat"/>
                  <w:sz w:val="20"/>
                  <w:szCs w:val="20"/>
                  <w:rPrChange w:id="2571" w:author="Ruth Guevara" w:date="2020-01-14T20:44:00Z">
                    <w:rPr/>
                  </w:rPrChange>
                </w:rPr>
                <w:t>ón</w:t>
              </w:r>
            </w:ins>
            <w:ins w:id="2572" w:author="Ruth Guevara" w:date="2020-01-14T20:38:00Z">
              <w:r w:rsidRPr="00940759">
                <w:rPr>
                  <w:rFonts w:ascii="Montserrat" w:hAnsi="Montserrat"/>
                  <w:sz w:val="20"/>
                  <w:szCs w:val="20"/>
                  <w:rPrChange w:id="2573" w:author="Ruth Guevara" w:date="2020-01-14T20:44:00Z">
                    <w:rPr/>
                  </w:rPrChange>
                </w:rPr>
                <w:t>.</w:t>
              </w:r>
            </w:ins>
          </w:p>
        </w:tc>
      </w:tr>
      <w:tr w:rsidR="00940759" w14:paraId="3D2213CB" w14:textId="77777777" w:rsidTr="00940759">
        <w:trPr>
          <w:trHeight w:val="3699"/>
          <w:ins w:id="2574" w:author="Ruth Guevara" w:date="2020-01-14T20:28:00Z"/>
        </w:trPr>
        <w:tc>
          <w:tcPr>
            <w:tcW w:w="1200" w:type="dxa"/>
            <w:vAlign w:val="center"/>
            <w:tcPrChange w:id="2575" w:author="Ruth Guevara" w:date="2020-01-14T20:48:00Z">
              <w:tcPr>
                <w:tcW w:w="1200" w:type="dxa"/>
              </w:tcPr>
            </w:tcPrChange>
          </w:tcPr>
          <w:p w14:paraId="3CAF783E" w14:textId="460D4D2A" w:rsidR="00946E0D" w:rsidRDefault="00946E0D">
            <w:pPr>
              <w:tabs>
                <w:tab w:val="left" w:pos="142"/>
              </w:tabs>
              <w:rPr>
                <w:ins w:id="2576" w:author="Ruth Guevara" w:date="2020-01-14T20:28:00Z"/>
                <w:rFonts w:ascii="Montserrat" w:hAnsi="Montserrat"/>
                <w:sz w:val="20"/>
                <w:szCs w:val="20"/>
              </w:rPr>
              <w:pPrChange w:id="2577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578" w:author="Ruth Guevara" w:date="2020-01-14T20:28:00Z">
              <w:r>
                <w:rPr>
                  <w:rFonts w:ascii="Montserrat" w:hAnsi="Montserrat"/>
                  <w:sz w:val="20"/>
                  <w:szCs w:val="20"/>
                </w:rPr>
                <w:lastRenderedPageBreak/>
                <w:t>Calificación</w:t>
              </w:r>
            </w:ins>
          </w:p>
        </w:tc>
        <w:tc>
          <w:tcPr>
            <w:tcW w:w="3757" w:type="dxa"/>
            <w:vAlign w:val="center"/>
            <w:tcPrChange w:id="2579" w:author="Ruth Guevara" w:date="2020-01-14T20:48:00Z">
              <w:tcPr>
                <w:tcW w:w="3757" w:type="dxa"/>
                <w:gridSpan w:val="2"/>
              </w:tcPr>
            </w:tcPrChange>
          </w:tcPr>
          <w:p w14:paraId="05405A7D" w14:textId="42C48409" w:rsidR="002432FB" w:rsidRDefault="00946E0D">
            <w:pPr>
              <w:shd w:val="clear" w:color="auto" w:fill="FFFFFF" w:themeFill="background1"/>
              <w:tabs>
                <w:tab w:val="left" w:pos="142"/>
              </w:tabs>
              <w:rPr>
                <w:ins w:id="2580" w:author="Ruth Guevara" w:date="2020-01-14T21:16:00Z"/>
                <w:rFonts w:ascii="Montserrat" w:hAnsi="Montserrat"/>
                <w:sz w:val="20"/>
                <w:szCs w:val="20"/>
              </w:rPr>
              <w:pPrChange w:id="2581" w:author="Ruth Guevara" w:date="2020-01-14T21:29:00Z">
                <w:pPr>
                  <w:tabs>
                    <w:tab w:val="left" w:pos="142"/>
                  </w:tabs>
                </w:pPr>
              </w:pPrChange>
            </w:pPr>
            <w:ins w:id="2582" w:author="Ruth Guevara" w:date="2020-01-14T20:28:00Z">
              <w:r w:rsidRPr="005C59DB">
                <w:rPr>
                  <w:rFonts w:ascii="Montserrat" w:hAnsi="Montserrat"/>
                  <w:sz w:val="20"/>
                  <w:szCs w:val="20"/>
                </w:rPr>
                <w:t>Capacitación del personal técnico de la USICAMM encargado de los procesos de calificación.</w:t>
              </w:r>
            </w:ins>
            <w:ins w:id="2583" w:author="Ruth Guevara" w:date="2020-01-14T21:26:00Z">
              <w:r w:rsidR="005C59DB" w:rsidRPr="005C59DB">
                <w:rPr>
                  <w:rFonts w:ascii="Montserrat" w:hAnsi="Montserrat"/>
                  <w:sz w:val="20"/>
                  <w:szCs w:val="20"/>
                </w:rPr>
                <w:t xml:space="preserve"> </w:t>
              </w:r>
            </w:ins>
            <w:ins w:id="2584" w:author="Ruth Guevara" w:date="2020-01-14T21:27:00Z">
              <w:r w:rsidR="005C59DB" w:rsidRPr="005C59DB">
                <w:rPr>
                  <w:rFonts w:ascii="Montserrat" w:hAnsi="Montserrat"/>
                  <w:sz w:val="20"/>
                  <w:szCs w:val="20"/>
                </w:rPr>
                <w:t>Se requiere que esta capacitación sea de 60 horas y esté a cargo de i</w:t>
              </w:r>
            </w:ins>
            <w:ins w:id="2585" w:author="Ruth Guevara" w:date="2020-01-14T21:26:00Z">
              <w:r w:rsidR="005C59DB" w:rsidRPr="005C59DB">
                <w:rPr>
                  <w:rFonts w:ascii="Montserrat" w:hAnsi="Montserrat"/>
                  <w:sz w:val="20"/>
                  <w:szCs w:val="20"/>
                  <w:rPrChange w:id="2586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>nstructores altamente especializados.</w:t>
              </w:r>
            </w:ins>
            <w:ins w:id="2587" w:author="Ruth Guevara" w:date="2020-01-14T21:27:00Z">
              <w:r w:rsidR="005C59DB" w:rsidRPr="005C59DB">
                <w:rPr>
                  <w:rFonts w:ascii="Montserrat" w:hAnsi="Montserrat"/>
                  <w:sz w:val="20"/>
                  <w:szCs w:val="20"/>
                  <w:rPrChange w:id="2588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 xml:space="preserve"> El contenido pond</w:t>
              </w:r>
            </w:ins>
            <w:ins w:id="2589" w:author="Ruth Guevara" w:date="2020-01-14T21:28:00Z">
              <w:r w:rsidR="005C59DB" w:rsidRPr="005C59DB">
                <w:rPr>
                  <w:rFonts w:ascii="Montserrat" w:hAnsi="Montserrat"/>
                  <w:sz w:val="20"/>
                  <w:szCs w:val="20"/>
                  <w:rPrChange w:id="2590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 xml:space="preserve">rá </w:t>
              </w:r>
            </w:ins>
            <w:ins w:id="2591" w:author="Ruth Guevara" w:date="2020-01-14T21:26:00Z">
              <w:r w:rsidR="005C59DB" w:rsidRPr="005C59DB">
                <w:rPr>
                  <w:rFonts w:ascii="Montserrat" w:hAnsi="Montserrat"/>
                  <w:sz w:val="20"/>
                  <w:szCs w:val="20"/>
                  <w:rPrChange w:id="2592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>énfasis en el dominio y uso de técnicas psicométricas y cognitivas relacionadas con: Calibración en Teoría Clásica de los Tests (TCT)</w:t>
              </w:r>
            </w:ins>
            <w:ins w:id="2593" w:author="Ruth Guevara" w:date="2020-01-14T21:28:00Z">
              <w:r w:rsidR="005C59DB" w:rsidRPr="005C59DB">
                <w:rPr>
                  <w:rFonts w:ascii="Montserrat" w:hAnsi="Montserrat"/>
                  <w:sz w:val="20"/>
                  <w:szCs w:val="20"/>
                  <w:rPrChange w:id="2594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>, a</w:t>
              </w:r>
            </w:ins>
            <w:ins w:id="2595" w:author="Ruth Guevara" w:date="2020-01-14T21:26:00Z">
              <w:r w:rsidR="005C59DB" w:rsidRPr="005C59DB">
                <w:rPr>
                  <w:rFonts w:ascii="Montserrat" w:hAnsi="Montserrat"/>
                  <w:sz w:val="20"/>
                  <w:szCs w:val="20"/>
                  <w:rPrChange w:id="2596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>nálisis factorial confirmatorio</w:t>
              </w:r>
            </w:ins>
            <w:ins w:id="2597" w:author="Ruth Guevara" w:date="2020-01-14T21:28:00Z">
              <w:r w:rsidR="005C59DB" w:rsidRPr="005C59DB">
                <w:rPr>
                  <w:rFonts w:ascii="Montserrat" w:hAnsi="Montserrat"/>
                  <w:sz w:val="20"/>
                  <w:szCs w:val="20"/>
                  <w:rPrChange w:id="2598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>, c</w:t>
              </w:r>
            </w:ins>
            <w:ins w:id="2599" w:author="Ruth Guevara" w:date="2020-01-14T21:26:00Z">
              <w:r w:rsidR="005C59DB" w:rsidRPr="005C59DB">
                <w:rPr>
                  <w:rFonts w:ascii="Montserrat" w:hAnsi="Montserrat"/>
                  <w:sz w:val="20"/>
                  <w:szCs w:val="20"/>
                  <w:rPrChange w:id="2600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>alibración en Teoría de Respuesta al Ítem (TRI)</w:t>
              </w:r>
            </w:ins>
            <w:ins w:id="2601" w:author="Ruth Guevara" w:date="2020-01-14T21:28:00Z">
              <w:r w:rsidR="005C59DB" w:rsidRPr="005C59DB">
                <w:rPr>
                  <w:rFonts w:ascii="Montserrat" w:hAnsi="Montserrat"/>
                  <w:sz w:val="20"/>
                  <w:szCs w:val="20"/>
                  <w:rPrChange w:id="2602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 xml:space="preserve">, </w:t>
              </w:r>
              <w:del w:id="2603" w:author="DANIELA ARENAS MENESES" w:date="2020-01-14T22:45:00Z">
                <w:r w:rsidR="005C59DB" w:rsidRPr="005C59DB" w:rsidDel="000913D5">
                  <w:rPr>
                    <w:rFonts w:ascii="Montserrat" w:hAnsi="Montserrat"/>
                    <w:sz w:val="20"/>
                    <w:szCs w:val="20"/>
                    <w:rPrChange w:id="2604" w:author="Ruth Guevara" w:date="2020-01-14T21:29:00Z">
                      <w:rPr>
                        <w:rFonts w:ascii="Montserrat" w:hAnsi="Montserrat"/>
                        <w:sz w:val="20"/>
                        <w:szCs w:val="20"/>
                        <w:highlight w:val="green"/>
                      </w:rPr>
                    </w:rPrChange>
                  </w:rPr>
                  <w:delText>r</w:delText>
                </w:r>
              </w:del>
            </w:ins>
            <w:ins w:id="2605" w:author="Ruth Guevara" w:date="2020-01-14T21:26:00Z">
              <w:del w:id="2606" w:author="DANIELA ARENAS MENESES" w:date="2020-01-14T22:45:00Z">
                <w:r w:rsidR="005C59DB" w:rsidRPr="005C59DB" w:rsidDel="000913D5">
                  <w:rPr>
                    <w:rFonts w:ascii="Montserrat" w:hAnsi="Montserrat"/>
                    <w:sz w:val="20"/>
                    <w:szCs w:val="20"/>
                    <w:rPrChange w:id="2607" w:author="Ruth Guevara" w:date="2020-01-14T21:29:00Z">
                      <w:rPr>
                        <w:rFonts w:ascii="Montserrat" w:hAnsi="Montserrat"/>
                        <w:sz w:val="20"/>
                        <w:szCs w:val="20"/>
                        <w:highlight w:val="green"/>
                      </w:rPr>
                    </w:rPrChange>
                  </w:rPr>
                  <w:delText>eportes y protocolos verbales con técnicas de pensamiento en voz alta (concurrentes y retrospectivos)</w:delText>
                </w:r>
              </w:del>
            </w:ins>
            <w:ins w:id="2608" w:author="Ruth Guevara" w:date="2020-01-14T21:28:00Z">
              <w:del w:id="2609" w:author="DANIELA ARENAS MENESES" w:date="2020-01-14T22:45:00Z">
                <w:r w:rsidR="005C59DB" w:rsidRPr="005C59DB" w:rsidDel="000913D5">
                  <w:rPr>
                    <w:rFonts w:ascii="Montserrat" w:hAnsi="Montserrat"/>
                    <w:sz w:val="20"/>
                    <w:szCs w:val="20"/>
                    <w:rPrChange w:id="2610" w:author="Ruth Guevara" w:date="2020-01-14T21:29:00Z">
                      <w:rPr>
                        <w:rFonts w:ascii="Montserrat" w:hAnsi="Montserrat"/>
                        <w:sz w:val="20"/>
                        <w:szCs w:val="20"/>
                        <w:highlight w:val="green"/>
                      </w:rPr>
                    </w:rPrChange>
                  </w:rPr>
                  <w:delText>, t</w:delText>
                </w:r>
              </w:del>
            </w:ins>
            <w:ins w:id="2611" w:author="Ruth Guevara" w:date="2020-01-14T21:26:00Z">
              <w:del w:id="2612" w:author="DANIELA ARENAS MENESES" w:date="2020-01-14T22:45:00Z">
                <w:r w:rsidR="005C59DB" w:rsidRPr="005C59DB" w:rsidDel="000913D5">
                  <w:rPr>
                    <w:rFonts w:ascii="Montserrat" w:hAnsi="Montserrat"/>
                    <w:sz w:val="20"/>
                    <w:szCs w:val="20"/>
                    <w:rPrChange w:id="2613" w:author="Ruth Guevara" w:date="2020-01-14T21:29:00Z">
                      <w:rPr>
                        <w:rFonts w:ascii="Montserrat" w:hAnsi="Montserrat"/>
                        <w:sz w:val="20"/>
                        <w:szCs w:val="20"/>
                        <w:highlight w:val="green"/>
                      </w:rPr>
                    </w:rPrChange>
                  </w:rPr>
                  <w:delText>écnicas de seguimiento del sendero de la vista</w:delText>
                </w:r>
              </w:del>
            </w:ins>
            <w:ins w:id="2614" w:author="Ruth Guevara" w:date="2020-01-14T21:28:00Z">
              <w:del w:id="2615" w:author="DANIELA ARENAS MENESES" w:date="2020-01-14T22:45:00Z">
                <w:r w:rsidR="005C59DB" w:rsidRPr="005C59DB" w:rsidDel="000913D5">
                  <w:rPr>
                    <w:rFonts w:ascii="Montserrat" w:hAnsi="Montserrat"/>
                    <w:sz w:val="20"/>
                    <w:szCs w:val="20"/>
                    <w:rPrChange w:id="2616" w:author="Ruth Guevara" w:date="2020-01-14T21:29:00Z">
                      <w:rPr>
                        <w:rFonts w:ascii="Montserrat" w:hAnsi="Montserrat"/>
                        <w:sz w:val="20"/>
                        <w:szCs w:val="20"/>
                        <w:highlight w:val="green"/>
                      </w:rPr>
                    </w:rPrChange>
                  </w:rPr>
                  <w:delText>, a</w:delText>
                </w:r>
              </w:del>
            </w:ins>
            <w:ins w:id="2617" w:author="Ruth Guevara" w:date="2020-01-14T21:26:00Z">
              <w:del w:id="2618" w:author="DANIELA ARENAS MENESES" w:date="2020-01-14T22:45:00Z">
                <w:r w:rsidR="005C59DB" w:rsidRPr="005C59DB" w:rsidDel="000913D5">
                  <w:rPr>
                    <w:rFonts w:ascii="Montserrat" w:hAnsi="Montserrat"/>
                    <w:sz w:val="20"/>
                    <w:szCs w:val="20"/>
                    <w:rPrChange w:id="2619" w:author="Ruth Guevara" w:date="2020-01-14T21:29:00Z">
                      <w:rPr>
                        <w:rFonts w:ascii="Montserrat" w:hAnsi="Montserrat"/>
                        <w:sz w:val="20"/>
                        <w:szCs w:val="20"/>
                        <w:highlight w:val="green"/>
                      </w:rPr>
                    </w:rPrChange>
                  </w:rPr>
                  <w:delText>nálisis cronométrico de respuesta</w:delText>
                </w:r>
              </w:del>
            </w:ins>
            <w:ins w:id="2620" w:author="Ruth Guevara" w:date="2020-01-14T21:28:00Z">
              <w:del w:id="2621" w:author="DANIELA ARENAS MENESES" w:date="2020-01-14T22:45:00Z">
                <w:r w:rsidR="005C59DB" w:rsidRPr="005C59DB" w:rsidDel="000913D5">
                  <w:rPr>
                    <w:rFonts w:ascii="Montserrat" w:hAnsi="Montserrat"/>
                    <w:sz w:val="20"/>
                    <w:szCs w:val="20"/>
                    <w:rPrChange w:id="2622" w:author="Ruth Guevara" w:date="2020-01-14T21:29:00Z">
                      <w:rPr>
                        <w:rFonts w:ascii="Montserrat" w:hAnsi="Montserrat"/>
                        <w:sz w:val="20"/>
                        <w:szCs w:val="20"/>
                        <w:highlight w:val="green"/>
                      </w:rPr>
                    </w:rPrChange>
                  </w:rPr>
                  <w:delText xml:space="preserve"> </w:delText>
                </w:r>
              </w:del>
              <w:r w:rsidR="005C59DB" w:rsidRPr="005C59DB">
                <w:rPr>
                  <w:rFonts w:ascii="Montserrat" w:hAnsi="Montserrat"/>
                  <w:sz w:val="20"/>
                  <w:szCs w:val="20"/>
                  <w:rPrChange w:id="2623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 xml:space="preserve">y </w:t>
              </w:r>
            </w:ins>
            <w:ins w:id="2624" w:author="DANIELA ARENAS MENESES" w:date="2020-01-14T23:00:00Z">
              <w:r w:rsidR="008971E3">
                <w:rPr>
                  <w:rFonts w:ascii="Montserrat" w:hAnsi="Montserrat"/>
                  <w:sz w:val="20"/>
                  <w:szCs w:val="20"/>
                </w:rPr>
                <w:t>M</w:t>
              </w:r>
            </w:ins>
            <w:ins w:id="2625" w:author="Ruth Guevara" w:date="2020-01-14T21:28:00Z">
              <w:del w:id="2626" w:author="DANIELA ARENAS MENESES" w:date="2020-01-14T23:00:00Z">
                <w:r w:rsidR="005C59DB" w:rsidRPr="005C59DB" w:rsidDel="008971E3">
                  <w:rPr>
                    <w:rFonts w:ascii="Montserrat" w:hAnsi="Montserrat"/>
                    <w:sz w:val="20"/>
                    <w:szCs w:val="20"/>
                    <w:rPrChange w:id="2627" w:author="Ruth Guevara" w:date="2020-01-14T21:29:00Z">
                      <w:rPr>
                        <w:rFonts w:ascii="Montserrat" w:hAnsi="Montserrat"/>
                        <w:sz w:val="20"/>
                        <w:szCs w:val="20"/>
                        <w:highlight w:val="green"/>
                      </w:rPr>
                    </w:rPrChange>
                  </w:rPr>
                  <w:delText>m</w:delText>
                </w:r>
              </w:del>
            </w:ins>
            <w:ins w:id="2628" w:author="Ruth Guevara" w:date="2020-01-14T21:26:00Z">
              <w:r w:rsidR="005C59DB" w:rsidRPr="005C59DB">
                <w:rPr>
                  <w:rFonts w:ascii="Montserrat" w:hAnsi="Montserrat"/>
                  <w:sz w:val="20"/>
                  <w:szCs w:val="20"/>
                  <w:rPrChange w:id="2629" w:author="Ruth Guevara" w:date="2020-01-14T21:29:00Z">
                    <w:rPr>
                      <w:rFonts w:ascii="Montserrat" w:hAnsi="Montserrat"/>
                      <w:sz w:val="20"/>
                      <w:szCs w:val="20"/>
                      <w:highlight w:val="green"/>
                    </w:rPr>
                  </w:rPrChange>
                </w:rPr>
                <w:t>odelos</w:t>
              </w:r>
            </w:ins>
            <w:ins w:id="2630" w:author="DANIELA ARENAS MENESES" w:date="2020-01-14T22:45:00Z">
              <w:r w:rsidR="000913D5">
                <w:rPr>
                  <w:rFonts w:ascii="Montserrat" w:hAnsi="Montserrat"/>
                  <w:sz w:val="20"/>
                  <w:szCs w:val="20"/>
                </w:rPr>
                <w:t xml:space="preserve"> </w:t>
              </w:r>
            </w:ins>
            <w:ins w:id="2631" w:author="DANIELA ARENAS MENESES" w:date="2020-01-14T22:46:00Z">
              <w:r w:rsidR="000913D5">
                <w:rPr>
                  <w:rFonts w:ascii="Montserrat" w:hAnsi="Montserrat"/>
                  <w:sz w:val="20"/>
                  <w:szCs w:val="20"/>
                </w:rPr>
                <w:t xml:space="preserve">de </w:t>
              </w:r>
            </w:ins>
            <w:ins w:id="2632" w:author="DANIELA ARENAS MENESES" w:date="2020-01-14T23:00:00Z">
              <w:r w:rsidR="008971E3">
                <w:rPr>
                  <w:rFonts w:ascii="Montserrat" w:hAnsi="Montserrat"/>
                  <w:sz w:val="20"/>
                  <w:szCs w:val="20"/>
                </w:rPr>
                <w:t>D</w:t>
              </w:r>
            </w:ins>
            <w:ins w:id="2633" w:author="DANIELA ARENAS MENESES" w:date="2020-01-14T22:46:00Z">
              <w:r w:rsidR="000913D5">
                <w:rPr>
                  <w:rFonts w:ascii="Montserrat" w:hAnsi="Montserrat"/>
                  <w:sz w:val="20"/>
                  <w:szCs w:val="20"/>
                </w:rPr>
                <w:t xml:space="preserve">iagnóstico </w:t>
              </w:r>
            </w:ins>
            <w:ins w:id="2634" w:author="DANIELA ARENAS MENESES" w:date="2020-01-14T23:01:00Z">
              <w:r w:rsidR="008971E3">
                <w:rPr>
                  <w:rFonts w:ascii="Montserrat" w:hAnsi="Montserrat"/>
                  <w:sz w:val="20"/>
                  <w:szCs w:val="20"/>
                </w:rPr>
                <w:t>C</w:t>
              </w:r>
            </w:ins>
            <w:bookmarkStart w:id="2635" w:name="_GoBack"/>
            <w:bookmarkEnd w:id="2635"/>
            <w:ins w:id="2636" w:author="DANIELA ARENAS MENESES" w:date="2020-01-14T22:46:00Z">
              <w:r w:rsidR="000913D5">
                <w:rPr>
                  <w:rFonts w:ascii="Montserrat" w:hAnsi="Montserrat"/>
                  <w:sz w:val="20"/>
                  <w:szCs w:val="20"/>
                </w:rPr>
                <w:t>ognitivo</w:t>
              </w:r>
            </w:ins>
            <w:ins w:id="2637" w:author="Ruth Guevara" w:date="2020-01-14T21:26:00Z">
              <w:del w:id="2638" w:author="DANIELA ARENAS MENESES" w:date="2020-01-14T22:46:00Z">
                <w:r w:rsidR="005C59DB" w:rsidRPr="005C59DB" w:rsidDel="000913D5">
                  <w:rPr>
                    <w:rFonts w:ascii="Montserrat" w:hAnsi="Montserrat"/>
                    <w:sz w:val="20"/>
                    <w:szCs w:val="20"/>
                    <w:rPrChange w:id="2639" w:author="Ruth Guevara" w:date="2020-01-14T21:29:00Z">
                      <w:rPr>
                        <w:rFonts w:ascii="Montserrat" w:hAnsi="Montserrat"/>
                        <w:sz w:val="20"/>
                        <w:szCs w:val="20"/>
                        <w:highlight w:val="green"/>
                      </w:rPr>
                    </w:rPrChange>
                  </w:rPr>
                  <w:delText xml:space="preserve"> </w:delText>
                </w:r>
              </w:del>
            </w:ins>
            <w:ins w:id="2640" w:author="DANIELA ARENAS MENESES" w:date="2020-01-14T22:46:00Z">
              <w:r w:rsidR="000913D5">
                <w:rPr>
                  <w:rFonts w:ascii="Montserrat" w:hAnsi="Montserrat"/>
                  <w:sz w:val="20"/>
                  <w:szCs w:val="20"/>
                </w:rPr>
                <w:t xml:space="preserve"> (MDC).</w:t>
              </w:r>
            </w:ins>
            <w:ins w:id="2641" w:author="Ruth Guevara" w:date="2020-01-14T21:26:00Z">
              <w:del w:id="2642" w:author="DANIELA ARENAS MENESES" w:date="2020-01-14T22:46:00Z">
                <w:r w:rsidR="005C59DB" w:rsidRPr="005C59DB" w:rsidDel="000913D5">
                  <w:rPr>
                    <w:rFonts w:ascii="Montserrat" w:hAnsi="Montserrat"/>
                    <w:sz w:val="20"/>
                    <w:szCs w:val="20"/>
                    <w:rPrChange w:id="2643" w:author="Ruth Guevara" w:date="2020-01-14T21:29:00Z">
                      <w:rPr>
                        <w:rFonts w:ascii="Montserrat" w:hAnsi="Montserrat"/>
                        <w:sz w:val="20"/>
                        <w:szCs w:val="20"/>
                        <w:highlight w:val="green"/>
                      </w:rPr>
                    </w:rPrChange>
                  </w:rPr>
                  <w:delText>DINA, DINO, G-DINA.</w:delText>
                </w:r>
              </w:del>
            </w:ins>
          </w:p>
          <w:p w14:paraId="1970B624" w14:textId="10DC1952" w:rsidR="00946E0D" w:rsidRDefault="00946E0D">
            <w:pPr>
              <w:tabs>
                <w:tab w:val="left" w:pos="142"/>
              </w:tabs>
              <w:rPr>
                <w:ins w:id="2644" w:author="Ruth Guevara" w:date="2020-01-14T20:30:00Z"/>
                <w:rFonts w:ascii="Montserrat" w:hAnsi="Montserrat"/>
                <w:sz w:val="20"/>
                <w:szCs w:val="20"/>
              </w:rPr>
            </w:pPr>
            <w:ins w:id="2645" w:author="Ruth Guevara" w:date="2020-01-14T20:28:00Z">
              <w:r w:rsidRPr="000008F9">
                <w:rPr>
                  <w:rFonts w:ascii="Montserrat" w:hAnsi="Montserrat"/>
                  <w:sz w:val="20"/>
                  <w:szCs w:val="20"/>
                </w:rPr>
                <w:t xml:space="preserve">Calificación de los sustentantes de todos los instrumentos en sus distintas modalidades de aplicación. </w:t>
              </w:r>
              <w:r>
                <w:rPr>
                  <w:rFonts w:ascii="Montserrat" w:hAnsi="Montserrat"/>
                  <w:sz w:val="20"/>
                  <w:szCs w:val="20"/>
                </w:rPr>
                <w:t>I</w:t>
              </w:r>
              <w:r w:rsidRPr="000008F9">
                <w:rPr>
                  <w:rFonts w:ascii="Montserrat" w:hAnsi="Montserrat"/>
                  <w:sz w:val="20"/>
                  <w:szCs w:val="20"/>
                </w:rPr>
                <w:t>ntegración de reportes individualizados de los resultados obtenidos en cada uno de los instrumentos</w:t>
              </w:r>
              <w:r>
                <w:rPr>
                  <w:rFonts w:ascii="Montserrat" w:hAnsi="Montserrat"/>
                  <w:sz w:val="20"/>
                  <w:szCs w:val="20"/>
                </w:rPr>
                <w:t>.</w:t>
              </w:r>
            </w:ins>
          </w:p>
          <w:p w14:paraId="72544A8D" w14:textId="4AC94FB3" w:rsidR="00946E0D" w:rsidRDefault="00946E0D">
            <w:pPr>
              <w:tabs>
                <w:tab w:val="left" w:pos="142"/>
              </w:tabs>
              <w:rPr>
                <w:ins w:id="2646" w:author="Ruth Guevara" w:date="2020-01-14T20:28:00Z"/>
                <w:rFonts w:ascii="Montserrat" w:hAnsi="Montserrat"/>
                <w:sz w:val="20"/>
                <w:szCs w:val="20"/>
              </w:rPr>
            </w:pPr>
            <w:ins w:id="2647" w:author="Ruth Guevara" w:date="2020-01-14T20:30:00Z">
              <w:r>
                <w:rPr>
                  <w:rFonts w:ascii="Montserrat" w:hAnsi="Montserrat"/>
                  <w:sz w:val="20"/>
                  <w:szCs w:val="20"/>
                </w:rPr>
                <w:t xml:space="preserve">Nota: </w:t>
              </w:r>
            </w:ins>
            <w:ins w:id="2648" w:author="Ruth Guevara" w:date="2020-01-14T20:28:00Z">
              <w:r>
                <w:rPr>
                  <w:rFonts w:ascii="Montserrat" w:hAnsi="Montserrat"/>
                  <w:sz w:val="20"/>
                  <w:szCs w:val="20"/>
                </w:rPr>
                <w:t xml:space="preserve">Es necesario que estos reportes </w:t>
              </w:r>
            </w:ins>
            <w:ins w:id="2649" w:author="Ruth Guevara" w:date="2020-01-14T20:30:00Z">
              <w:r>
                <w:rPr>
                  <w:rFonts w:ascii="Montserrat" w:hAnsi="Montserrat"/>
                  <w:sz w:val="20"/>
                  <w:szCs w:val="20"/>
                </w:rPr>
                <w:t xml:space="preserve">individualizados </w:t>
              </w:r>
            </w:ins>
            <w:ins w:id="2650" w:author="Ruth Guevara" w:date="2020-01-14T20:28:00Z">
              <w:r w:rsidRPr="000008F9">
                <w:rPr>
                  <w:rFonts w:ascii="Montserrat" w:hAnsi="Montserrat"/>
                  <w:sz w:val="20"/>
                  <w:szCs w:val="20"/>
                </w:rPr>
                <w:t>permita</w:t>
              </w:r>
              <w:r>
                <w:rPr>
                  <w:rFonts w:ascii="Montserrat" w:hAnsi="Montserrat"/>
                  <w:sz w:val="20"/>
                  <w:szCs w:val="20"/>
                </w:rPr>
                <w:t>n</w:t>
              </w:r>
              <w:r w:rsidRPr="000008F9">
                <w:rPr>
                  <w:rFonts w:ascii="Montserrat" w:hAnsi="Montserrat"/>
                  <w:sz w:val="20"/>
                  <w:szCs w:val="20"/>
                </w:rPr>
                <w:t xml:space="preserve"> tanto a los </w:t>
              </w:r>
              <w:r>
                <w:rPr>
                  <w:rFonts w:ascii="Montserrat" w:hAnsi="Montserrat"/>
                  <w:sz w:val="20"/>
                  <w:szCs w:val="20"/>
                </w:rPr>
                <w:t xml:space="preserve">sustentantes </w:t>
              </w:r>
              <w:r w:rsidRPr="000008F9">
                <w:rPr>
                  <w:rFonts w:ascii="Montserrat" w:hAnsi="Montserrat"/>
                  <w:sz w:val="20"/>
                  <w:szCs w:val="20"/>
                </w:rPr>
                <w:t xml:space="preserve">como a las autoridades educativas identificar de manera puntual </w:t>
              </w:r>
              <w:r>
                <w:rPr>
                  <w:rFonts w:ascii="Montserrat" w:hAnsi="Montserrat"/>
                  <w:sz w:val="20"/>
                  <w:szCs w:val="20"/>
                </w:rPr>
                <w:t>las</w:t>
              </w:r>
              <w:r w:rsidRPr="000008F9">
                <w:rPr>
                  <w:rFonts w:ascii="Montserrat" w:hAnsi="Montserrat"/>
                  <w:sz w:val="20"/>
                  <w:szCs w:val="20"/>
                </w:rPr>
                <w:t xml:space="preserve"> fortaleza</w:t>
              </w:r>
              <w:r>
                <w:rPr>
                  <w:rFonts w:ascii="Montserrat" w:hAnsi="Montserrat"/>
                  <w:sz w:val="20"/>
                  <w:szCs w:val="20"/>
                </w:rPr>
                <w:t>s</w:t>
              </w:r>
              <w:r w:rsidRPr="000008F9">
                <w:rPr>
                  <w:rFonts w:ascii="Montserrat" w:hAnsi="Montserrat"/>
                  <w:sz w:val="20"/>
                  <w:szCs w:val="20"/>
                </w:rPr>
                <w:t xml:space="preserve"> y </w:t>
              </w:r>
              <w:r>
                <w:rPr>
                  <w:rFonts w:ascii="Montserrat" w:hAnsi="Montserrat"/>
                  <w:sz w:val="20"/>
                  <w:szCs w:val="20"/>
                </w:rPr>
                <w:t>áreas de oportunidad detectadas por instrumento</w:t>
              </w:r>
              <w:r w:rsidRPr="000008F9">
                <w:rPr>
                  <w:rFonts w:ascii="Montserrat" w:hAnsi="Montserrat"/>
                  <w:sz w:val="20"/>
                  <w:szCs w:val="20"/>
                </w:rPr>
                <w:t>.</w:t>
              </w:r>
            </w:ins>
          </w:p>
        </w:tc>
        <w:tc>
          <w:tcPr>
            <w:tcW w:w="3871" w:type="dxa"/>
            <w:vAlign w:val="center"/>
            <w:tcPrChange w:id="2651" w:author="Ruth Guevara" w:date="2020-01-14T20:48:00Z">
              <w:tcPr>
                <w:tcW w:w="3871" w:type="dxa"/>
                <w:gridSpan w:val="3"/>
              </w:tcPr>
            </w:tcPrChange>
          </w:tcPr>
          <w:p w14:paraId="7B0E6D20" w14:textId="77777777" w:rsidR="00AA6CB0" w:rsidRDefault="00940759">
            <w:pPr>
              <w:pStyle w:val="Prrafodelista"/>
              <w:numPr>
                <w:ilvl w:val="0"/>
                <w:numId w:val="67"/>
              </w:numPr>
              <w:tabs>
                <w:tab w:val="left" w:pos="142"/>
                <w:tab w:val="left" w:pos="284"/>
              </w:tabs>
              <w:spacing w:before="240"/>
              <w:ind w:left="175" w:hanging="142"/>
              <w:jc w:val="both"/>
              <w:rPr>
                <w:ins w:id="2652" w:author="Ruth Guevara" w:date="2020-01-14T20:53:00Z"/>
                <w:rFonts w:ascii="Montserrat" w:hAnsi="Montserrat"/>
                <w:sz w:val="20"/>
                <w:szCs w:val="20"/>
              </w:rPr>
              <w:pPrChange w:id="2653" w:author="Ruth Guevara" w:date="2020-01-14T20:52:00Z">
                <w:pPr>
                  <w:pStyle w:val="Prrafodelista"/>
                  <w:numPr>
                    <w:ilvl w:val="1"/>
                    <w:numId w:val="67"/>
                  </w:numPr>
                  <w:tabs>
                    <w:tab w:val="left" w:pos="284"/>
                  </w:tabs>
                  <w:spacing w:before="240" w:line="360" w:lineRule="auto"/>
                  <w:ind w:left="1440" w:hanging="360"/>
                  <w:jc w:val="both"/>
                </w:pPr>
              </w:pPrChange>
            </w:pPr>
            <w:ins w:id="2654" w:author="Ruth Guevara" w:date="2020-01-14T20:40:00Z">
              <w:r w:rsidRPr="00AA6CB0">
                <w:rPr>
                  <w:rFonts w:ascii="Montserrat" w:hAnsi="Montserrat"/>
                  <w:sz w:val="20"/>
                  <w:szCs w:val="20"/>
                  <w:rPrChange w:id="2655" w:author="Ruth Guevara" w:date="2020-01-14T20:53:00Z">
                    <w:rPr/>
                  </w:rPrChange>
                </w:rPr>
                <w:t>Carta descriptiva de la capacitación del personal técnico de USICAMM.</w:t>
              </w:r>
            </w:ins>
          </w:p>
          <w:p w14:paraId="5264DCB4" w14:textId="77777777" w:rsidR="00AA6CB0" w:rsidRDefault="00AA6CB0">
            <w:pPr>
              <w:pStyle w:val="Prrafodelista"/>
              <w:numPr>
                <w:ilvl w:val="0"/>
                <w:numId w:val="67"/>
              </w:numPr>
              <w:tabs>
                <w:tab w:val="left" w:pos="142"/>
                <w:tab w:val="left" w:pos="284"/>
              </w:tabs>
              <w:spacing w:before="240"/>
              <w:ind w:left="175" w:hanging="142"/>
              <w:rPr>
                <w:ins w:id="2656" w:author="Ruth Guevara" w:date="2020-01-14T20:53:00Z"/>
                <w:rFonts w:ascii="Montserrat" w:hAnsi="Montserrat"/>
                <w:sz w:val="20"/>
                <w:szCs w:val="20"/>
              </w:rPr>
              <w:pPrChange w:id="2657" w:author="Ruth Guevara" w:date="2020-01-14T20:53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658" w:author="Ruth Guevara" w:date="2020-01-14T20:52:00Z">
              <w:r w:rsidRPr="00AA6CB0">
                <w:rPr>
                  <w:rFonts w:ascii="Montserrat" w:hAnsi="Montserrat"/>
                  <w:sz w:val="20"/>
                  <w:szCs w:val="20"/>
                  <w:rPrChange w:id="2659" w:author="Ruth Guevara" w:date="2020-01-14T20:53:00Z">
                    <w:rPr/>
                  </w:rPrChange>
                </w:rPr>
                <w:t>Tabla de resultados por instrumento, estructurada con base al protocolo de intercambio que se establezca y en formato de texto plano (txt o csv).</w:t>
              </w:r>
            </w:ins>
          </w:p>
          <w:p w14:paraId="26BD097F" w14:textId="7BAB6214" w:rsidR="00940759" w:rsidRDefault="00940759">
            <w:pPr>
              <w:pStyle w:val="Prrafodelista"/>
              <w:numPr>
                <w:ilvl w:val="0"/>
                <w:numId w:val="67"/>
              </w:numPr>
              <w:tabs>
                <w:tab w:val="left" w:pos="284"/>
              </w:tabs>
              <w:spacing w:before="240"/>
              <w:ind w:left="175" w:hanging="142"/>
              <w:rPr>
                <w:ins w:id="2660" w:author="Ruth Guevara" w:date="2020-01-14T20:28:00Z"/>
                <w:rFonts w:ascii="Montserrat" w:hAnsi="Montserrat"/>
                <w:sz w:val="20"/>
                <w:szCs w:val="20"/>
              </w:rPr>
              <w:pPrChange w:id="2661" w:author="Ruth Guevara" w:date="2020-01-14T20:56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662" w:author="Ruth Guevara" w:date="2020-01-14T20:41:00Z">
              <w:r w:rsidRPr="00AA6CB0">
                <w:rPr>
                  <w:rFonts w:ascii="Montserrat" w:hAnsi="Montserrat"/>
                  <w:sz w:val="20"/>
                  <w:szCs w:val="20"/>
                  <w:rPrChange w:id="2663" w:author="Ruth Guevara" w:date="2020-01-14T20:53:00Z">
                    <w:rPr/>
                  </w:rPrChange>
                </w:rPr>
                <w:t>Reportes individualizados de cada sustentante en cada uno de los instrumentos.</w:t>
              </w:r>
            </w:ins>
          </w:p>
        </w:tc>
      </w:tr>
      <w:tr w:rsidR="00940759" w14:paraId="724D5855" w14:textId="77777777" w:rsidTr="00940759">
        <w:trPr>
          <w:trHeight w:val="1156"/>
          <w:ins w:id="2664" w:author="Ruth Guevara" w:date="2020-01-14T20:28:00Z"/>
          <w:trPrChange w:id="2665" w:author="Ruth Guevara" w:date="2020-01-14T20:48:00Z">
            <w:trPr>
              <w:trHeight w:val="1156"/>
            </w:trPr>
          </w:trPrChange>
        </w:trPr>
        <w:tc>
          <w:tcPr>
            <w:tcW w:w="1200" w:type="dxa"/>
            <w:vAlign w:val="center"/>
            <w:tcPrChange w:id="2666" w:author="Ruth Guevara" w:date="2020-01-14T20:48:00Z">
              <w:tcPr>
                <w:tcW w:w="1200" w:type="dxa"/>
                <w:vAlign w:val="center"/>
              </w:tcPr>
            </w:tcPrChange>
          </w:tcPr>
          <w:p w14:paraId="5F5E3799" w14:textId="797E66B5" w:rsidR="00946E0D" w:rsidRDefault="00946E0D">
            <w:pPr>
              <w:tabs>
                <w:tab w:val="left" w:pos="142"/>
              </w:tabs>
              <w:rPr>
                <w:ins w:id="2667" w:author="Ruth Guevara" w:date="2020-01-14T20:28:00Z"/>
                <w:rFonts w:ascii="Montserrat" w:hAnsi="Montserrat"/>
                <w:sz w:val="20"/>
                <w:szCs w:val="20"/>
              </w:rPr>
              <w:pPrChange w:id="2668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669" w:author="Ruth Guevara" w:date="2020-01-14T20:28:00Z">
              <w:r>
                <w:rPr>
                  <w:rFonts w:ascii="Montserrat" w:hAnsi="Montserrat"/>
                  <w:sz w:val="20"/>
                  <w:szCs w:val="20"/>
                </w:rPr>
                <w:t>Análisis</w:t>
              </w:r>
            </w:ins>
          </w:p>
        </w:tc>
        <w:tc>
          <w:tcPr>
            <w:tcW w:w="3757" w:type="dxa"/>
            <w:vAlign w:val="center"/>
            <w:tcPrChange w:id="2670" w:author="Ruth Guevara" w:date="2020-01-14T20:48:00Z">
              <w:tcPr>
                <w:tcW w:w="3757" w:type="dxa"/>
                <w:gridSpan w:val="2"/>
                <w:vAlign w:val="center"/>
              </w:tcPr>
            </w:tcPrChange>
          </w:tcPr>
          <w:p w14:paraId="3C87D527" w14:textId="74994186" w:rsidR="00946E0D" w:rsidRDefault="00946E0D">
            <w:pPr>
              <w:tabs>
                <w:tab w:val="left" w:pos="284"/>
              </w:tabs>
              <w:rPr>
                <w:ins w:id="2671" w:author="Ruth Guevara" w:date="2020-01-14T20:28:00Z"/>
                <w:rFonts w:ascii="Montserrat" w:hAnsi="Montserrat"/>
                <w:sz w:val="20"/>
                <w:szCs w:val="20"/>
              </w:rPr>
            </w:pPr>
            <w:ins w:id="2672" w:author="Ruth Guevara" w:date="2020-01-14T20:30:00Z">
              <w:r>
                <w:rPr>
                  <w:rFonts w:ascii="Montserrat" w:hAnsi="Montserrat"/>
                  <w:sz w:val="20"/>
                  <w:szCs w:val="20"/>
                </w:rPr>
                <w:t>Realización del a</w:t>
              </w:r>
            </w:ins>
            <w:ins w:id="2673" w:author="Ruth Guevara" w:date="2020-01-14T20:28:00Z">
              <w:r w:rsidRPr="000008F9">
                <w:rPr>
                  <w:rFonts w:ascii="Montserrat" w:hAnsi="Montserrat"/>
                  <w:sz w:val="20"/>
                  <w:szCs w:val="20"/>
                </w:rPr>
                <w:t xml:space="preserve">nálisis del comportamiento psicométrico de </w:t>
              </w:r>
              <w:r>
                <w:rPr>
                  <w:rFonts w:ascii="Montserrat" w:hAnsi="Montserrat"/>
                  <w:sz w:val="20"/>
                  <w:szCs w:val="20"/>
                </w:rPr>
                <w:t>todos los</w:t>
              </w:r>
              <w:r w:rsidRPr="000008F9">
                <w:rPr>
                  <w:rFonts w:ascii="Montserrat" w:hAnsi="Montserrat"/>
                  <w:sz w:val="20"/>
                  <w:szCs w:val="20"/>
                </w:rPr>
                <w:t xml:space="preserve"> instrumentos y elaboración de los </w:t>
              </w:r>
              <w:r>
                <w:rPr>
                  <w:rFonts w:ascii="Montserrat" w:hAnsi="Montserrat"/>
                  <w:sz w:val="20"/>
                  <w:szCs w:val="20"/>
                </w:rPr>
                <w:t>i</w:t>
              </w:r>
              <w:r w:rsidRPr="000008F9">
                <w:rPr>
                  <w:rFonts w:ascii="Montserrat" w:hAnsi="Montserrat"/>
                  <w:sz w:val="20"/>
                  <w:szCs w:val="20"/>
                </w:rPr>
                <w:t>nformes técnicos</w:t>
              </w:r>
              <w:r>
                <w:rPr>
                  <w:rFonts w:ascii="Montserrat" w:hAnsi="Montserrat"/>
                  <w:sz w:val="20"/>
                  <w:szCs w:val="20"/>
                </w:rPr>
                <w:t xml:space="preserve"> </w:t>
              </w:r>
              <w:r w:rsidRPr="000008F9">
                <w:rPr>
                  <w:rFonts w:ascii="Montserrat" w:hAnsi="Montserrat"/>
                  <w:sz w:val="20"/>
                  <w:szCs w:val="20"/>
                </w:rPr>
                <w:t xml:space="preserve"> de cada </w:t>
              </w:r>
              <w:r>
                <w:rPr>
                  <w:rFonts w:ascii="Montserrat" w:hAnsi="Montserrat"/>
                  <w:sz w:val="20"/>
                  <w:szCs w:val="20"/>
                </w:rPr>
                <w:t>uno</w:t>
              </w:r>
              <w:r w:rsidRPr="000008F9">
                <w:rPr>
                  <w:rFonts w:ascii="Montserrat" w:hAnsi="Montserrat"/>
                  <w:sz w:val="20"/>
                  <w:szCs w:val="20"/>
                </w:rPr>
                <w:t>.</w:t>
              </w:r>
            </w:ins>
          </w:p>
        </w:tc>
        <w:tc>
          <w:tcPr>
            <w:tcW w:w="3871" w:type="dxa"/>
            <w:vAlign w:val="center"/>
            <w:tcPrChange w:id="2674" w:author="Ruth Guevara" w:date="2020-01-14T20:48:00Z">
              <w:tcPr>
                <w:tcW w:w="3871" w:type="dxa"/>
                <w:gridSpan w:val="3"/>
                <w:vAlign w:val="center"/>
              </w:tcPr>
            </w:tcPrChange>
          </w:tcPr>
          <w:p w14:paraId="3B5EA5E5" w14:textId="77777777" w:rsidR="00946E0D" w:rsidRDefault="00940759">
            <w:pPr>
              <w:pStyle w:val="Prrafodelista"/>
              <w:numPr>
                <w:ilvl w:val="0"/>
                <w:numId w:val="68"/>
              </w:numPr>
              <w:tabs>
                <w:tab w:val="left" w:pos="142"/>
              </w:tabs>
              <w:ind w:hanging="720"/>
              <w:rPr>
                <w:ins w:id="2675" w:author="DANIELA ARENAS MENESES" w:date="2020-01-14T22:44:00Z"/>
                <w:rFonts w:ascii="Montserrat" w:hAnsi="Montserrat"/>
                <w:sz w:val="20"/>
                <w:szCs w:val="20"/>
              </w:rPr>
            </w:pPr>
            <w:ins w:id="2676" w:author="Ruth Guevara" w:date="2020-01-14T20:41:00Z">
              <w:r w:rsidRPr="00940759">
                <w:rPr>
                  <w:rFonts w:ascii="Montserrat" w:hAnsi="Montserrat"/>
                  <w:sz w:val="20"/>
                  <w:szCs w:val="20"/>
                  <w:rPrChange w:id="2677" w:author="Ruth Guevara" w:date="2020-01-14T20:45:00Z">
                    <w:rPr/>
                  </w:rPrChange>
                </w:rPr>
                <w:t xml:space="preserve">Informes técnicos de cada </w:t>
              </w:r>
            </w:ins>
            <w:ins w:id="2678" w:author="Ruth Guevara" w:date="2020-01-14T20:42:00Z">
              <w:r w:rsidRPr="00940759">
                <w:rPr>
                  <w:rFonts w:ascii="Montserrat" w:hAnsi="Montserrat"/>
                  <w:sz w:val="20"/>
                  <w:szCs w:val="20"/>
                  <w:rPrChange w:id="2679" w:author="Ruth Guevara" w:date="2020-01-14T20:45:00Z">
                    <w:rPr/>
                  </w:rPrChange>
                </w:rPr>
                <w:t>instrumento.</w:t>
              </w:r>
            </w:ins>
          </w:p>
          <w:p w14:paraId="42091A93" w14:textId="28CEC585" w:rsidR="00141D3B" w:rsidRPr="00940759" w:rsidRDefault="00141D3B">
            <w:pPr>
              <w:pStyle w:val="Prrafodelista"/>
              <w:numPr>
                <w:ilvl w:val="0"/>
                <w:numId w:val="68"/>
              </w:numPr>
              <w:tabs>
                <w:tab w:val="left" w:pos="142"/>
              </w:tabs>
              <w:ind w:hanging="720"/>
              <w:rPr>
                <w:ins w:id="2680" w:author="Ruth Guevara" w:date="2020-01-14T20:28:00Z"/>
                <w:rFonts w:ascii="Montserrat" w:hAnsi="Montserrat"/>
                <w:sz w:val="20"/>
                <w:szCs w:val="20"/>
                <w:rPrChange w:id="2681" w:author="Ruth Guevara" w:date="2020-01-14T20:45:00Z">
                  <w:rPr>
                    <w:ins w:id="2682" w:author="Ruth Guevara" w:date="2020-01-14T20:28:00Z"/>
                  </w:rPr>
                </w:rPrChange>
              </w:rPr>
              <w:pPrChange w:id="2683" w:author="Ruth Guevara" w:date="2020-01-14T20:48:00Z">
                <w:pPr>
                  <w:tabs>
                    <w:tab w:val="left" w:pos="142"/>
                  </w:tabs>
                  <w:jc w:val="both"/>
                </w:pPr>
              </w:pPrChange>
            </w:pPr>
            <w:ins w:id="2684" w:author="DANIELA ARENAS MENESES" w:date="2020-01-14T22:44:00Z">
              <w:r>
                <w:rPr>
                  <w:rFonts w:ascii="Montserrat" w:hAnsi="Montserrat"/>
                  <w:sz w:val="20"/>
                  <w:szCs w:val="20"/>
                </w:rPr>
                <w:t>Reportes de resultados para la autoridad</w:t>
              </w:r>
            </w:ins>
            <w:ins w:id="2685" w:author="DANIELA ARENAS MENESES" w:date="2020-01-14T22:45:00Z">
              <w:r>
                <w:rPr>
                  <w:rFonts w:ascii="Montserrat" w:hAnsi="Montserrat"/>
                  <w:sz w:val="20"/>
                  <w:szCs w:val="20"/>
                </w:rPr>
                <w:t xml:space="preserve"> federal y local.</w:t>
              </w:r>
            </w:ins>
          </w:p>
        </w:tc>
      </w:tr>
    </w:tbl>
    <w:p w14:paraId="76DF258A" w14:textId="77777777" w:rsidR="00735EFB" w:rsidRPr="006233CD" w:rsidRDefault="00735EFB" w:rsidP="00735EFB">
      <w:pPr>
        <w:tabs>
          <w:tab w:val="left" w:pos="142"/>
        </w:tabs>
        <w:spacing w:before="240" w:line="360" w:lineRule="auto"/>
        <w:jc w:val="both"/>
        <w:rPr>
          <w:ins w:id="2686" w:author="Ruth Guevara" w:date="2020-01-14T21:00:00Z"/>
          <w:rFonts w:ascii="Montserrat" w:hAnsi="Montserrat"/>
          <w:sz w:val="20"/>
          <w:szCs w:val="20"/>
        </w:rPr>
      </w:pPr>
      <w:ins w:id="2687" w:author="Ruth Guevara" w:date="2020-01-14T21:00:00Z">
        <w:r w:rsidRPr="006233CD">
          <w:rPr>
            <w:rFonts w:ascii="Montserrat" w:hAnsi="Montserrat"/>
            <w:sz w:val="20"/>
            <w:szCs w:val="20"/>
          </w:rPr>
          <w:t xml:space="preserve">Es necesario que el Prestador de Servicios, en conjunto con el personal técnico de la USICAMM, defina los criterios y protocolos a seguir para la entrega y reporte de cada uno de los entregables descritos. </w:t>
        </w:r>
      </w:ins>
    </w:p>
    <w:p w14:paraId="7EC4AC67" w14:textId="44CCC8E4" w:rsidR="00E16625" w:rsidRDefault="00E16625">
      <w:pPr>
        <w:rPr>
          <w:ins w:id="2688" w:author="Ruth Guevara" w:date="2020-01-14T17:27:00Z"/>
          <w:rFonts w:ascii="Montserrat" w:hAnsi="Montserrat"/>
          <w:sz w:val="20"/>
          <w:szCs w:val="20"/>
        </w:rPr>
      </w:pPr>
    </w:p>
    <w:p w14:paraId="7BA23B31" w14:textId="272D335D" w:rsidR="00843515" w:rsidDel="00E17068" w:rsidRDefault="00843515">
      <w:pPr>
        <w:rPr>
          <w:del w:id="2689" w:author="Ruth Guevara" w:date="2020-01-14T20:10:00Z"/>
          <w:rFonts w:ascii="Montserrat" w:hAnsi="Montserrat"/>
          <w:sz w:val="20"/>
          <w:szCs w:val="20"/>
        </w:rPr>
      </w:pPr>
      <w:del w:id="2690" w:author="Ruth Guevara" w:date="2020-01-14T20:10:00Z">
        <w:r w:rsidDel="00E17068">
          <w:rPr>
            <w:rFonts w:ascii="Montserrat" w:hAnsi="Montserrat"/>
            <w:sz w:val="20"/>
            <w:szCs w:val="20"/>
          </w:rPr>
          <w:br w:type="page"/>
        </w:r>
      </w:del>
    </w:p>
    <w:p w14:paraId="7D559EED" w14:textId="013D6640" w:rsidR="00923405" w:rsidDel="006422FC" w:rsidRDefault="00923405" w:rsidP="00C55FD3">
      <w:pPr>
        <w:tabs>
          <w:tab w:val="left" w:pos="142"/>
        </w:tabs>
        <w:jc w:val="both"/>
        <w:rPr>
          <w:del w:id="2691" w:author="Ruth Guevara" w:date="2020-01-14T19:58:00Z"/>
          <w:rFonts w:ascii="Montserrat" w:hAnsi="Montserrat"/>
          <w:sz w:val="20"/>
          <w:szCs w:val="20"/>
        </w:rPr>
      </w:pPr>
    </w:p>
    <w:p w14:paraId="20DDEC25" w14:textId="28536E29" w:rsidR="00013FF9" w:rsidDel="006422FC" w:rsidRDefault="00923405" w:rsidP="00C55FD3">
      <w:pPr>
        <w:tabs>
          <w:tab w:val="left" w:pos="142"/>
        </w:tabs>
        <w:jc w:val="both"/>
        <w:rPr>
          <w:del w:id="2692" w:author="Ruth Guevara" w:date="2020-01-14T19:58:00Z"/>
          <w:rFonts w:ascii="Montserrat" w:hAnsi="Montserrat"/>
          <w:sz w:val="20"/>
          <w:szCs w:val="20"/>
        </w:rPr>
      </w:pPr>
      <w:del w:id="2693" w:author="Ruth Guevara" w:date="2020-01-14T19:58:00Z">
        <w:r w:rsidDel="006422FC">
          <w:rPr>
            <w:rFonts w:ascii="Montserrat" w:hAnsi="Montserrat"/>
            <w:sz w:val="20"/>
            <w:szCs w:val="20"/>
          </w:rPr>
          <w:delText xml:space="preserve"> </w:delText>
        </w:r>
      </w:del>
    </w:p>
    <w:p w14:paraId="34AF7818" w14:textId="6F559662" w:rsidR="00B94754" w:rsidRPr="00C55FD3" w:rsidDel="006422FC" w:rsidRDefault="00013FF9">
      <w:pPr>
        <w:tabs>
          <w:tab w:val="left" w:pos="142"/>
        </w:tabs>
        <w:jc w:val="both"/>
        <w:rPr>
          <w:del w:id="2694" w:author="Ruth Guevara" w:date="2020-01-14T19:58:00Z"/>
          <w:rFonts w:ascii="Montserrat" w:hAnsi="Montserrat"/>
          <w:sz w:val="20"/>
          <w:szCs w:val="20"/>
        </w:rPr>
      </w:pPr>
      <w:del w:id="2695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, lo cual implica la realización de</w:delText>
        </w:r>
      </w:del>
      <w:del w:id="2696" w:author="Ruth Guevara" w:date="2020-01-14T16:48:00Z">
        <w:r w:rsidR="00666CC1" w:rsidDel="00013FF9">
          <w:rPr>
            <w:rFonts w:ascii="Montserrat" w:hAnsi="Montserrat"/>
            <w:sz w:val="20"/>
            <w:szCs w:val="20"/>
          </w:rPr>
          <w:delText>. Para lo cual será necesario</w:delText>
        </w:r>
      </w:del>
      <w:del w:id="2697" w:author="Ruth Guevara" w:date="2020-01-14T19:58:00Z">
        <w:r w:rsidR="00666CC1" w:rsidDel="006422FC">
          <w:rPr>
            <w:rFonts w:ascii="Montserrat" w:hAnsi="Montserrat"/>
            <w:sz w:val="20"/>
            <w:szCs w:val="20"/>
          </w:rPr>
          <w:delText xml:space="preserve">: </w:delText>
        </w:r>
      </w:del>
    </w:p>
    <w:p w14:paraId="648BB9CB" w14:textId="77AF04FA" w:rsidR="00D34A3A" w:rsidRPr="00DA78C6" w:rsidDel="006422FC" w:rsidRDefault="00CF752F">
      <w:pPr>
        <w:rPr>
          <w:del w:id="2698" w:author="Ruth Guevara" w:date="2020-01-14T19:58:00Z"/>
          <w:rFonts w:ascii="Montserrat" w:hAnsi="Montserrat"/>
          <w:sz w:val="20"/>
          <w:szCs w:val="20"/>
        </w:rPr>
        <w:pPrChange w:id="2699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00" w:author="Ruth Guevara" w:date="2020-01-14T19:58:00Z">
        <w:r w:rsidRPr="00DA78C6" w:rsidDel="006422FC">
          <w:rPr>
            <w:rFonts w:ascii="Montserrat" w:hAnsi="Montserrat"/>
            <w:sz w:val="20"/>
            <w:szCs w:val="20"/>
          </w:rPr>
          <w:delText xml:space="preserve">El </w:delText>
        </w:r>
        <w:r w:rsidRPr="00CF752F" w:rsidDel="006422FC">
          <w:rPr>
            <w:rFonts w:ascii="Montserrat" w:hAnsi="Montserrat"/>
            <w:sz w:val="20"/>
            <w:szCs w:val="20"/>
          </w:rPr>
          <w:delText>d</w:delText>
        </w:r>
        <w:r w:rsidR="00D34A3A" w:rsidRPr="00CF752F" w:rsidDel="006422FC">
          <w:rPr>
            <w:rFonts w:ascii="Montserrat" w:hAnsi="Montserrat"/>
            <w:sz w:val="20"/>
            <w:szCs w:val="20"/>
          </w:rPr>
          <w:delText>is</w:delText>
        </w:r>
        <w:r w:rsidR="00D34A3A" w:rsidRPr="00A02D01" w:rsidDel="006422FC">
          <w:rPr>
            <w:rFonts w:ascii="Montserrat" w:hAnsi="Montserrat"/>
            <w:sz w:val="20"/>
            <w:szCs w:val="20"/>
          </w:rPr>
          <w:delText xml:space="preserve">eño </w:delText>
        </w:r>
        <w:r w:rsidR="007D62EE" w:rsidDel="006422FC">
          <w:rPr>
            <w:rFonts w:ascii="Montserrat" w:hAnsi="Montserrat"/>
            <w:sz w:val="20"/>
            <w:szCs w:val="20"/>
          </w:rPr>
          <w:delText xml:space="preserve">de los marcos </w:delText>
        </w:r>
        <w:r w:rsidR="00295AC6" w:rsidDel="006422FC">
          <w:rPr>
            <w:rFonts w:ascii="Montserrat" w:hAnsi="Montserrat"/>
            <w:sz w:val="20"/>
            <w:szCs w:val="20"/>
          </w:rPr>
          <w:delText>referenciales</w:delText>
        </w:r>
        <w:r w:rsidR="00DA78C6" w:rsidDel="006422FC">
          <w:rPr>
            <w:rFonts w:ascii="Montserrat" w:hAnsi="Montserrat"/>
            <w:sz w:val="20"/>
            <w:szCs w:val="20"/>
          </w:rPr>
          <w:delText xml:space="preserve">, </w:delText>
        </w:r>
        <w:r w:rsidR="007D62EE" w:rsidDel="006422FC">
          <w:rPr>
            <w:rFonts w:ascii="Montserrat" w:hAnsi="Montserrat"/>
            <w:sz w:val="20"/>
            <w:szCs w:val="20"/>
          </w:rPr>
          <w:delText>especificaciones generales</w:delText>
        </w:r>
        <w:r w:rsidR="00DA78C6" w:rsidDel="006422FC">
          <w:rPr>
            <w:rFonts w:ascii="Montserrat" w:hAnsi="Montserrat"/>
            <w:sz w:val="20"/>
            <w:szCs w:val="20"/>
          </w:rPr>
          <w:delText xml:space="preserve"> y fichas técnicas</w:delText>
        </w:r>
        <w:r w:rsidR="007D62EE" w:rsidDel="006422FC">
          <w:rPr>
            <w:rFonts w:ascii="Montserrat" w:hAnsi="Montserrat"/>
            <w:sz w:val="20"/>
            <w:szCs w:val="20"/>
          </w:rPr>
          <w:delText xml:space="preserve"> de los instrumentos</w:delText>
        </w:r>
      </w:del>
      <w:del w:id="2701" w:author="Ruth Guevara" w:date="2020-01-14T16:45:00Z">
        <w:r w:rsidR="00C75275" w:rsidDel="00013FF9">
          <w:rPr>
            <w:rFonts w:ascii="Montserrat" w:hAnsi="Montserrat"/>
            <w:sz w:val="20"/>
            <w:szCs w:val="20"/>
          </w:rPr>
          <w:delText xml:space="preserve"> de valoración</w:delText>
        </w:r>
      </w:del>
      <w:del w:id="2702" w:author="Ruth Guevara" w:date="2020-01-14T19:58:00Z">
        <w:r w:rsidR="00C75275" w:rsidDel="006422FC">
          <w:rPr>
            <w:rFonts w:ascii="Montserrat" w:hAnsi="Montserrat"/>
            <w:sz w:val="20"/>
            <w:szCs w:val="20"/>
          </w:rPr>
          <w:delText xml:space="preserve"> </w:delText>
        </w:r>
        <w:r w:rsidR="00DA78C6" w:rsidDel="006422FC">
          <w:rPr>
            <w:rFonts w:ascii="Montserrat" w:hAnsi="Montserrat"/>
            <w:sz w:val="20"/>
            <w:szCs w:val="20"/>
          </w:rPr>
          <w:delText xml:space="preserve">descritos en la </w:delText>
        </w:r>
        <w:r w:rsidR="00DA78C6" w:rsidRPr="00DA78C6" w:rsidDel="006422FC">
          <w:rPr>
            <w:rFonts w:ascii="Montserrat" w:hAnsi="Montserrat"/>
            <w:sz w:val="20"/>
            <w:szCs w:val="20"/>
            <w:highlight w:val="yellow"/>
          </w:rPr>
          <w:delText xml:space="preserve">tabla </w:delText>
        </w:r>
      </w:del>
      <w:del w:id="2703" w:author="Ruth Guevara" w:date="2020-01-14T16:46:00Z">
        <w:r w:rsidR="00DA78C6" w:rsidRPr="00DA78C6" w:rsidDel="00013FF9">
          <w:rPr>
            <w:rFonts w:ascii="Montserrat" w:hAnsi="Montserrat"/>
            <w:sz w:val="20"/>
            <w:szCs w:val="20"/>
            <w:highlight w:val="yellow"/>
          </w:rPr>
          <w:delText>XX</w:delText>
        </w:r>
      </w:del>
      <w:del w:id="2704" w:author="Ruth Guevara" w:date="2020-01-14T16:45:00Z">
        <w:r w:rsidR="00DA78C6" w:rsidDel="00013FF9">
          <w:rPr>
            <w:rFonts w:ascii="Montserrat" w:hAnsi="Montserrat"/>
            <w:sz w:val="20"/>
            <w:szCs w:val="20"/>
          </w:rPr>
          <w:delText xml:space="preserve"> </w:delText>
        </w:r>
        <w:r w:rsidR="00295AC6" w:rsidDel="00013FF9">
          <w:rPr>
            <w:rFonts w:ascii="Montserrat" w:hAnsi="Montserrat"/>
            <w:sz w:val="20"/>
            <w:szCs w:val="20"/>
          </w:rPr>
          <w:delText xml:space="preserve">con base </w:delText>
        </w:r>
        <w:r w:rsidR="00B65C67" w:rsidDel="00013FF9">
          <w:rPr>
            <w:rFonts w:ascii="Montserrat" w:hAnsi="Montserrat"/>
            <w:sz w:val="20"/>
            <w:szCs w:val="20"/>
          </w:rPr>
          <w:delText>en</w:delText>
        </w:r>
        <w:r w:rsidR="00DA78C6" w:rsidDel="00013FF9">
          <w:rPr>
            <w:rFonts w:ascii="Montserrat" w:hAnsi="Montserrat"/>
            <w:sz w:val="20"/>
            <w:szCs w:val="20"/>
          </w:rPr>
          <w:delText xml:space="preserve"> métodos y técnicas específicas</w:delText>
        </w:r>
      </w:del>
      <w:del w:id="2705" w:author="Ruth Guevara" w:date="2020-01-14T19:58:00Z">
        <w:r w:rsidR="0013727B" w:rsidRPr="00DA78C6" w:rsidDel="006422FC">
          <w:rPr>
            <w:rFonts w:ascii="Montserrat" w:hAnsi="Montserrat"/>
            <w:sz w:val="20"/>
            <w:szCs w:val="20"/>
          </w:rPr>
          <w:delText>.</w:delText>
        </w:r>
      </w:del>
    </w:p>
    <w:p w14:paraId="558F41EE" w14:textId="233D63AC" w:rsidR="00C47866" w:rsidDel="006422FC" w:rsidRDefault="00CF752F">
      <w:pPr>
        <w:rPr>
          <w:del w:id="2706" w:author="Ruth Guevara" w:date="2020-01-14T19:58:00Z"/>
          <w:rFonts w:ascii="Montserrat" w:hAnsi="Montserrat"/>
          <w:sz w:val="20"/>
          <w:szCs w:val="20"/>
        </w:rPr>
        <w:pPrChange w:id="2707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08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El d</w:delText>
        </w:r>
        <w:r w:rsidR="00C47866" w:rsidDel="006422FC">
          <w:rPr>
            <w:rFonts w:ascii="Montserrat" w:hAnsi="Montserrat"/>
            <w:sz w:val="20"/>
            <w:szCs w:val="20"/>
          </w:rPr>
          <w:delText xml:space="preserve">iseño y desarrollo de un sistema informático que permita la aplicación </w:delText>
        </w:r>
        <w:r w:rsidR="002737D9" w:rsidDel="006422FC">
          <w:rPr>
            <w:rFonts w:ascii="Montserrat" w:hAnsi="Montserrat"/>
            <w:sz w:val="20"/>
            <w:szCs w:val="20"/>
          </w:rPr>
          <w:delText xml:space="preserve">en sede </w:delText>
        </w:r>
        <w:r w:rsidR="00C47866" w:rsidDel="006422FC">
          <w:rPr>
            <w:rFonts w:ascii="Montserrat" w:hAnsi="Montserrat"/>
            <w:sz w:val="20"/>
            <w:szCs w:val="20"/>
          </w:rPr>
          <w:delText>de los instrumentos</w:delText>
        </w:r>
      </w:del>
      <w:del w:id="2709" w:author="Ruth Guevara" w:date="2020-01-14T16:46:00Z">
        <w:r w:rsidR="00C47866" w:rsidDel="00013FF9">
          <w:rPr>
            <w:rFonts w:ascii="Montserrat" w:hAnsi="Montserrat"/>
            <w:sz w:val="20"/>
            <w:szCs w:val="20"/>
          </w:rPr>
          <w:delText xml:space="preserve"> de valoración del SISAP</w:delText>
        </w:r>
      </w:del>
      <w:del w:id="2710" w:author="Ruth Guevara" w:date="2020-01-14T16:48:00Z">
        <w:r w:rsidR="00C47866" w:rsidDel="00013FF9">
          <w:rPr>
            <w:rFonts w:ascii="Montserrat" w:hAnsi="Montserrat"/>
            <w:sz w:val="20"/>
            <w:szCs w:val="20"/>
          </w:rPr>
          <w:delText>.</w:delText>
        </w:r>
      </w:del>
    </w:p>
    <w:p w14:paraId="700A365E" w14:textId="2DB9E9BE" w:rsidR="00632D12" w:rsidDel="006422FC" w:rsidRDefault="00CF752F">
      <w:pPr>
        <w:rPr>
          <w:del w:id="2711" w:author="Ruth Guevara" w:date="2020-01-14T19:58:00Z"/>
          <w:rFonts w:ascii="Montserrat" w:hAnsi="Montserrat"/>
          <w:sz w:val="20"/>
          <w:szCs w:val="20"/>
        </w:rPr>
        <w:pPrChange w:id="2712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13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El d</w:delText>
        </w:r>
        <w:r w:rsidR="00632D12" w:rsidDel="006422FC">
          <w:rPr>
            <w:rFonts w:ascii="Montserrat" w:hAnsi="Montserrat"/>
            <w:sz w:val="20"/>
            <w:szCs w:val="20"/>
          </w:rPr>
          <w:delText xml:space="preserve">esarrollo </w:delText>
        </w:r>
        <w:r w:rsidR="00B37993" w:rsidDel="006422FC">
          <w:rPr>
            <w:rFonts w:ascii="Montserrat" w:hAnsi="Montserrat"/>
            <w:sz w:val="20"/>
            <w:szCs w:val="20"/>
          </w:rPr>
          <w:delText>de los ítems o tareas evaluativas</w:delText>
        </w:r>
        <w:r w:rsidR="00632D12" w:rsidDel="006422FC">
          <w:rPr>
            <w:rFonts w:ascii="Montserrat" w:hAnsi="Montserrat"/>
            <w:sz w:val="20"/>
            <w:szCs w:val="20"/>
          </w:rPr>
          <w:delText xml:space="preserve"> y </w:delText>
        </w:r>
        <w:r w:rsidR="00BF2F4E" w:rsidDel="006422FC">
          <w:rPr>
            <w:rFonts w:ascii="Montserrat" w:hAnsi="Montserrat"/>
            <w:sz w:val="20"/>
            <w:szCs w:val="20"/>
          </w:rPr>
          <w:delText xml:space="preserve">el ensamble de </w:delText>
        </w:r>
        <w:r w:rsidR="00632D12" w:rsidDel="006422FC">
          <w:rPr>
            <w:rFonts w:ascii="Montserrat" w:hAnsi="Montserrat"/>
            <w:sz w:val="20"/>
            <w:szCs w:val="20"/>
          </w:rPr>
          <w:delText>las versiones de los distintos instrumentos</w:delText>
        </w:r>
      </w:del>
      <w:del w:id="2714" w:author="Ruth Guevara" w:date="2020-01-14T16:46:00Z">
        <w:r w:rsidR="00632D12" w:rsidDel="00013FF9">
          <w:rPr>
            <w:rFonts w:ascii="Montserrat" w:hAnsi="Montserrat"/>
            <w:sz w:val="20"/>
            <w:szCs w:val="20"/>
          </w:rPr>
          <w:delText xml:space="preserve"> de valoración del SISAP</w:delText>
        </w:r>
      </w:del>
      <w:del w:id="2715" w:author="Ruth Guevara" w:date="2020-01-14T19:58:00Z">
        <w:r w:rsidR="00632D12" w:rsidDel="006422FC">
          <w:rPr>
            <w:rFonts w:ascii="Montserrat" w:hAnsi="Montserrat"/>
            <w:sz w:val="20"/>
            <w:szCs w:val="20"/>
          </w:rPr>
          <w:delText>.</w:delText>
        </w:r>
      </w:del>
    </w:p>
    <w:p w14:paraId="3CF158B3" w14:textId="07CC5F00" w:rsidR="00632D12" w:rsidDel="006422FC" w:rsidRDefault="00CF752F">
      <w:pPr>
        <w:rPr>
          <w:del w:id="2716" w:author="Ruth Guevara" w:date="2020-01-14T19:58:00Z"/>
          <w:rFonts w:ascii="Montserrat" w:hAnsi="Montserrat"/>
          <w:sz w:val="20"/>
          <w:szCs w:val="20"/>
        </w:rPr>
        <w:pPrChange w:id="2717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18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El p</w:delText>
        </w:r>
        <w:r w:rsidR="00632D12" w:rsidDel="006422FC">
          <w:rPr>
            <w:rFonts w:ascii="Montserrat" w:hAnsi="Montserrat"/>
            <w:sz w:val="20"/>
            <w:szCs w:val="20"/>
          </w:rPr>
          <w:delText xml:space="preserve">iloteo y validación de las versiones de los </w:delText>
        </w:r>
      </w:del>
      <w:del w:id="2719" w:author="Ruth Guevara" w:date="2020-01-14T16:46:00Z">
        <w:r w:rsidR="00632D12" w:rsidDel="00013FF9">
          <w:rPr>
            <w:rFonts w:ascii="Montserrat" w:hAnsi="Montserrat"/>
            <w:sz w:val="20"/>
            <w:szCs w:val="20"/>
          </w:rPr>
          <w:delText>distintos instrumentos de valoración del SISAP</w:delText>
        </w:r>
      </w:del>
      <w:del w:id="2720" w:author="Ruth Guevara" w:date="2020-01-14T16:47:00Z">
        <w:r w:rsidR="00632D12" w:rsidDel="00013FF9">
          <w:rPr>
            <w:rFonts w:ascii="Montserrat" w:hAnsi="Montserrat"/>
            <w:sz w:val="20"/>
            <w:szCs w:val="20"/>
          </w:rPr>
          <w:delText>.</w:delText>
        </w:r>
        <w:r w:rsidR="00BF2F4E" w:rsidDel="00013FF9">
          <w:rPr>
            <w:rFonts w:ascii="Montserrat" w:hAnsi="Montserrat"/>
            <w:sz w:val="20"/>
            <w:szCs w:val="20"/>
          </w:rPr>
          <w:delText xml:space="preserve"> A</w:delText>
        </w:r>
      </w:del>
      <w:del w:id="2721" w:author="Ruth Guevara" w:date="2020-01-14T19:58:00Z">
        <w:r w:rsidR="00BF2F4E" w:rsidDel="006422FC">
          <w:rPr>
            <w:rFonts w:ascii="Montserrat" w:hAnsi="Montserrat"/>
            <w:sz w:val="20"/>
            <w:szCs w:val="20"/>
          </w:rPr>
          <w:delText>sí como los ajustes que se requieran conforme a los resultados del piloteo.</w:delText>
        </w:r>
      </w:del>
    </w:p>
    <w:p w14:paraId="540FE1E0" w14:textId="2AEBBD1F" w:rsidR="00246A56" w:rsidRPr="00EE7033" w:rsidDel="006422FC" w:rsidRDefault="00CF752F">
      <w:pPr>
        <w:rPr>
          <w:del w:id="2722" w:author="Ruth Guevara" w:date="2020-01-14T19:58:00Z"/>
          <w:rFonts w:ascii="Montserrat" w:hAnsi="Montserrat"/>
          <w:sz w:val="20"/>
          <w:szCs w:val="20"/>
        </w:rPr>
        <w:pPrChange w:id="2723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24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La c</w:delText>
        </w:r>
        <w:r w:rsidR="00246A56" w:rsidRPr="007848A8" w:rsidDel="006422FC">
          <w:rPr>
            <w:rFonts w:ascii="Montserrat" w:hAnsi="Montserrat"/>
            <w:sz w:val="20"/>
            <w:szCs w:val="20"/>
          </w:rPr>
          <w:delText>apacitaci</w:delText>
        </w:r>
        <w:r w:rsidR="00246A56" w:rsidRPr="007848A8" w:rsidDel="006422FC">
          <w:rPr>
            <w:rFonts w:ascii="Montserrat" w:hAnsi="Montserrat" w:hint="eastAsia"/>
            <w:sz w:val="20"/>
            <w:szCs w:val="20"/>
          </w:rPr>
          <w:delText>ó</w:delText>
        </w:r>
        <w:r w:rsidR="00246A56" w:rsidRPr="007848A8" w:rsidDel="006422FC">
          <w:rPr>
            <w:rFonts w:ascii="Montserrat" w:hAnsi="Montserrat"/>
            <w:sz w:val="20"/>
            <w:szCs w:val="20"/>
          </w:rPr>
          <w:delText xml:space="preserve">n </w:delText>
        </w:r>
      </w:del>
      <w:del w:id="2725" w:author="Ruth Guevara" w:date="2020-01-14T16:49:00Z">
        <w:r w:rsidR="00246A56" w:rsidRPr="007848A8" w:rsidDel="00013FF9">
          <w:rPr>
            <w:rFonts w:ascii="Montserrat" w:hAnsi="Montserrat"/>
            <w:sz w:val="20"/>
            <w:szCs w:val="20"/>
          </w:rPr>
          <w:delText>para</w:delText>
        </w:r>
      </w:del>
      <w:del w:id="2726" w:author="Ruth Guevara" w:date="2020-01-14T19:58:00Z">
        <w:r w:rsidR="00246A56" w:rsidRPr="007848A8" w:rsidDel="006422FC">
          <w:rPr>
            <w:rFonts w:ascii="Montserrat" w:hAnsi="Montserrat"/>
            <w:sz w:val="20"/>
            <w:szCs w:val="20"/>
          </w:rPr>
          <w:delText xml:space="preserve"> los coordinadores y supervisores </w:delText>
        </w:r>
      </w:del>
      <w:del w:id="2727" w:author="Ruth Guevara" w:date="2020-01-14T16:47:00Z">
        <w:r w:rsidR="00246A56" w:rsidRPr="007848A8" w:rsidDel="00013FF9">
          <w:rPr>
            <w:rFonts w:ascii="Montserrat" w:hAnsi="Montserrat"/>
            <w:sz w:val="20"/>
            <w:szCs w:val="20"/>
          </w:rPr>
          <w:delText xml:space="preserve">en campo de </w:delText>
        </w:r>
      </w:del>
      <w:del w:id="2728" w:author="Ruth Guevara" w:date="2020-01-14T19:58:00Z">
        <w:r w:rsidR="00246A56" w:rsidRPr="007848A8" w:rsidDel="006422FC">
          <w:rPr>
            <w:rFonts w:ascii="Montserrat" w:hAnsi="Montserrat"/>
            <w:sz w:val="20"/>
            <w:szCs w:val="20"/>
          </w:rPr>
          <w:delText>la aplicaci</w:delText>
        </w:r>
        <w:r w:rsidR="00246A56" w:rsidRPr="007848A8" w:rsidDel="006422FC">
          <w:rPr>
            <w:rFonts w:ascii="Montserrat" w:hAnsi="Montserrat" w:hint="eastAsia"/>
            <w:sz w:val="20"/>
            <w:szCs w:val="20"/>
          </w:rPr>
          <w:delText>ó</w:delText>
        </w:r>
        <w:r w:rsidR="00246A56" w:rsidRPr="007848A8" w:rsidDel="006422FC">
          <w:rPr>
            <w:rFonts w:ascii="Montserrat" w:hAnsi="Montserrat"/>
            <w:sz w:val="20"/>
            <w:szCs w:val="20"/>
          </w:rPr>
          <w:delText xml:space="preserve">n </w:delText>
        </w:r>
        <w:r w:rsidR="0098706F" w:rsidDel="006422FC">
          <w:rPr>
            <w:rFonts w:ascii="Montserrat" w:hAnsi="Montserrat"/>
            <w:sz w:val="20"/>
            <w:szCs w:val="20"/>
          </w:rPr>
          <w:delText xml:space="preserve">en sede </w:delText>
        </w:r>
        <w:r w:rsidR="00246A56" w:rsidRPr="007848A8" w:rsidDel="006422FC">
          <w:rPr>
            <w:rFonts w:ascii="Montserrat" w:hAnsi="Montserrat"/>
            <w:sz w:val="20"/>
            <w:szCs w:val="20"/>
          </w:rPr>
          <w:delText xml:space="preserve">de los </w:delText>
        </w:r>
      </w:del>
      <w:del w:id="2729" w:author="Ruth Guevara" w:date="2020-01-14T16:47:00Z">
        <w:r w:rsidR="00246A56" w:rsidRPr="007848A8" w:rsidDel="00013FF9">
          <w:rPr>
            <w:rFonts w:ascii="Montserrat" w:hAnsi="Montserrat"/>
            <w:sz w:val="20"/>
            <w:szCs w:val="20"/>
          </w:rPr>
          <w:delText xml:space="preserve">distintos </w:delText>
        </w:r>
      </w:del>
      <w:del w:id="2730" w:author="Ruth Guevara" w:date="2020-01-14T19:58:00Z">
        <w:r w:rsidR="00246A56" w:rsidRPr="007848A8" w:rsidDel="006422FC">
          <w:rPr>
            <w:rFonts w:ascii="Montserrat" w:hAnsi="Montserrat"/>
            <w:sz w:val="20"/>
            <w:szCs w:val="20"/>
          </w:rPr>
          <w:delText>instrumentos</w:delText>
        </w:r>
      </w:del>
      <w:del w:id="2731" w:author="Ruth Guevara" w:date="2020-01-14T16:47:00Z">
        <w:r w:rsidR="00246A56" w:rsidRPr="007848A8" w:rsidDel="00013FF9">
          <w:rPr>
            <w:rFonts w:ascii="Montserrat" w:hAnsi="Montserrat"/>
            <w:sz w:val="20"/>
            <w:szCs w:val="20"/>
          </w:rPr>
          <w:delText xml:space="preserve"> de valoraci</w:delText>
        </w:r>
        <w:r w:rsidR="00246A56" w:rsidRPr="007848A8" w:rsidDel="00013FF9">
          <w:rPr>
            <w:rFonts w:ascii="Montserrat" w:hAnsi="Montserrat" w:hint="eastAsia"/>
            <w:sz w:val="20"/>
            <w:szCs w:val="20"/>
          </w:rPr>
          <w:delText>ó</w:delText>
        </w:r>
        <w:r w:rsidR="00246A56" w:rsidRPr="007848A8" w:rsidDel="00013FF9">
          <w:rPr>
            <w:rFonts w:ascii="Montserrat" w:hAnsi="Montserrat"/>
            <w:sz w:val="20"/>
            <w:szCs w:val="20"/>
          </w:rPr>
          <w:delText>n del SISAP</w:delText>
        </w:r>
      </w:del>
      <w:del w:id="2732" w:author="Ruth Guevara" w:date="2020-01-14T19:58:00Z">
        <w:r w:rsidR="00246A56" w:rsidRPr="007848A8" w:rsidDel="006422FC">
          <w:rPr>
            <w:rFonts w:ascii="Montserrat" w:hAnsi="Montserrat"/>
            <w:sz w:val="20"/>
            <w:szCs w:val="20"/>
          </w:rPr>
          <w:delText>.</w:delText>
        </w:r>
        <w:r w:rsidR="007848A8" w:rsidRPr="007848A8" w:rsidDel="006422FC">
          <w:rPr>
            <w:rFonts w:ascii="Montserrat" w:hAnsi="Montserrat"/>
            <w:sz w:val="20"/>
            <w:szCs w:val="20"/>
          </w:rPr>
          <w:delText xml:space="preserve"> </w:delText>
        </w:r>
      </w:del>
    </w:p>
    <w:p w14:paraId="16822400" w14:textId="6857624E" w:rsidR="00246A56" w:rsidDel="006422FC" w:rsidRDefault="00CF752F">
      <w:pPr>
        <w:rPr>
          <w:del w:id="2733" w:author="Ruth Guevara" w:date="2020-01-14T19:58:00Z"/>
          <w:rFonts w:ascii="Montserrat" w:hAnsi="Montserrat"/>
          <w:sz w:val="20"/>
          <w:szCs w:val="20"/>
        </w:rPr>
        <w:pPrChange w:id="2734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35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La a</w:delText>
        </w:r>
        <w:r w:rsidR="007848A8" w:rsidDel="006422FC">
          <w:rPr>
            <w:rFonts w:ascii="Montserrat" w:hAnsi="Montserrat"/>
            <w:sz w:val="20"/>
            <w:szCs w:val="20"/>
          </w:rPr>
          <w:delText xml:space="preserve">plicación </w:delText>
        </w:r>
        <w:r w:rsidR="00057C6E" w:rsidDel="006422FC">
          <w:rPr>
            <w:rFonts w:ascii="Montserrat" w:hAnsi="Montserrat"/>
            <w:sz w:val="20"/>
            <w:szCs w:val="20"/>
          </w:rPr>
          <w:delText xml:space="preserve">en sede </w:delText>
        </w:r>
        <w:r w:rsidR="007848A8" w:rsidDel="006422FC">
          <w:rPr>
            <w:rFonts w:ascii="Montserrat" w:hAnsi="Montserrat"/>
            <w:sz w:val="20"/>
            <w:szCs w:val="20"/>
          </w:rPr>
          <w:delText xml:space="preserve">y coordinación logística </w:delText>
        </w:r>
        <w:r w:rsidR="00FD7F3A" w:rsidDel="006422FC">
          <w:rPr>
            <w:rFonts w:ascii="Montserrat" w:hAnsi="Montserrat"/>
            <w:sz w:val="20"/>
            <w:szCs w:val="20"/>
          </w:rPr>
          <w:delText>de los instrumentos de evaluación</w:delText>
        </w:r>
        <w:r w:rsidR="007848A8" w:rsidDel="006422FC">
          <w:rPr>
            <w:rFonts w:ascii="Montserrat" w:hAnsi="Montserrat"/>
            <w:sz w:val="20"/>
            <w:szCs w:val="20"/>
          </w:rPr>
          <w:delText xml:space="preserve">, </w:delText>
        </w:r>
        <w:r w:rsidR="008C5972" w:rsidDel="006422FC">
          <w:rPr>
            <w:rFonts w:ascii="Montserrat" w:hAnsi="Montserrat"/>
            <w:sz w:val="20"/>
            <w:szCs w:val="20"/>
          </w:rPr>
          <w:delText>y aseguramiento de la información</w:delText>
        </w:r>
        <w:r w:rsidR="00FD7F3A" w:rsidDel="006422FC">
          <w:rPr>
            <w:rFonts w:ascii="Montserrat" w:hAnsi="Montserrat"/>
            <w:sz w:val="20"/>
            <w:szCs w:val="20"/>
          </w:rPr>
          <w:delText xml:space="preserve"> obtenida</w:delText>
        </w:r>
        <w:r w:rsidR="00246A56" w:rsidDel="006422FC">
          <w:rPr>
            <w:rFonts w:ascii="Montserrat" w:hAnsi="Montserrat"/>
            <w:sz w:val="20"/>
            <w:szCs w:val="20"/>
          </w:rPr>
          <w:delText>.</w:delText>
        </w:r>
      </w:del>
    </w:p>
    <w:p w14:paraId="17F4C468" w14:textId="285F2FF5" w:rsidR="00246A56" w:rsidDel="006422FC" w:rsidRDefault="00CF752F">
      <w:pPr>
        <w:rPr>
          <w:del w:id="2736" w:author="Ruth Guevara" w:date="2020-01-14T19:58:00Z"/>
          <w:rFonts w:ascii="Montserrat" w:hAnsi="Montserrat"/>
          <w:sz w:val="20"/>
          <w:szCs w:val="20"/>
        </w:rPr>
        <w:pPrChange w:id="2737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38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La c</w:delText>
        </w:r>
        <w:r w:rsidR="00246A56" w:rsidRPr="00A02D01" w:rsidDel="006422FC">
          <w:rPr>
            <w:rFonts w:ascii="Montserrat" w:hAnsi="Montserrat"/>
            <w:sz w:val="20"/>
            <w:szCs w:val="20"/>
          </w:rPr>
          <w:delText>apacitación para el análisis y calificación de los instrumentos</w:delText>
        </w:r>
        <w:r w:rsidR="00246A56" w:rsidDel="006422FC">
          <w:rPr>
            <w:rFonts w:ascii="Montserrat" w:hAnsi="Montserrat"/>
            <w:sz w:val="20"/>
            <w:szCs w:val="20"/>
          </w:rPr>
          <w:delText xml:space="preserve"> de valoración</w:delText>
        </w:r>
        <w:r w:rsidR="00246A56" w:rsidRPr="00A02D01" w:rsidDel="006422FC">
          <w:rPr>
            <w:rFonts w:ascii="Montserrat" w:hAnsi="Montserrat"/>
            <w:sz w:val="20"/>
            <w:szCs w:val="20"/>
          </w:rPr>
          <w:delText xml:space="preserve"> construidos. </w:delText>
        </w:r>
      </w:del>
    </w:p>
    <w:p w14:paraId="5F638BE5" w14:textId="5AFC8CDA" w:rsidR="00D34A3A" w:rsidDel="006422FC" w:rsidRDefault="00CF752F">
      <w:pPr>
        <w:rPr>
          <w:del w:id="2739" w:author="Ruth Guevara" w:date="2020-01-14T19:58:00Z"/>
          <w:rFonts w:ascii="Montserrat" w:hAnsi="Montserrat"/>
          <w:sz w:val="20"/>
          <w:szCs w:val="20"/>
        </w:rPr>
        <w:pPrChange w:id="2740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41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La c</w:delText>
        </w:r>
        <w:r w:rsidR="00D34A3A" w:rsidRPr="00A02D01" w:rsidDel="006422FC">
          <w:rPr>
            <w:rFonts w:ascii="Montserrat" w:hAnsi="Montserrat"/>
            <w:sz w:val="20"/>
            <w:szCs w:val="20"/>
          </w:rPr>
          <w:delText>alificación</w:delText>
        </w:r>
        <w:r w:rsidR="00246A56" w:rsidDel="006422FC">
          <w:rPr>
            <w:rFonts w:ascii="Montserrat" w:hAnsi="Montserrat"/>
            <w:sz w:val="20"/>
            <w:szCs w:val="20"/>
          </w:rPr>
          <w:delText xml:space="preserve"> </w:delText>
        </w:r>
        <w:r w:rsidR="00524D32" w:rsidDel="006422FC">
          <w:rPr>
            <w:rFonts w:ascii="Montserrat" w:hAnsi="Montserrat"/>
            <w:sz w:val="20"/>
            <w:szCs w:val="20"/>
          </w:rPr>
          <w:delText xml:space="preserve">de todos los instrumentos de valoración </w:delText>
        </w:r>
        <w:r w:rsidR="00246A56" w:rsidDel="006422FC">
          <w:rPr>
            <w:rFonts w:ascii="Montserrat" w:hAnsi="Montserrat"/>
            <w:sz w:val="20"/>
            <w:szCs w:val="20"/>
          </w:rPr>
          <w:delText>y devolución de resultados</w:delText>
        </w:r>
        <w:r w:rsidR="00F163AE" w:rsidDel="006422FC">
          <w:rPr>
            <w:rFonts w:ascii="Montserrat" w:hAnsi="Montserrat"/>
            <w:sz w:val="20"/>
            <w:szCs w:val="20"/>
          </w:rPr>
          <w:delText xml:space="preserve"> por sustentante</w:delText>
        </w:r>
        <w:r w:rsidR="00246A56" w:rsidDel="006422FC">
          <w:rPr>
            <w:rFonts w:ascii="Montserrat" w:hAnsi="Montserrat"/>
            <w:sz w:val="20"/>
            <w:szCs w:val="20"/>
          </w:rPr>
          <w:delText>.</w:delText>
        </w:r>
        <w:r w:rsidR="00D34A3A" w:rsidRPr="00A02D01" w:rsidDel="006422FC">
          <w:rPr>
            <w:rFonts w:ascii="Montserrat" w:hAnsi="Montserrat"/>
            <w:sz w:val="20"/>
            <w:szCs w:val="20"/>
          </w:rPr>
          <w:delText xml:space="preserve"> </w:delText>
        </w:r>
      </w:del>
    </w:p>
    <w:p w14:paraId="73429562" w14:textId="22003B7D" w:rsidR="00FD7F3A" w:rsidRPr="00A02D01" w:rsidDel="006422FC" w:rsidRDefault="00CF752F">
      <w:pPr>
        <w:rPr>
          <w:del w:id="2742" w:author="Ruth Guevara" w:date="2020-01-14T19:58:00Z"/>
          <w:rFonts w:ascii="Montserrat" w:hAnsi="Montserrat"/>
          <w:sz w:val="20"/>
          <w:szCs w:val="20"/>
        </w:rPr>
        <w:pPrChange w:id="2743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44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El a</w:delText>
        </w:r>
        <w:r w:rsidR="00FD7F3A" w:rsidDel="006422FC">
          <w:rPr>
            <w:rFonts w:ascii="Montserrat" w:hAnsi="Montserrat"/>
            <w:sz w:val="20"/>
            <w:szCs w:val="20"/>
          </w:rPr>
          <w:delText>nálisis del comportamiento psicométrico de los instrumentos de evaluación, y elaboración de los Informes técnicos de cada instrumento.</w:delText>
        </w:r>
      </w:del>
    </w:p>
    <w:p w14:paraId="34D32BCE" w14:textId="085605B8" w:rsidR="00D34A3A" w:rsidDel="006422FC" w:rsidRDefault="00CF752F">
      <w:pPr>
        <w:rPr>
          <w:del w:id="2745" w:author="Ruth Guevara" w:date="2020-01-14T19:58:00Z"/>
          <w:rFonts w:ascii="Montserrat" w:hAnsi="Montserrat"/>
          <w:sz w:val="20"/>
          <w:szCs w:val="20"/>
        </w:rPr>
        <w:pPrChange w:id="2746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47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La i</w:delText>
        </w:r>
        <w:r w:rsidR="00D34A3A" w:rsidRPr="00A02D01" w:rsidDel="006422FC">
          <w:rPr>
            <w:rFonts w:ascii="Montserrat" w:hAnsi="Montserrat"/>
            <w:sz w:val="20"/>
            <w:szCs w:val="20"/>
          </w:rPr>
          <w:delText>ntegración de reportes individualizados de los resultados obtenidos en cada uno de los instrumentos, que permita tanto a los participantes como a las autoridades educativas identificar de manera puntual sus áreas de fortaleza y debilidad detectadas.</w:delText>
        </w:r>
      </w:del>
    </w:p>
    <w:p w14:paraId="3DFA9B44" w14:textId="15B5F9D0" w:rsidR="00C47866" w:rsidRPr="00567E1D" w:rsidDel="006422FC" w:rsidRDefault="00CF752F">
      <w:pPr>
        <w:rPr>
          <w:del w:id="2748" w:author="Ruth Guevara" w:date="2020-01-14T19:58:00Z"/>
          <w:rFonts w:ascii="Montserrat" w:hAnsi="Montserrat"/>
          <w:sz w:val="20"/>
          <w:szCs w:val="20"/>
        </w:rPr>
        <w:pPrChange w:id="2749" w:author="Ruth Guevara" w:date="2020-01-14T19:58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2750" w:author="Ruth Guevara" w:date="2020-01-14T19:58:00Z">
        <w:r w:rsidDel="006422FC">
          <w:rPr>
            <w:rFonts w:ascii="Montserrat" w:hAnsi="Montserrat"/>
            <w:sz w:val="20"/>
            <w:szCs w:val="20"/>
          </w:rPr>
          <w:delText>El d</w:delText>
        </w:r>
        <w:r w:rsidR="00C47866" w:rsidDel="006422FC">
          <w:rPr>
            <w:rFonts w:ascii="Montserrat" w:hAnsi="Montserrat"/>
            <w:sz w:val="20"/>
            <w:szCs w:val="20"/>
          </w:rPr>
          <w:delText>iseño y desarrollo de un sistema informático que salvaguarde</w:delText>
        </w:r>
        <w:r w:rsidR="00D641C8" w:rsidDel="006422FC">
          <w:rPr>
            <w:rFonts w:ascii="Montserrat" w:hAnsi="Montserrat"/>
            <w:sz w:val="20"/>
            <w:szCs w:val="20"/>
          </w:rPr>
          <w:delText xml:space="preserve"> los instrumentos de valoración, y permita la administración del banco de ítems y tareas evaluativas.</w:delText>
        </w:r>
      </w:del>
    </w:p>
    <w:p w14:paraId="0F59822A" w14:textId="122236F8" w:rsidR="00E94E0F" w:rsidRPr="00AD4CFB" w:rsidRDefault="00CF752F">
      <w:pPr>
        <w:rPr>
          <w:rFonts w:ascii="Montserrat" w:hAnsi="Montserrat"/>
          <w:b/>
          <w:sz w:val="24"/>
          <w:szCs w:val="24"/>
        </w:rPr>
        <w:pPrChange w:id="2751" w:author="Ruth Guevara" w:date="2020-01-14T19:58:00Z">
          <w:pPr>
            <w:pStyle w:val="Ttulo2"/>
            <w:tabs>
              <w:tab w:val="left" w:pos="142"/>
            </w:tabs>
          </w:pPr>
        </w:pPrChange>
      </w:pPr>
      <w:r>
        <w:rPr>
          <w:rFonts w:ascii="Montserrat" w:hAnsi="Montserrat"/>
          <w:b/>
          <w:sz w:val="24"/>
          <w:szCs w:val="24"/>
        </w:rPr>
        <w:t xml:space="preserve">ESTRATEGIAS METODOLÓGICAS A EMPLEAR PARA </w:t>
      </w:r>
      <w:r w:rsidR="00100E34">
        <w:rPr>
          <w:rFonts w:ascii="Montserrat" w:hAnsi="Montserrat"/>
          <w:b/>
          <w:sz w:val="24"/>
          <w:szCs w:val="24"/>
        </w:rPr>
        <w:t>LOS</w:t>
      </w:r>
      <w:r w:rsidR="00E94E0F" w:rsidRPr="00AD4CFB">
        <w:rPr>
          <w:rFonts w:ascii="Montserrat" w:hAnsi="Montserrat"/>
          <w:b/>
          <w:sz w:val="24"/>
          <w:szCs w:val="24"/>
        </w:rPr>
        <w:t xml:space="preserve"> </w:t>
      </w:r>
      <w:r>
        <w:rPr>
          <w:rFonts w:ascii="Montserrat" w:hAnsi="Montserrat"/>
          <w:b/>
          <w:sz w:val="24"/>
          <w:szCs w:val="24"/>
        </w:rPr>
        <w:t xml:space="preserve">DISTINTOS TIPOS DE </w:t>
      </w:r>
      <w:r w:rsidR="00E94E0F" w:rsidRPr="00AD4CFB">
        <w:rPr>
          <w:rFonts w:ascii="Montserrat" w:hAnsi="Montserrat"/>
          <w:b/>
          <w:sz w:val="24"/>
          <w:szCs w:val="24"/>
        </w:rPr>
        <w:t>INSTRUMENTOS</w:t>
      </w:r>
      <w:r w:rsidR="00100E34">
        <w:rPr>
          <w:rFonts w:ascii="Montserrat" w:hAnsi="Montserrat"/>
          <w:b/>
          <w:sz w:val="24"/>
          <w:szCs w:val="24"/>
        </w:rPr>
        <w:t xml:space="preserve"> DE VALORACIÓN</w:t>
      </w:r>
    </w:p>
    <w:p w14:paraId="58F23E4D" w14:textId="77DD6A46" w:rsidR="009031A4" w:rsidRPr="006233CD" w:rsidDel="00DB355D" w:rsidRDefault="00A57D07" w:rsidP="00C55FD3">
      <w:pPr>
        <w:tabs>
          <w:tab w:val="left" w:pos="142"/>
        </w:tabs>
        <w:rPr>
          <w:del w:id="2752" w:author="Ruth Guevara" w:date="2020-01-14T19:32:00Z"/>
          <w:rFonts w:ascii="Montserrat" w:hAnsi="Montserrat"/>
          <w:sz w:val="20"/>
          <w:szCs w:val="20"/>
        </w:rPr>
      </w:pPr>
      <w:r w:rsidRPr="006233CD">
        <w:rPr>
          <w:rFonts w:ascii="Montserrat" w:hAnsi="Montserrat"/>
          <w:sz w:val="20"/>
          <w:szCs w:val="20"/>
        </w:rPr>
        <w:t xml:space="preserve"> </w:t>
      </w:r>
    </w:p>
    <w:p w14:paraId="0E9B2C5A" w14:textId="7A13663D" w:rsidR="004A48FC" w:rsidRDefault="00D87524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  <w:pPrChange w:id="2753" w:author="Ruth Guevara" w:date="2020-01-14T19:57:00Z">
          <w:pPr>
            <w:tabs>
              <w:tab w:val="left" w:pos="142"/>
            </w:tabs>
            <w:spacing w:before="240" w:line="360" w:lineRule="auto"/>
            <w:jc w:val="both"/>
          </w:pPr>
        </w:pPrChange>
      </w:pPr>
      <w:r>
        <w:rPr>
          <w:rFonts w:ascii="Montserrat" w:hAnsi="Montserrat"/>
          <w:sz w:val="20"/>
          <w:szCs w:val="20"/>
        </w:rPr>
        <w:t>Se requiere de</w:t>
      </w:r>
      <w:r w:rsidR="004A48FC">
        <w:rPr>
          <w:rFonts w:ascii="Montserrat" w:hAnsi="Montserrat"/>
          <w:sz w:val="20"/>
          <w:szCs w:val="20"/>
        </w:rPr>
        <w:t xml:space="preserve"> tres tipos de </w:t>
      </w:r>
      <w:r w:rsidR="00CF752F">
        <w:rPr>
          <w:rFonts w:ascii="Montserrat" w:hAnsi="Montserrat"/>
          <w:sz w:val="20"/>
          <w:szCs w:val="20"/>
        </w:rPr>
        <w:t xml:space="preserve">estrategias metodológicas para </w:t>
      </w:r>
      <w:r w:rsidR="004A48FC">
        <w:rPr>
          <w:rFonts w:ascii="Montserrat" w:hAnsi="Montserrat"/>
          <w:sz w:val="20"/>
          <w:szCs w:val="20"/>
        </w:rPr>
        <w:t>el diseño, desarrollo, validación, aplicación, calificación y análisis de</w:t>
      </w:r>
      <w:r w:rsidR="00CF752F">
        <w:rPr>
          <w:rFonts w:ascii="Montserrat" w:hAnsi="Montserrat"/>
          <w:sz w:val="20"/>
          <w:szCs w:val="20"/>
        </w:rPr>
        <w:t xml:space="preserve"> los distintos tipos de instrumentos de valoración. </w:t>
      </w:r>
      <w:ins w:id="2754" w:author="Ruth Guevara" w:date="2020-01-14T19:56:00Z">
        <w:r w:rsidR="00E35675">
          <w:rPr>
            <w:rFonts w:ascii="Montserrat" w:hAnsi="Montserrat"/>
            <w:sz w:val="20"/>
            <w:szCs w:val="20"/>
          </w:rPr>
          <w:t>(T</w:t>
        </w:r>
      </w:ins>
      <w:ins w:id="2755" w:author="Ruth Guevara" w:date="2020-01-14T19:55:00Z">
        <w:r w:rsidR="00E35675">
          <w:rPr>
            <w:rFonts w:ascii="Montserrat" w:hAnsi="Montserrat"/>
            <w:sz w:val="20"/>
            <w:szCs w:val="20"/>
          </w:rPr>
          <w:t>abla</w:t>
        </w:r>
      </w:ins>
      <w:ins w:id="2756" w:author="Ruth Guevara" w:date="2020-01-14T20:08:00Z">
        <w:r w:rsidR="00E17068">
          <w:rPr>
            <w:rFonts w:ascii="Montserrat" w:hAnsi="Montserrat"/>
            <w:sz w:val="20"/>
            <w:szCs w:val="20"/>
          </w:rPr>
          <w:t>s</w:t>
        </w:r>
      </w:ins>
      <w:ins w:id="2757" w:author="DANIELA ARENAS MENESES" w:date="2020-01-14T22:54:00Z">
        <w:r w:rsidR="00D123C1">
          <w:rPr>
            <w:rFonts w:ascii="Montserrat" w:hAnsi="Montserrat"/>
            <w:sz w:val="20"/>
            <w:szCs w:val="20"/>
          </w:rPr>
          <w:t xml:space="preserve"> 6 y</w:t>
        </w:r>
      </w:ins>
      <w:ins w:id="2758" w:author="Ruth Guevara" w:date="2020-01-14T19:55:00Z">
        <w:r w:rsidR="00E35675">
          <w:rPr>
            <w:rFonts w:ascii="Montserrat" w:hAnsi="Montserrat"/>
            <w:sz w:val="20"/>
            <w:szCs w:val="20"/>
          </w:rPr>
          <w:t xml:space="preserve"> 7</w:t>
        </w:r>
      </w:ins>
      <w:ins w:id="2759" w:author="Ruth Guevara" w:date="2020-01-14T20:08:00Z">
        <w:del w:id="2760" w:author="DANIELA ARENAS MENESES" w:date="2020-01-14T22:54:00Z">
          <w:r w:rsidR="00E17068" w:rsidDel="00D123C1">
            <w:rPr>
              <w:rFonts w:ascii="Montserrat" w:hAnsi="Montserrat"/>
              <w:sz w:val="20"/>
              <w:szCs w:val="20"/>
            </w:rPr>
            <w:delText xml:space="preserve"> y 8</w:delText>
          </w:r>
        </w:del>
      </w:ins>
      <w:ins w:id="2761" w:author="Ruth Guevara" w:date="2020-01-14T19:56:00Z">
        <w:r w:rsidR="00E35675">
          <w:rPr>
            <w:rFonts w:ascii="Montserrat" w:hAnsi="Montserrat"/>
            <w:sz w:val="20"/>
            <w:szCs w:val="20"/>
          </w:rPr>
          <w:t>)</w:t>
        </w:r>
      </w:ins>
      <w:ins w:id="2762" w:author="Ruth Guevara" w:date="2020-01-14T19:55:00Z">
        <w:r w:rsidR="00E35675">
          <w:rPr>
            <w:rFonts w:ascii="Montserrat" w:hAnsi="Montserrat"/>
            <w:sz w:val="20"/>
            <w:szCs w:val="20"/>
          </w:rPr>
          <w:t>.</w:t>
        </w:r>
      </w:ins>
      <w:ins w:id="2763" w:author="Ruth Guevara" w:date="2020-01-14T19:56:00Z">
        <w:r w:rsidR="00E35675">
          <w:rPr>
            <w:rFonts w:ascii="Montserrat" w:hAnsi="Montserrat"/>
            <w:sz w:val="20"/>
            <w:szCs w:val="20"/>
          </w:rPr>
          <w:t xml:space="preserve"> </w:t>
        </w:r>
        <w:r w:rsidR="006422FC">
          <w:rPr>
            <w:rFonts w:ascii="Montserrat" w:hAnsi="Montserrat"/>
            <w:sz w:val="20"/>
            <w:szCs w:val="20"/>
          </w:rPr>
          <w:t>A continuación se</w:t>
        </w:r>
      </w:ins>
      <w:ins w:id="2764" w:author="Ruth Guevara" w:date="2020-01-14T19:57:00Z">
        <w:r w:rsidR="006422FC">
          <w:rPr>
            <w:rFonts w:ascii="Montserrat" w:hAnsi="Montserrat"/>
            <w:sz w:val="20"/>
            <w:szCs w:val="20"/>
          </w:rPr>
          <w:t xml:space="preserve"> señala el sentido que se busca sobre el empleo</w:t>
        </w:r>
      </w:ins>
      <w:ins w:id="2765" w:author="DANIELA ARENAS MENESES" w:date="2020-01-14T22:54:00Z">
        <w:r w:rsidR="00D123C1">
          <w:rPr>
            <w:rFonts w:ascii="Montserrat" w:hAnsi="Montserrat"/>
            <w:sz w:val="20"/>
            <w:szCs w:val="20"/>
          </w:rPr>
          <w:t xml:space="preserve"> de</w:t>
        </w:r>
      </w:ins>
      <w:ins w:id="2766" w:author="Ruth Guevara" w:date="2020-01-14T19:57:00Z">
        <w:r w:rsidR="006422FC">
          <w:rPr>
            <w:rFonts w:ascii="Montserrat" w:hAnsi="Montserrat"/>
            <w:sz w:val="20"/>
            <w:szCs w:val="20"/>
          </w:rPr>
          <w:t xml:space="preserve"> estas estrategias.</w:t>
        </w:r>
      </w:ins>
    </w:p>
    <w:p w14:paraId="7E7906AB" w14:textId="4B07277D" w:rsidR="00E17068" w:rsidRDefault="004A48FC" w:rsidP="00C55FD3">
      <w:pPr>
        <w:tabs>
          <w:tab w:val="left" w:pos="142"/>
        </w:tabs>
        <w:spacing w:before="240" w:line="360" w:lineRule="auto"/>
        <w:jc w:val="both"/>
        <w:rPr>
          <w:rFonts w:ascii="Montserrat" w:eastAsia="Adobe Song Std L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1.</w:t>
      </w:r>
      <w:r w:rsidR="005A2FE8">
        <w:rPr>
          <w:rFonts w:ascii="Montserrat" w:hAnsi="Montserrat"/>
          <w:sz w:val="20"/>
          <w:szCs w:val="20"/>
        </w:rPr>
        <w:t xml:space="preserve"> </w:t>
      </w:r>
      <w:r w:rsidR="00CF752F">
        <w:rPr>
          <w:rFonts w:ascii="Montserrat" w:eastAsia="Adobe Song Std L" w:hAnsi="Montserrat"/>
          <w:sz w:val="20"/>
          <w:szCs w:val="20"/>
        </w:rPr>
        <w:t xml:space="preserve">Para los instrumentos de </w:t>
      </w:r>
      <w:r w:rsidR="005A2FE8">
        <w:rPr>
          <w:rFonts w:ascii="Montserrat" w:eastAsia="Adobe Song Std L" w:hAnsi="Montserrat"/>
          <w:sz w:val="20"/>
          <w:szCs w:val="20"/>
        </w:rPr>
        <w:t>valoración de conocim</w:t>
      </w:r>
      <w:r>
        <w:rPr>
          <w:rFonts w:ascii="Montserrat" w:eastAsia="Adobe Song Std L" w:hAnsi="Montserrat"/>
          <w:sz w:val="20"/>
          <w:szCs w:val="20"/>
        </w:rPr>
        <w:t>ientos y aptitudes se solicita el uso de</w:t>
      </w:r>
      <w:r w:rsidR="005A2FE8">
        <w:rPr>
          <w:rFonts w:ascii="Montserrat" w:eastAsia="Adobe Song Std L" w:hAnsi="Montserrat"/>
          <w:sz w:val="20"/>
          <w:szCs w:val="20"/>
        </w:rPr>
        <w:t xml:space="preserve"> </w:t>
      </w:r>
      <w:r w:rsidR="00A57D07" w:rsidRPr="006233CD">
        <w:rPr>
          <w:rFonts w:ascii="Montserrat" w:eastAsia="Adobe Song Std L" w:hAnsi="Montserrat"/>
          <w:sz w:val="20"/>
          <w:szCs w:val="20"/>
        </w:rPr>
        <w:t xml:space="preserve">modelos psicométricos conocidos como </w:t>
      </w:r>
      <w:r w:rsidR="005175B0" w:rsidRPr="006233CD">
        <w:rPr>
          <w:rFonts w:ascii="Montserrat" w:eastAsia="Adobe Song Std L" w:hAnsi="Montserrat"/>
          <w:sz w:val="20"/>
          <w:szCs w:val="20"/>
        </w:rPr>
        <w:t>M</w:t>
      </w:r>
      <w:r w:rsidR="00A57D07" w:rsidRPr="006233CD">
        <w:rPr>
          <w:rFonts w:ascii="Montserrat" w:eastAsia="Adobe Song Std L" w:hAnsi="Montserrat"/>
          <w:sz w:val="20"/>
          <w:szCs w:val="20"/>
        </w:rPr>
        <w:t xml:space="preserve">odelos de </w:t>
      </w:r>
      <w:r w:rsidR="005175B0" w:rsidRPr="006233CD">
        <w:rPr>
          <w:rFonts w:ascii="Montserrat" w:eastAsia="Adobe Song Std L" w:hAnsi="Montserrat"/>
          <w:sz w:val="20"/>
          <w:szCs w:val="20"/>
        </w:rPr>
        <w:t>D</w:t>
      </w:r>
      <w:r w:rsidR="00A57D07" w:rsidRPr="006233CD">
        <w:rPr>
          <w:rFonts w:ascii="Montserrat" w:eastAsia="Adobe Song Std L" w:hAnsi="Montserrat"/>
          <w:sz w:val="20"/>
          <w:szCs w:val="20"/>
        </w:rPr>
        <w:t xml:space="preserve">iagnóstico </w:t>
      </w:r>
      <w:r w:rsidR="005175B0" w:rsidRPr="006233CD">
        <w:rPr>
          <w:rFonts w:ascii="Montserrat" w:eastAsia="Adobe Song Std L" w:hAnsi="Montserrat"/>
          <w:sz w:val="20"/>
          <w:szCs w:val="20"/>
        </w:rPr>
        <w:t>C</w:t>
      </w:r>
      <w:r w:rsidR="00A57D07" w:rsidRPr="006233CD">
        <w:rPr>
          <w:rFonts w:ascii="Montserrat" w:eastAsia="Adobe Song Std L" w:hAnsi="Montserrat"/>
          <w:sz w:val="20"/>
          <w:szCs w:val="20"/>
        </w:rPr>
        <w:t>ognitivo (MDC) que permit</w:t>
      </w:r>
      <w:r w:rsidR="005A2FE8">
        <w:rPr>
          <w:rFonts w:ascii="Montserrat" w:eastAsia="Adobe Song Std L" w:hAnsi="Montserrat"/>
          <w:sz w:val="20"/>
          <w:szCs w:val="20"/>
        </w:rPr>
        <w:t>a</w:t>
      </w:r>
      <w:r w:rsidR="00A57D07" w:rsidRPr="006233CD">
        <w:rPr>
          <w:rFonts w:ascii="Montserrat" w:eastAsia="Adobe Song Std L" w:hAnsi="Montserrat"/>
          <w:sz w:val="20"/>
          <w:szCs w:val="20"/>
        </w:rPr>
        <w:t xml:space="preserve">n interpretar las respuestas registradas por los participantes como el reflejo de su dominio </w:t>
      </w:r>
      <w:r w:rsidR="005A2FE8">
        <w:rPr>
          <w:rFonts w:ascii="Montserrat" w:eastAsia="Adobe Song Std L" w:hAnsi="Montserrat"/>
          <w:sz w:val="20"/>
          <w:szCs w:val="20"/>
        </w:rPr>
        <w:t xml:space="preserve">en los conocimientos y aptitudes </w:t>
      </w:r>
      <w:r w:rsidR="00A57D07" w:rsidRPr="006233CD">
        <w:rPr>
          <w:rFonts w:ascii="Montserrat" w:eastAsia="Adobe Song Std L" w:hAnsi="Montserrat"/>
          <w:sz w:val="20"/>
          <w:szCs w:val="20"/>
        </w:rPr>
        <w:t xml:space="preserve">identificados como necesarios para la resolución de cada uno de los reactivos que conforman </w:t>
      </w:r>
      <w:r w:rsidR="005A2FE8">
        <w:rPr>
          <w:rFonts w:ascii="Montserrat" w:eastAsia="Adobe Song Std L" w:hAnsi="Montserrat"/>
          <w:sz w:val="20"/>
          <w:szCs w:val="20"/>
        </w:rPr>
        <w:t>una</w:t>
      </w:r>
      <w:r w:rsidR="00A57D07" w:rsidRPr="006233CD">
        <w:rPr>
          <w:rFonts w:ascii="Montserrat" w:eastAsia="Adobe Song Std L" w:hAnsi="Montserrat"/>
          <w:sz w:val="20"/>
          <w:szCs w:val="20"/>
        </w:rPr>
        <w:t xml:space="preserve"> prueba</w:t>
      </w:r>
      <w:r w:rsidR="005A2FE8">
        <w:rPr>
          <w:rFonts w:ascii="Montserrat" w:eastAsia="Adobe Song Std L" w:hAnsi="Montserrat"/>
          <w:sz w:val="20"/>
          <w:szCs w:val="20"/>
        </w:rPr>
        <w:t xml:space="preserve"> y que a partir del análisis de los resultados sea posible brindar información detallada sobre las fortalezas y áreas de op</w:t>
      </w:r>
      <w:r w:rsidR="007460E6">
        <w:rPr>
          <w:rFonts w:ascii="Montserrat" w:eastAsia="Adobe Song Std L" w:hAnsi="Montserrat"/>
          <w:sz w:val="20"/>
          <w:szCs w:val="20"/>
        </w:rPr>
        <w:t>ortunidad de los  sustentantes</w:t>
      </w:r>
      <w:r w:rsidR="00C16BD5">
        <w:rPr>
          <w:rFonts w:ascii="Montserrat" w:eastAsia="Adobe Song Std L" w:hAnsi="Montserrat"/>
          <w:sz w:val="20"/>
          <w:szCs w:val="20"/>
        </w:rPr>
        <w:t>.</w:t>
      </w:r>
      <w:r w:rsidR="005A2FE8">
        <w:rPr>
          <w:rFonts w:ascii="Montserrat" w:eastAsia="Adobe Song Std L" w:hAnsi="Montserrat"/>
          <w:sz w:val="20"/>
          <w:szCs w:val="20"/>
        </w:rPr>
        <w:t xml:space="preserve"> </w:t>
      </w:r>
    </w:p>
    <w:p w14:paraId="5145FBCA" w14:textId="77777777" w:rsidR="00EA619E" w:rsidRDefault="004A48FC" w:rsidP="00C55FD3">
      <w:pPr>
        <w:tabs>
          <w:tab w:val="left" w:pos="142"/>
        </w:tabs>
        <w:spacing w:before="240" w:line="360" w:lineRule="auto"/>
        <w:jc w:val="both"/>
        <w:rPr>
          <w:rFonts w:ascii="Montserrat" w:eastAsia="Adobe Song Std L" w:hAnsi="Montserrat"/>
          <w:sz w:val="20"/>
          <w:szCs w:val="20"/>
        </w:rPr>
      </w:pPr>
      <w:r>
        <w:rPr>
          <w:rFonts w:ascii="Montserrat" w:eastAsia="Adobe Song Std L" w:hAnsi="Montserrat"/>
          <w:sz w:val="20"/>
          <w:szCs w:val="20"/>
        </w:rPr>
        <w:lastRenderedPageBreak/>
        <w:t>2.</w:t>
      </w:r>
      <w:r w:rsidR="005A2FE8">
        <w:rPr>
          <w:rFonts w:ascii="Montserrat" w:eastAsia="Adobe Song Std L" w:hAnsi="Montserrat"/>
          <w:sz w:val="20"/>
          <w:szCs w:val="20"/>
        </w:rPr>
        <w:t xml:space="preserve"> Para los cuestionarios de habilidades y encuestas de percepción se </w:t>
      </w:r>
      <w:r>
        <w:rPr>
          <w:rFonts w:ascii="Montserrat" w:eastAsia="Adobe Song Std L" w:hAnsi="Montserrat"/>
          <w:sz w:val="20"/>
          <w:szCs w:val="20"/>
        </w:rPr>
        <w:t>requiere el uso de</w:t>
      </w:r>
      <w:r w:rsidR="005A2FE8">
        <w:rPr>
          <w:rFonts w:ascii="Montserrat" w:eastAsia="Adobe Song Std L" w:hAnsi="Montserrat"/>
          <w:sz w:val="20"/>
          <w:szCs w:val="20"/>
        </w:rPr>
        <w:t xml:space="preserve"> </w:t>
      </w:r>
      <w:r>
        <w:rPr>
          <w:rFonts w:ascii="Montserrat" w:eastAsia="Adobe Song Std L" w:hAnsi="Montserrat"/>
          <w:sz w:val="20"/>
          <w:szCs w:val="20"/>
        </w:rPr>
        <w:t>la Teoría de Respuesta al Í</w:t>
      </w:r>
      <w:r w:rsidR="002D2EE5" w:rsidRPr="006233CD">
        <w:rPr>
          <w:rFonts w:ascii="Montserrat" w:eastAsia="Adobe Song Std L" w:hAnsi="Montserrat"/>
          <w:sz w:val="20"/>
          <w:szCs w:val="20"/>
        </w:rPr>
        <w:t>tem</w:t>
      </w:r>
      <w:r>
        <w:rPr>
          <w:rFonts w:ascii="Montserrat" w:eastAsia="Adobe Song Std L" w:hAnsi="Montserrat"/>
          <w:sz w:val="20"/>
          <w:szCs w:val="20"/>
        </w:rPr>
        <w:t xml:space="preserve"> (TRI)</w:t>
      </w:r>
      <w:r w:rsidR="002D2EE5" w:rsidRPr="006233CD">
        <w:rPr>
          <w:rFonts w:ascii="Montserrat" w:eastAsia="Adobe Song Std L" w:hAnsi="Montserrat"/>
          <w:sz w:val="20"/>
          <w:szCs w:val="20"/>
        </w:rPr>
        <w:t xml:space="preserve">, </w:t>
      </w:r>
      <w:r w:rsidR="005A2FE8">
        <w:rPr>
          <w:rFonts w:ascii="Montserrat" w:eastAsia="Adobe Song Std L" w:hAnsi="Montserrat"/>
          <w:sz w:val="20"/>
          <w:szCs w:val="20"/>
        </w:rPr>
        <w:t xml:space="preserve">de manera </w:t>
      </w:r>
      <w:r w:rsidR="002D2EE5" w:rsidRPr="006233CD">
        <w:rPr>
          <w:rFonts w:ascii="Montserrat" w:eastAsia="Adobe Song Std L" w:hAnsi="Montserrat"/>
          <w:sz w:val="20"/>
          <w:szCs w:val="20"/>
        </w:rPr>
        <w:t>que permit</w:t>
      </w:r>
      <w:r w:rsidR="005A2FE8">
        <w:rPr>
          <w:rFonts w:ascii="Montserrat" w:eastAsia="Adobe Song Std L" w:hAnsi="Montserrat"/>
          <w:sz w:val="20"/>
          <w:szCs w:val="20"/>
        </w:rPr>
        <w:t>a</w:t>
      </w:r>
      <w:r w:rsidR="002D2EE5" w:rsidRPr="006233CD">
        <w:rPr>
          <w:rFonts w:ascii="Montserrat" w:eastAsia="Adobe Song Std L" w:hAnsi="Montserrat"/>
          <w:sz w:val="20"/>
          <w:szCs w:val="20"/>
        </w:rPr>
        <w:t xml:space="preserve"> traducir las puntuaciones registradas por cada participante en información integrada y general sobre su propio ejercicio de valoración</w:t>
      </w:r>
      <w:r w:rsidR="005A2FE8">
        <w:rPr>
          <w:rFonts w:ascii="Montserrat" w:eastAsia="Adobe Song Std L" w:hAnsi="Montserrat"/>
          <w:sz w:val="20"/>
          <w:szCs w:val="20"/>
        </w:rPr>
        <w:t xml:space="preserve"> y de los informantes clave respecto del evaluado, según sea el caso</w:t>
      </w:r>
      <w:r w:rsidR="00A57D07" w:rsidRPr="006233CD">
        <w:rPr>
          <w:rFonts w:ascii="Montserrat" w:eastAsia="Adobe Song Std L" w:hAnsi="Montserrat"/>
          <w:sz w:val="20"/>
          <w:szCs w:val="20"/>
        </w:rPr>
        <w:t>.</w:t>
      </w:r>
    </w:p>
    <w:p w14:paraId="0D2D6566" w14:textId="3CBEF530" w:rsidR="00A3510D" w:rsidRDefault="00A57D07" w:rsidP="00494F9C">
      <w:pPr>
        <w:tabs>
          <w:tab w:val="left" w:pos="142"/>
        </w:tabs>
        <w:spacing w:before="240" w:line="360" w:lineRule="auto"/>
        <w:jc w:val="both"/>
        <w:rPr>
          <w:rFonts w:ascii="Montserrat" w:eastAsia="Adobe Song Std L" w:hAnsi="Montserrat"/>
          <w:sz w:val="20"/>
          <w:szCs w:val="20"/>
        </w:rPr>
      </w:pPr>
      <w:r w:rsidRPr="006233CD">
        <w:rPr>
          <w:rFonts w:ascii="Montserrat" w:eastAsia="Adobe Song Std L" w:hAnsi="Montserrat"/>
          <w:sz w:val="20"/>
          <w:szCs w:val="20"/>
        </w:rPr>
        <w:t xml:space="preserve"> </w:t>
      </w:r>
      <w:r w:rsidR="00EA619E">
        <w:rPr>
          <w:rFonts w:ascii="Montserrat" w:eastAsia="Adobe Song Std L" w:hAnsi="Montserrat"/>
          <w:sz w:val="20"/>
          <w:szCs w:val="20"/>
        </w:rPr>
        <w:t xml:space="preserve">3. </w:t>
      </w:r>
      <w:r w:rsidR="0058332D">
        <w:rPr>
          <w:rFonts w:ascii="Montserrat" w:eastAsia="Adobe Song Std L" w:hAnsi="Montserrat"/>
          <w:sz w:val="20"/>
          <w:szCs w:val="20"/>
        </w:rPr>
        <w:t>Para l</w:t>
      </w:r>
      <w:ins w:id="2767" w:author="DANIELA ARENAS MENESES" w:date="2020-01-14T22:40:00Z">
        <w:r w:rsidR="00AA7CC7">
          <w:rPr>
            <w:rFonts w:ascii="Montserrat" w:eastAsia="Adobe Song Std L" w:hAnsi="Montserrat"/>
            <w:sz w:val="20"/>
            <w:szCs w:val="20"/>
          </w:rPr>
          <w:t>os</w:t>
        </w:r>
      </w:ins>
      <w:r w:rsidR="0058332D">
        <w:rPr>
          <w:rFonts w:ascii="Montserrat" w:eastAsia="Adobe Song Std L" w:hAnsi="Montserrat"/>
          <w:sz w:val="20"/>
          <w:szCs w:val="20"/>
        </w:rPr>
        <w:t xml:space="preserve"> instrumentos </w:t>
      </w:r>
      <w:r w:rsidR="005A2FE8">
        <w:rPr>
          <w:rFonts w:ascii="Montserrat" w:eastAsia="Adobe Song Std L" w:hAnsi="Montserrat"/>
          <w:sz w:val="20"/>
          <w:szCs w:val="20"/>
        </w:rPr>
        <w:t>de re</w:t>
      </w:r>
      <w:r w:rsidR="00EA619E">
        <w:rPr>
          <w:rFonts w:ascii="Montserrat" w:eastAsia="Adobe Song Std L" w:hAnsi="Montserrat"/>
          <w:sz w:val="20"/>
          <w:szCs w:val="20"/>
        </w:rPr>
        <w:t xml:space="preserve">spuesta construida </w:t>
      </w:r>
      <w:r w:rsidR="009A0071">
        <w:rPr>
          <w:rFonts w:ascii="Montserrat" w:eastAsia="Adobe Song Std L" w:hAnsi="Montserrat"/>
          <w:sz w:val="20"/>
          <w:szCs w:val="20"/>
        </w:rPr>
        <w:t>se requiere l</w:t>
      </w:r>
      <w:r w:rsidR="009A0071" w:rsidRPr="006233CD">
        <w:rPr>
          <w:rFonts w:ascii="Montserrat" w:eastAsia="Adobe Song Std L" w:hAnsi="Montserrat"/>
          <w:sz w:val="20"/>
          <w:szCs w:val="20"/>
        </w:rPr>
        <w:t>a incorporación de tecnologías de última generación</w:t>
      </w:r>
      <w:r w:rsidR="009A0071">
        <w:rPr>
          <w:rFonts w:ascii="Montserrat" w:eastAsia="Adobe Song Std L" w:hAnsi="Montserrat"/>
          <w:sz w:val="20"/>
          <w:szCs w:val="20"/>
        </w:rPr>
        <w:t xml:space="preserve"> (modelos de redes neuronales) que permitan</w:t>
      </w:r>
      <w:r w:rsidR="009A0071" w:rsidRPr="006233CD">
        <w:rPr>
          <w:rFonts w:ascii="Montserrat" w:eastAsia="Adobe Song Std L" w:hAnsi="Montserrat"/>
          <w:sz w:val="20"/>
          <w:szCs w:val="20"/>
        </w:rPr>
        <w:t xml:space="preserve"> </w:t>
      </w:r>
      <w:r w:rsidR="009A0071">
        <w:rPr>
          <w:rFonts w:ascii="Montserrat" w:eastAsia="Adobe Song Std L" w:hAnsi="Montserrat"/>
          <w:sz w:val="20"/>
          <w:szCs w:val="20"/>
        </w:rPr>
        <w:t xml:space="preserve">realizar una valoración cualitativa y automatizada de los productos desarrollados por los sustentantes mediante </w:t>
      </w:r>
      <w:r w:rsidR="009A0071" w:rsidRPr="006233CD">
        <w:rPr>
          <w:rFonts w:ascii="Montserrat" w:eastAsia="Adobe Song Std L" w:hAnsi="Montserrat"/>
          <w:sz w:val="20"/>
          <w:szCs w:val="20"/>
        </w:rPr>
        <w:t>el reconocimiento de patrones en texto para la conformación e integración de las intenciones detectadas en los sustentantes</w:t>
      </w:r>
      <w:r w:rsidR="009A0071">
        <w:rPr>
          <w:rFonts w:ascii="Montserrat" w:eastAsia="Adobe Song Std L" w:hAnsi="Montserrat"/>
          <w:sz w:val="20"/>
          <w:szCs w:val="20"/>
        </w:rPr>
        <w:t>, así como</w:t>
      </w:r>
      <w:r w:rsidR="009A0071" w:rsidRPr="006233CD">
        <w:rPr>
          <w:rFonts w:ascii="Montserrat" w:eastAsia="Adobe Song Std L" w:hAnsi="Montserrat"/>
          <w:sz w:val="20"/>
          <w:szCs w:val="20"/>
        </w:rPr>
        <w:t xml:space="preserve"> algoritmos automatizados para el aprendizaje supervisado y no supervisado durante la recopilación de información y relaciones entre datos no estructurados.</w:t>
      </w:r>
    </w:p>
    <w:p w14:paraId="4A2B90F3" w14:textId="4B7E3B7C" w:rsidR="00E35675" w:rsidRDefault="00113AA9" w:rsidP="00E35675">
      <w:pPr>
        <w:spacing w:after="0" w:line="240" w:lineRule="auto"/>
        <w:rPr>
          <w:b/>
        </w:rPr>
      </w:pPr>
      <w:ins w:id="2768" w:author="Ruth Guevara" w:date="2020-01-14T21:38:00Z">
        <w:del w:id="2769" w:author="DANIELA ARENAS MENESES" w:date="2020-01-14T22:55:00Z">
          <w:r w:rsidRPr="00113AA9" w:rsidDel="00C51E02">
            <w:rPr>
              <w:b/>
              <w:highlight w:val="yellow"/>
              <w:rPrChange w:id="2770" w:author="Ruth Guevara" w:date="2020-01-14T21:38:00Z">
                <w:rPr>
                  <w:b/>
                </w:rPr>
              </w:rPrChange>
            </w:rPr>
            <w:delText>RAMSES FAVOR DE REVISAR LAS TABLAS 7 Y 8</w:delText>
          </w:r>
        </w:del>
      </w:ins>
      <w:del w:id="2771" w:author="DANIELA ARENAS MENESES" w:date="2020-01-14T22:55:00Z">
        <w:r w:rsidR="00E35675" w:rsidDel="00C51E02">
          <w:rPr>
            <w:b/>
          </w:rPr>
          <w:br w:type="page"/>
        </w:r>
      </w:del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  <w:tblPrChange w:id="2772" w:author="Ruth Guevara" w:date="2020-01-14T19:57:00Z">
          <w:tblPr>
            <w:tblStyle w:val="Tablaconcuadrcula"/>
            <w:tblW w:w="0" w:type="auto"/>
            <w:tblInd w:w="-289" w:type="dxa"/>
            <w:tblLook w:val="04A0" w:firstRow="1" w:lastRow="0" w:firstColumn="1" w:lastColumn="0" w:noHBand="0" w:noVBand="1"/>
          </w:tblPr>
        </w:tblPrChange>
      </w:tblPr>
      <w:tblGrid>
        <w:gridCol w:w="1134"/>
        <w:gridCol w:w="4962"/>
        <w:gridCol w:w="2737"/>
        <w:tblGridChange w:id="2773">
          <w:tblGrid>
            <w:gridCol w:w="5"/>
            <w:gridCol w:w="1129"/>
            <w:gridCol w:w="4962"/>
            <w:gridCol w:w="2737"/>
            <w:gridCol w:w="289"/>
          </w:tblGrid>
        </w:tblGridChange>
      </w:tblGrid>
      <w:tr w:rsidR="00E35675" w:rsidRPr="00735EFB" w14:paraId="1F798CC2" w14:textId="77777777" w:rsidTr="006422FC">
        <w:trPr>
          <w:trHeight w:val="629"/>
          <w:trPrChange w:id="2774" w:author="Ruth Guevara" w:date="2020-01-14T19:57:00Z">
            <w:trPr>
              <w:gridBefore w:val="1"/>
              <w:trHeight w:val="629"/>
            </w:trPr>
          </w:trPrChange>
        </w:trPr>
        <w:tc>
          <w:tcPr>
            <w:tcW w:w="8833" w:type="dxa"/>
            <w:gridSpan w:val="3"/>
            <w:shd w:val="clear" w:color="auto" w:fill="E7E6E6" w:themeFill="background2"/>
            <w:vAlign w:val="center"/>
            <w:tcPrChange w:id="2775" w:author="Ruth Guevara" w:date="2020-01-14T19:57:00Z">
              <w:tcPr>
                <w:tcW w:w="9117" w:type="dxa"/>
                <w:gridSpan w:val="4"/>
                <w:shd w:val="clear" w:color="auto" w:fill="E7E6E6" w:themeFill="background2"/>
                <w:vAlign w:val="center"/>
              </w:tcPr>
            </w:tcPrChange>
          </w:tcPr>
          <w:p w14:paraId="0464861C" w14:textId="3AE6A054" w:rsidR="00E35675" w:rsidRPr="00735EFB" w:rsidRDefault="00E35675" w:rsidP="00735EFB">
            <w:pPr>
              <w:jc w:val="center"/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776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777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  <w:t xml:space="preserve">Tabla </w:t>
            </w:r>
            <w:ins w:id="2778" w:author="DANIELA ARENAS MENESES" w:date="2020-01-14T22:50:00Z">
              <w:r w:rsidR="00B45EF2">
                <w:rPr>
                  <w:rFonts w:ascii="Monserrat" w:eastAsia="Times New Roman" w:hAnsi="Monserrat" w:cstheme="minorHAnsi"/>
                  <w:b/>
                  <w:bCs/>
                  <w:sz w:val="20"/>
                  <w:szCs w:val="20"/>
                  <w:lang w:eastAsia="es-MX"/>
                </w:rPr>
                <w:t>6</w:t>
              </w:r>
            </w:ins>
            <w:del w:id="2779" w:author="DANIELA ARENAS MENESES" w:date="2020-01-14T22:50:00Z">
              <w:r w:rsidRPr="00735EFB" w:rsidDel="00B45EF2">
                <w:rPr>
                  <w:rFonts w:ascii="Monserrat" w:eastAsia="Times New Roman" w:hAnsi="Monserrat" w:cstheme="minorHAnsi"/>
                  <w:b/>
                  <w:bCs/>
                  <w:sz w:val="20"/>
                  <w:szCs w:val="20"/>
                  <w:lang w:eastAsia="es-MX"/>
                  <w:rPrChange w:id="2780" w:author="Ruth Guevara" w:date="2020-01-14T21:02:00Z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s-MX"/>
                    </w:rPr>
                  </w:rPrChange>
                </w:rPr>
                <w:delText>7</w:delText>
              </w:r>
            </w:del>
            <w:r w:rsidRPr="00735EFB"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781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  <w:t>. Estrategia metodológica para el diseño, desarrollo, validación, aplicación, calificación y análisis de resultados de los instrumentos para Educación Básica</w:t>
            </w:r>
          </w:p>
        </w:tc>
      </w:tr>
      <w:tr w:rsidR="006422FC" w:rsidRPr="00735EFB" w14:paraId="32F03D46" w14:textId="77777777" w:rsidTr="006422FC">
        <w:trPr>
          <w:trHeight w:val="346"/>
        </w:trPr>
        <w:tc>
          <w:tcPr>
            <w:tcW w:w="1134" w:type="dxa"/>
            <w:shd w:val="clear" w:color="auto" w:fill="E7E6E6" w:themeFill="background2"/>
            <w:vAlign w:val="center"/>
          </w:tcPr>
          <w:p w14:paraId="1519A4E1" w14:textId="77777777" w:rsidR="00E35675" w:rsidRPr="00735EFB" w:rsidRDefault="00E35675" w:rsidP="00735EFB">
            <w:pPr>
              <w:jc w:val="center"/>
              <w:rPr>
                <w:rFonts w:ascii="Monserrat" w:hAnsi="Monserrat"/>
                <w:b/>
                <w:sz w:val="20"/>
                <w:szCs w:val="20"/>
                <w:rPrChange w:id="2782" w:author="Ruth Guevara" w:date="2020-01-14T21:02:00Z">
                  <w:rPr>
                    <w:b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783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  <w:t>Proceso</w:t>
            </w:r>
          </w:p>
        </w:tc>
        <w:tc>
          <w:tcPr>
            <w:tcW w:w="4962" w:type="dxa"/>
            <w:shd w:val="clear" w:color="auto" w:fill="E7E6E6" w:themeFill="background2"/>
            <w:vAlign w:val="center"/>
          </w:tcPr>
          <w:p w14:paraId="13D6FA46" w14:textId="77777777" w:rsidR="00E35675" w:rsidRPr="00735EFB" w:rsidRDefault="00E35675" w:rsidP="00735EFB">
            <w:pPr>
              <w:jc w:val="center"/>
              <w:rPr>
                <w:rFonts w:ascii="Monserrat" w:hAnsi="Monserrat"/>
                <w:b/>
                <w:sz w:val="20"/>
                <w:szCs w:val="20"/>
                <w:rPrChange w:id="2784" w:author="Ruth Guevara" w:date="2020-01-14T21:02:00Z">
                  <w:rPr>
                    <w:b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785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  <w:t>Instrumento</w:t>
            </w:r>
          </w:p>
        </w:tc>
        <w:tc>
          <w:tcPr>
            <w:tcW w:w="2737" w:type="dxa"/>
            <w:shd w:val="clear" w:color="auto" w:fill="E7E6E6" w:themeFill="background2"/>
            <w:vAlign w:val="center"/>
          </w:tcPr>
          <w:p w14:paraId="394BFB30" w14:textId="77777777" w:rsidR="00E35675" w:rsidRPr="00735EFB" w:rsidRDefault="00E35675" w:rsidP="00735EFB">
            <w:pPr>
              <w:jc w:val="center"/>
              <w:rPr>
                <w:rFonts w:ascii="Monserrat" w:hAnsi="Monserrat"/>
                <w:b/>
                <w:sz w:val="20"/>
                <w:szCs w:val="20"/>
                <w:rPrChange w:id="2786" w:author="Ruth Guevara" w:date="2020-01-14T21:02:00Z">
                  <w:rPr>
                    <w:b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787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  <w:t>Estrategia metodológica</w:t>
            </w:r>
          </w:p>
        </w:tc>
      </w:tr>
      <w:tr w:rsidR="00E35675" w:rsidRPr="00735EFB" w14:paraId="7B681A6B" w14:textId="77777777" w:rsidTr="00DD6A11">
        <w:trPr>
          <w:trHeight w:val="419"/>
        </w:trPr>
        <w:tc>
          <w:tcPr>
            <w:tcW w:w="1134" w:type="dxa"/>
            <w:vMerge w:val="restart"/>
            <w:vAlign w:val="center"/>
          </w:tcPr>
          <w:p w14:paraId="456B824B" w14:textId="77777777" w:rsidR="00E35675" w:rsidRPr="00735EFB" w:rsidRDefault="00E35675" w:rsidP="00735EFB">
            <w:pPr>
              <w:rPr>
                <w:rFonts w:ascii="Monserrat" w:hAnsi="Monserrat"/>
                <w:sz w:val="20"/>
                <w:szCs w:val="20"/>
                <w:rPrChange w:id="2788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789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Admisión</w:t>
            </w:r>
          </w:p>
        </w:tc>
        <w:tc>
          <w:tcPr>
            <w:tcW w:w="4962" w:type="dxa"/>
            <w:vAlign w:val="center"/>
          </w:tcPr>
          <w:p w14:paraId="4872453F" w14:textId="77777777" w:rsidR="00E35675" w:rsidRPr="00735EFB" w:rsidRDefault="00E35675" w:rsidP="00735EFB">
            <w:pPr>
              <w:rPr>
                <w:rFonts w:ascii="Monserrat" w:hAnsi="Monserrat"/>
                <w:sz w:val="20"/>
                <w:szCs w:val="20"/>
                <w:rPrChange w:id="2790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791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Instrumento de acreditación. Curso Habilidades Docentes para la NEM</w:t>
            </w:r>
          </w:p>
        </w:tc>
        <w:tc>
          <w:tcPr>
            <w:tcW w:w="2737" w:type="dxa"/>
            <w:vMerge w:val="restart"/>
            <w:vAlign w:val="center"/>
          </w:tcPr>
          <w:p w14:paraId="62D75F19" w14:textId="1C865820" w:rsidR="00E35675" w:rsidRPr="00735EFB" w:rsidRDefault="00136AB3" w:rsidP="00735EFB">
            <w:pPr>
              <w:rPr>
                <w:rFonts w:ascii="Monserrat" w:hAnsi="Monserrat"/>
                <w:sz w:val="20"/>
                <w:szCs w:val="20"/>
                <w:rPrChange w:id="2792" w:author="Ruth Guevara" w:date="2020-01-14T21:02:00Z">
                  <w:rPr/>
                </w:rPrChange>
              </w:rPr>
            </w:pPr>
            <w:ins w:id="2793" w:author="DANIELA ARENAS MENESES" w:date="2020-01-14T22:57:00Z">
              <w:r w:rsidRPr="009E42B9">
                <w:rPr>
                  <w:rFonts w:ascii="Monserrat" w:eastAsia="Times New Roman" w:hAnsi="Monserrat" w:cstheme="minorHAnsi"/>
                  <w:color w:val="000000"/>
                  <w:sz w:val="20"/>
                  <w:szCs w:val="20"/>
                  <w:lang w:eastAsia="es-MX"/>
                </w:rPr>
                <w:t>Modelo de Diagnóstico Cognitivo</w:t>
              </w:r>
            </w:ins>
            <w:del w:id="2794" w:author="DANIELA ARENAS MENESES" w:date="2020-01-14T22:57:00Z">
              <w:r w:rsidR="00E35675" w:rsidRPr="00735EFB" w:rsidDel="00136AB3">
                <w:rPr>
                  <w:rFonts w:ascii="Monserrat" w:eastAsia="Times New Roman" w:hAnsi="Monserrat" w:cstheme="minorHAnsi"/>
                  <w:color w:val="000000"/>
                  <w:sz w:val="20"/>
                  <w:szCs w:val="20"/>
                  <w:lang w:eastAsia="es-MX"/>
                  <w:rPrChange w:id="2795" w:author="Ruth Guevara" w:date="2020-01-14T21:02:00Z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</w:tr>
      <w:tr w:rsidR="00E35675" w:rsidRPr="00735EFB" w14:paraId="2F0B0EC6" w14:textId="77777777" w:rsidTr="00DD6A11">
        <w:trPr>
          <w:trHeight w:val="426"/>
        </w:trPr>
        <w:tc>
          <w:tcPr>
            <w:tcW w:w="1134" w:type="dxa"/>
            <w:vMerge/>
            <w:vAlign w:val="center"/>
          </w:tcPr>
          <w:p w14:paraId="63CA80FE" w14:textId="77777777" w:rsidR="00E35675" w:rsidRPr="00735EFB" w:rsidRDefault="00E35675" w:rsidP="00735EFB">
            <w:pPr>
              <w:rPr>
                <w:rFonts w:ascii="Monserrat" w:hAnsi="Monserrat"/>
                <w:sz w:val="20"/>
                <w:szCs w:val="20"/>
                <w:rPrChange w:id="2796" w:author="Ruth Guevara" w:date="2020-01-14T21:02:00Z">
                  <w:rPr/>
                </w:rPrChange>
              </w:rPr>
            </w:pPr>
          </w:p>
        </w:tc>
        <w:tc>
          <w:tcPr>
            <w:tcW w:w="4962" w:type="dxa"/>
            <w:vAlign w:val="center"/>
          </w:tcPr>
          <w:p w14:paraId="6AC36F81" w14:textId="77777777" w:rsidR="00E35675" w:rsidRPr="00735EFB" w:rsidRDefault="00E35675" w:rsidP="00735EFB">
            <w:pPr>
              <w:rPr>
                <w:rFonts w:ascii="Monserrat" w:hAnsi="Monserrat"/>
                <w:sz w:val="20"/>
                <w:szCs w:val="20"/>
                <w:rPrChange w:id="2797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798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Instrumento de valoración de conocimientos y aptitudes</w:t>
            </w:r>
          </w:p>
        </w:tc>
        <w:tc>
          <w:tcPr>
            <w:tcW w:w="2737" w:type="dxa"/>
            <w:vMerge/>
            <w:vAlign w:val="center"/>
          </w:tcPr>
          <w:p w14:paraId="6699A2E5" w14:textId="77777777" w:rsidR="00E35675" w:rsidRPr="00735EFB" w:rsidRDefault="00E35675" w:rsidP="00735EFB">
            <w:pPr>
              <w:rPr>
                <w:rFonts w:ascii="Monserrat" w:hAnsi="Monserrat"/>
                <w:sz w:val="20"/>
                <w:szCs w:val="20"/>
                <w:rPrChange w:id="2799" w:author="Ruth Guevara" w:date="2020-01-14T21:02:00Z">
                  <w:rPr/>
                </w:rPrChange>
              </w:rPr>
            </w:pPr>
          </w:p>
        </w:tc>
      </w:tr>
      <w:tr w:rsidR="00E35675" w:rsidRPr="00735EFB" w14:paraId="3A070033" w14:textId="77777777" w:rsidTr="00DD6A11">
        <w:trPr>
          <w:trHeight w:val="404"/>
        </w:trPr>
        <w:tc>
          <w:tcPr>
            <w:tcW w:w="1134" w:type="dxa"/>
            <w:vMerge w:val="restart"/>
            <w:vAlign w:val="center"/>
          </w:tcPr>
          <w:p w14:paraId="564284C4" w14:textId="77777777" w:rsidR="00E35675" w:rsidRPr="00136AB3" w:rsidRDefault="00E35675" w:rsidP="00735EFB">
            <w:pPr>
              <w:rPr>
                <w:rFonts w:ascii="Monserrat" w:hAnsi="Monserrat"/>
                <w:sz w:val="20"/>
                <w:szCs w:val="20"/>
              </w:rPr>
            </w:pPr>
            <w:r w:rsidRPr="00136AB3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</w:rPr>
              <w:t>Promoción vertical</w:t>
            </w:r>
          </w:p>
        </w:tc>
        <w:tc>
          <w:tcPr>
            <w:tcW w:w="4962" w:type="dxa"/>
            <w:vAlign w:val="center"/>
          </w:tcPr>
          <w:p w14:paraId="50EC2DF1" w14:textId="77777777" w:rsidR="00E35675" w:rsidRPr="00136AB3" w:rsidRDefault="00E35675" w:rsidP="00735EFB">
            <w:pPr>
              <w:rPr>
                <w:rFonts w:ascii="Monserrat" w:hAnsi="Monserrat"/>
                <w:sz w:val="20"/>
                <w:szCs w:val="20"/>
              </w:rPr>
            </w:pPr>
            <w:r w:rsidRPr="00136AB3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</w:rPr>
              <w:t>Instrumento de valoración de conocimientos y aptitudes</w:t>
            </w:r>
          </w:p>
        </w:tc>
        <w:tc>
          <w:tcPr>
            <w:tcW w:w="2737" w:type="dxa"/>
            <w:vAlign w:val="center"/>
          </w:tcPr>
          <w:p w14:paraId="0FAB4F1F" w14:textId="1CFE4712" w:rsidR="00E35675" w:rsidRPr="00136AB3" w:rsidRDefault="00136AB3" w:rsidP="00735EFB">
            <w:pPr>
              <w:rPr>
                <w:rFonts w:ascii="Monserrat" w:hAnsi="Monserrat"/>
                <w:sz w:val="20"/>
                <w:szCs w:val="20"/>
              </w:rPr>
            </w:pPr>
            <w:ins w:id="2800" w:author="DANIELA ARENAS MENESES" w:date="2020-01-14T22:58:00Z">
              <w:r w:rsidRPr="009E42B9">
                <w:rPr>
                  <w:rFonts w:ascii="Monserrat" w:eastAsia="Times New Roman" w:hAnsi="Monserrat" w:cstheme="minorHAnsi"/>
                  <w:color w:val="000000"/>
                  <w:sz w:val="20"/>
                  <w:szCs w:val="20"/>
                  <w:lang w:eastAsia="es-MX"/>
                </w:rPr>
                <w:t>Modelo de Diagnóstico Cognitivo</w:t>
              </w:r>
            </w:ins>
            <w:del w:id="2801" w:author="DANIELA ARENAS MENESES" w:date="2020-01-14T22:58:00Z">
              <w:r w:rsidR="00E35675" w:rsidRPr="00136AB3" w:rsidDel="00136AB3">
                <w:rPr>
                  <w:rFonts w:ascii="Monserrat" w:eastAsia="Times New Roman" w:hAnsi="Monserrat" w:cstheme="minorHAnsi"/>
                  <w:color w:val="000000"/>
                  <w:sz w:val="20"/>
                  <w:szCs w:val="20"/>
                  <w:lang w:eastAsia="es-MX"/>
                </w:rPr>
                <w:delText>Teoría de Respuesta al Ítem</w:delText>
              </w:r>
            </w:del>
          </w:p>
        </w:tc>
      </w:tr>
      <w:tr w:rsidR="00136AB3" w:rsidRPr="00735EFB" w14:paraId="672C602C" w14:textId="77777777" w:rsidTr="00DD6A11">
        <w:trPr>
          <w:trHeight w:val="350"/>
        </w:trPr>
        <w:tc>
          <w:tcPr>
            <w:tcW w:w="1134" w:type="dxa"/>
            <w:vMerge/>
            <w:vAlign w:val="center"/>
          </w:tcPr>
          <w:p w14:paraId="399F7740" w14:textId="77777777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02" w:author="Ruth Guevara" w:date="2020-01-14T21:02:00Z">
                  <w:rPr/>
                </w:rPrChange>
              </w:rPr>
            </w:pPr>
          </w:p>
        </w:tc>
        <w:tc>
          <w:tcPr>
            <w:tcW w:w="4962" w:type="dxa"/>
            <w:vAlign w:val="center"/>
          </w:tcPr>
          <w:p w14:paraId="35AE9A1B" w14:textId="77777777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03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sz w:val="20"/>
                <w:szCs w:val="20"/>
                <w:lang w:eastAsia="es-MX"/>
                <w:rPrChange w:id="2804" w:author="Ruth Guevara" w:date="2020-01-14T21:02:00Z">
                  <w:rPr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  <w:t>Cuestionario de habilidades directivas</w:t>
            </w:r>
          </w:p>
        </w:tc>
        <w:tc>
          <w:tcPr>
            <w:tcW w:w="2737" w:type="dxa"/>
            <w:vMerge w:val="restart"/>
            <w:vAlign w:val="center"/>
          </w:tcPr>
          <w:p w14:paraId="065ADF12" w14:textId="0EB1D0AC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05" w:author="Ruth Guevara" w:date="2020-01-14T21:02:00Z">
                  <w:rPr/>
                </w:rPrChange>
              </w:rPr>
            </w:pPr>
            <w:ins w:id="2806" w:author="DANIELA ARENAS MENESES" w:date="2020-01-14T22:58:00Z">
              <w:r w:rsidRPr="00136AB3">
                <w:rPr>
                  <w:rFonts w:ascii="Monserrat" w:eastAsia="Times New Roman" w:hAnsi="Monserrat" w:cstheme="minorHAnsi"/>
                  <w:color w:val="000000"/>
                  <w:sz w:val="20"/>
                  <w:szCs w:val="20"/>
                  <w:lang w:eastAsia="es-MX"/>
                </w:rPr>
                <w:t>Teoría de Respuesta al Ítem</w:t>
              </w:r>
            </w:ins>
          </w:p>
        </w:tc>
      </w:tr>
      <w:tr w:rsidR="00136AB3" w:rsidRPr="00735EFB" w14:paraId="2E33616C" w14:textId="77777777" w:rsidTr="00DD6A11">
        <w:trPr>
          <w:trHeight w:val="539"/>
        </w:trPr>
        <w:tc>
          <w:tcPr>
            <w:tcW w:w="1134" w:type="dxa"/>
            <w:vMerge/>
            <w:vAlign w:val="center"/>
          </w:tcPr>
          <w:p w14:paraId="2C725F63" w14:textId="77777777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07" w:author="Ruth Guevara" w:date="2020-01-14T21:02:00Z">
                  <w:rPr/>
                </w:rPrChange>
              </w:rPr>
            </w:pPr>
          </w:p>
        </w:tc>
        <w:tc>
          <w:tcPr>
            <w:tcW w:w="4962" w:type="dxa"/>
            <w:vAlign w:val="center"/>
          </w:tcPr>
          <w:p w14:paraId="3AC225EB" w14:textId="77777777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08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sz w:val="20"/>
                <w:szCs w:val="20"/>
                <w:lang w:eastAsia="es-MX"/>
                <w:rPrChange w:id="2809" w:author="Ruth Guevara" w:date="2020-01-14T21:02:00Z">
                  <w:rPr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  <w:t>Encuesta de percepción sobre el trabajo directivo y aportaciones al colectivo escolar</w:t>
            </w:r>
          </w:p>
        </w:tc>
        <w:tc>
          <w:tcPr>
            <w:tcW w:w="2737" w:type="dxa"/>
            <w:vMerge/>
            <w:vAlign w:val="center"/>
          </w:tcPr>
          <w:p w14:paraId="453570C0" w14:textId="77777777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10" w:author="Ruth Guevara" w:date="2020-01-14T21:02:00Z">
                  <w:rPr/>
                </w:rPrChange>
              </w:rPr>
            </w:pPr>
          </w:p>
        </w:tc>
      </w:tr>
      <w:tr w:rsidR="00136AB3" w:rsidRPr="00735EFB" w14:paraId="0D2643CD" w14:textId="77777777" w:rsidTr="00DD6A11">
        <w:trPr>
          <w:trHeight w:val="433"/>
        </w:trPr>
        <w:tc>
          <w:tcPr>
            <w:tcW w:w="1134" w:type="dxa"/>
            <w:vMerge w:val="restart"/>
            <w:vAlign w:val="center"/>
          </w:tcPr>
          <w:p w14:paraId="042D46C0" w14:textId="77777777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11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12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Promoción horizontal</w:t>
            </w:r>
          </w:p>
        </w:tc>
        <w:tc>
          <w:tcPr>
            <w:tcW w:w="4962" w:type="dxa"/>
            <w:vAlign w:val="center"/>
          </w:tcPr>
          <w:p w14:paraId="57FFF769" w14:textId="77777777" w:rsidR="00136AB3" w:rsidRPr="00735EFB" w:rsidRDefault="00136AB3" w:rsidP="00136AB3">
            <w:pPr>
              <w:rPr>
                <w:rFonts w:ascii="Monserrat" w:eastAsia="Times New Roman" w:hAnsi="Monserrat" w:cstheme="minorHAnsi"/>
                <w:sz w:val="20"/>
                <w:szCs w:val="20"/>
                <w:lang w:eastAsia="es-MX"/>
                <w:rPrChange w:id="2813" w:author="Ruth Guevara" w:date="2020-01-14T21:02:00Z">
                  <w:rPr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14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Instrumentos de valoración de conocimientos y aptitudes</w:t>
            </w:r>
          </w:p>
        </w:tc>
        <w:tc>
          <w:tcPr>
            <w:tcW w:w="2737" w:type="dxa"/>
            <w:vAlign w:val="center"/>
          </w:tcPr>
          <w:p w14:paraId="11C351D0" w14:textId="77777777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15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16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Modelo de Diagnóstico Cognitivo</w:t>
            </w:r>
          </w:p>
        </w:tc>
      </w:tr>
      <w:tr w:rsidR="00136AB3" w:rsidRPr="00735EFB" w14:paraId="6253DE6C" w14:textId="77777777" w:rsidTr="00DD6A11">
        <w:trPr>
          <w:trHeight w:val="366"/>
        </w:trPr>
        <w:tc>
          <w:tcPr>
            <w:tcW w:w="1134" w:type="dxa"/>
            <w:vMerge/>
            <w:vAlign w:val="center"/>
          </w:tcPr>
          <w:p w14:paraId="1003BB89" w14:textId="77777777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17" w:author="Ruth Guevara" w:date="2020-01-14T21:02:00Z">
                  <w:rPr/>
                </w:rPrChange>
              </w:rPr>
            </w:pPr>
          </w:p>
        </w:tc>
        <w:tc>
          <w:tcPr>
            <w:tcW w:w="4962" w:type="dxa"/>
            <w:vAlign w:val="center"/>
          </w:tcPr>
          <w:p w14:paraId="7A3E22C0" w14:textId="77777777" w:rsidR="00136AB3" w:rsidRPr="00735EFB" w:rsidRDefault="00136AB3" w:rsidP="00136AB3">
            <w:pPr>
              <w:rPr>
                <w:rFonts w:ascii="Monserrat" w:eastAsia="Times New Roman" w:hAnsi="Monserrat" w:cstheme="minorHAnsi"/>
                <w:sz w:val="20"/>
                <w:szCs w:val="20"/>
                <w:lang w:eastAsia="es-MX"/>
                <w:rPrChange w:id="2818" w:author="Ruth Guevara" w:date="2020-01-14T21:02:00Z">
                  <w:rPr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19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Cuestionario de habilidades socioemocionales</w:t>
            </w:r>
          </w:p>
        </w:tc>
        <w:tc>
          <w:tcPr>
            <w:tcW w:w="2737" w:type="dxa"/>
            <w:vAlign w:val="center"/>
          </w:tcPr>
          <w:p w14:paraId="3CC8117E" w14:textId="77777777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20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21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Teoría de Respuesta al Ítem</w:t>
            </w:r>
          </w:p>
        </w:tc>
      </w:tr>
      <w:tr w:rsidR="00136AB3" w:rsidRPr="00735EFB" w14:paraId="3E19F7B1" w14:textId="77777777" w:rsidTr="00DD6A11">
        <w:trPr>
          <w:trHeight w:val="332"/>
        </w:trPr>
        <w:tc>
          <w:tcPr>
            <w:tcW w:w="1134" w:type="dxa"/>
            <w:vMerge/>
            <w:vAlign w:val="center"/>
          </w:tcPr>
          <w:p w14:paraId="4688B24C" w14:textId="77777777" w:rsidR="00136AB3" w:rsidRPr="00DD6A11" w:rsidRDefault="00136AB3" w:rsidP="00136AB3">
            <w:pPr>
              <w:rPr>
                <w:rFonts w:ascii="Monserrat" w:hAnsi="Monserrat"/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14:paraId="052CD804" w14:textId="77777777" w:rsidR="00136AB3" w:rsidRPr="00DD6A11" w:rsidRDefault="00136AB3" w:rsidP="00136AB3">
            <w:pPr>
              <w:rPr>
                <w:rFonts w:ascii="Monserrat" w:eastAsia="Times New Roman" w:hAnsi="Monserrat" w:cstheme="minorHAnsi"/>
                <w:sz w:val="20"/>
                <w:szCs w:val="20"/>
                <w:lang w:eastAsia="es-MX"/>
              </w:rPr>
            </w:pPr>
            <w:r w:rsidRPr="00DD6A11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</w:rPr>
              <w:t>Proyecto de seguimiento</w:t>
            </w:r>
          </w:p>
        </w:tc>
        <w:tc>
          <w:tcPr>
            <w:tcW w:w="2737" w:type="dxa"/>
            <w:vAlign w:val="center"/>
          </w:tcPr>
          <w:p w14:paraId="2467D318" w14:textId="77777777" w:rsidR="00136AB3" w:rsidRPr="00DD6A11" w:rsidRDefault="00136AB3" w:rsidP="00136AB3">
            <w:pPr>
              <w:rPr>
                <w:rFonts w:ascii="Monserrat" w:hAnsi="Monserrat"/>
                <w:sz w:val="20"/>
                <w:szCs w:val="20"/>
              </w:rPr>
            </w:pPr>
            <w:r w:rsidRPr="00DD6A11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</w:rPr>
              <w:t>Redes Neuronales</w:t>
            </w:r>
          </w:p>
        </w:tc>
      </w:tr>
      <w:tr w:rsidR="00136AB3" w:rsidRPr="00735EFB" w14:paraId="014F72A9" w14:textId="77777777" w:rsidTr="00DD6A11">
        <w:trPr>
          <w:trHeight w:val="391"/>
        </w:trPr>
        <w:tc>
          <w:tcPr>
            <w:tcW w:w="1134" w:type="dxa"/>
            <w:vMerge/>
            <w:vAlign w:val="center"/>
          </w:tcPr>
          <w:p w14:paraId="05400F15" w14:textId="77777777" w:rsidR="00136AB3" w:rsidRPr="00735EFB" w:rsidRDefault="00136AB3" w:rsidP="00136AB3">
            <w:pPr>
              <w:rPr>
                <w:sz w:val="20"/>
                <w:szCs w:val="20"/>
                <w:rPrChange w:id="2822" w:author="Ruth Guevara" w:date="2020-01-14T21:02:00Z">
                  <w:rPr/>
                </w:rPrChange>
              </w:rPr>
            </w:pPr>
          </w:p>
        </w:tc>
        <w:tc>
          <w:tcPr>
            <w:tcW w:w="4962" w:type="dxa"/>
            <w:vAlign w:val="center"/>
          </w:tcPr>
          <w:p w14:paraId="058F3A93" w14:textId="74C7DABB" w:rsidR="00136AB3" w:rsidRPr="00735EFB" w:rsidRDefault="00136AB3" w:rsidP="00136AB3">
            <w:pPr>
              <w:rPr>
                <w:rFonts w:ascii="Monserrat" w:eastAsia="Times New Roman" w:hAnsi="Monserrat" w:cstheme="minorHAnsi"/>
                <w:sz w:val="20"/>
                <w:szCs w:val="20"/>
                <w:lang w:eastAsia="es-MX"/>
                <w:rPrChange w:id="2823" w:author="Ruth Guevara" w:date="2020-01-14T21:02:00Z">
                  <w:rPr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sz w:val="20"/>
                <w:szCs w:val="20"/>
                <w:lang w:eastAsia="es-MX"/>
                <w:rPrChange w:id="2824" w:author="Ruth Guevara" w:date="2020-01-14T21:02:00Z">
                  <w:rPr>
                    <w:rFonts w:eastAsia="Times New Roman" w:cstheme="minorHAnsi"/>
                    <w:sz w:val="16"/>
                    <w:szCs w:val="16"/>
                    <w:lang w:eastAsia="es-MX"/>
                  </w:rPr>
                </w:rPrChange>
              </w:rPr>
              <w:t>Entrevista sobre el proyecto</w:t>
            </w:r>
            <w:ins w:id="2825" w:author="DANIELA ARENAS MENESES" w:date="2020-01-14T22:50:00Z">
              <w:r>
                <w:rPr>
                  <w:rFonts w:ascii="Monserrat" w:eastAsia="Times New Roman" w:hAnsi="Monserrat" w:cstheme="minorHAnsi"/>
                  <w:sz w:val="20"/>
                  <w:szCs w:val="20"/>
                  <w:lang w:eastAsia="es-MX"/>
                </w:rPr>
                <w:t xml:space="preserve"> de seguimiento</w:t>
              </w:r>
            </w:ins>
          </w:p>
        </w:tc>
        <w:tc>
          <w:tcPr>
            <w:tcW w:w="2737" w:type="dxa"/>
            <w:vAlign w:val="center"/>
          </w:tcPr>
          <w:p w14:paraId="62C6D7BE" w14:textId="4B77B3D5" w:rsidR="00136AB3" w:rsidRPr="00735EFB" w:rsidRDefault="00136AB3" w:rsidP="00136AB3">
            <w:pPr>
              <w:rPr>
                <w:rFonts w:ascii="Monserrat" w:hAnsi="Monserrat"/>
                <w:sz w:val="20"/>
                <w:szCs w:val="20"/>
                <w:rPrChange w:id="2826" w:author="Ruth Guevara" w:date="2020-01-14T21:02:00Z">
                  <w:rPr/>
                </w:rPrChange>
              </w:rPr>
            </w:pPr>
            <w:ins w:id="2827" w:author="DANIELA ARENAS MENESES" w:date="2020-01-14T22:49:00Z">
              <w:r>
                <w:rPr>
                  <w:rFonts w:ascii="Monserrat" w:hAnsi="Monserrat"/>
                  <w:sz w:val="20"/>
                  <w:szCs w:val="20"/>
                </w:rPr>
                <w:t>Rúbrica</w:t>
              </w:r>
            </w:ins>
          </w:p>
        </w:tc>
      </w:tr>
    </w:tbl>
    <w:p w14:paraId="5423A126" w14:textId="77777777" w:rsidR="006422FC" w:rsidRPr="00735EFB" w:rsidRDefault="006422FC" w:rsidP="00E35675">
      <w:pPr>
        <w:spacing w:after="0" w:line="240" w:lineRule="auto"/>
        <w:rPr>
          <w:sz w:val="20"/>
          <w:szCs w:val="20"/>
          <w:rPrChange w:id="2828" w:author="Ruth Guevara" w:date="2020-01-14T21:02:00Z">
            <w:rPr/>
          </w:rPrChange>
        </w:rPr>
      </w:pPr>
    </w:p>
    <w:p w14:paraId="75EA1AA0" w14:textId="64C7CEEA" w:rsidR="006422FC" w:rsidRDefault="006422FC" w:rsidP="006422FC">
      <w:pPr>
        <w:spacing w:after="0" w:line="240" w:lineRule="auto"/>
        <w:rPr>
          <w:b/>
        </w:rPr>
      </w:pPr>
      <w:del w:id="2829" w:author="Ruth Guevara" w:date="2020-01-14T20:07:00Z">
        <w:r w:rsidDel="00E17068">
          <w:rPr>
            <w:b/>
          </w:rPr>
          <w:br w:type="page"/>
        </w:r>
      </w:del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4962"/>
        <w:gridCol w:w="2737"/>
      </w:tblGrid>
      <w:tr w:rsidR="006422FC" w:rsidRPr="00735EFB" w14:paraId="41156D55" w14:textId="77777777" w:rsidTr="00735EFB">
        <w:trPr>
          <w:trHeight w:val="629"/>
        </w:trPr>
        <w:tc>
          <w:tcPr>
            <w:tcW w:w="8833" w:type="dxa"/>
            <w:gridSpan w:val="3"/>
            <w:shd w:val="clear" w:color="auto" w:fill="E7E6E6" w:themeFill="background2"/>
            <w:vAlign w:val="center"/>
          </w:tcPr>
          <w:p w14:paraId="310C5494" w14:textId="72AB7629" w:rsidR="006422FC" w:rsidRPr="00735EFB" w:rsidRDefault="006422FC">
            <w:pPr>
              <w:jc w:val="center"/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830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831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  <w:t xml:space="preserve">Tabla </w:t>
            </w:r>
            <w:ins w:id="2832" w:author="DANIELA ARENAS MENESES" w:date="2020-01-14T22:50:00Z">
              <w:r w:rsidR="00B45EF2">
                <w:rPr>
                  <w:rFonts w:ascii="Monserrat" w:eastAsia="Times New Roman" w:hAnsi="Monserrat" w:cstheme="minorHAnsi"/>
                  <w:b/>
                  <w:bCs/>
                  <w:sz w:val="20"/>
                  <w:szCs w:val="20"/>
                  <w:lang w:eastAsia="es-MX"/>
                </w:rPr>
                <w:t>7</w:t>
              </w:r>
            </w:ins>
            <w:del w:id="2833" w:author="DANIELA ARENAS MENESES" w:date="2020-01-14T22:50:00Z">
              <w:r w:rsidRPr="00735EFB" w:rsidDel="00B45EF2">
                <w:rPr>
                  <w:rFonts w:ascii="Monserrat" w:eastAsia="Times New Roman" w:hAnsi="Monserrat" w:cstheme="minorHAnsi"/>
                  <w:b/>
                  <w:bCs/>
                  <w:sz w:val="20"/>
                  <w:szCs w:val="20"/>
                  <w:lang w:eastAsia="es-MX"/>
                  <w:rPrChange w:id="2834" w:author="Ruth Guevara" w:date="2020-01-14T21:02:00Z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s-MX"/>
                    </w:rPr>
                  </w:rPrChange>
                </w:rPr>
                <w:delText>8</w:delText>
              </w:r>
            </w:del>
            <w:r w:rsidRPr="00735EFB"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835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  <w:t>. Estrategia metodológica para el diseño, desarrollo, validación, aplicación, calificación y análisis de resultados de los instrumentos para Educación Media Superior</w:t>
            </w:r>
          </w:p>
        </w:tc>
      </w:tr>
      <w:tr w:rsidR="006422FC" w:rsidRPr="00735EFB" w14:paraId="4125A40A" w14:textId="77777777" w:rsidTr="00735EFB">
        <w:trPr>
          <w:trHeight w:val="346"/>
        </w:trPr>
        <w:tc>
          <w:tcPr>
            <w:tcW w:w="1134" w:type="dxa"/>
            <w:shd w:val="clear" w:color="auto" w:fill="E7E6E6" w:themeFill="background2"/>
            <w:vAlign w:val="center"/>
          </w:tcPr>
          <w:p w14:paraId="6E103F3A" w14:textId="77777777" w:rsidR="006422FC" w:rsidRPr="00735EFB" w:rsidRDefault="006422FC" w:rsidP="00735EFB">
            <w:pPr>
              <w:jc w:val="center"/>
              <w:rPr>
                <w:rFonts w:ascii="Monserrat" w:hAnsi="Monserrat"/>
                <w:b/>
                <w:sz w:val="20"/>
                <w:szCs w:val="20"/>
                <w:rPrChange w:id="2836" w:author="Ruth Guevara" w:date="2020-01-14T21:02:00Z">
                  <w:rPr>
                    <w:b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837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  <w:t>Proceso</w:t>
            </w:r>
          </w:p>
        </w:tc>
        <w:tc>
          <w:tcPr>
            <w:tcW w:w="4962" w:type="dxa"/>
            <w:shd w:val="clear" w:color="auto" w:fill="E7E6E6" w:themeFill="background2"/>
            <w:vAlign w:val="center"/>
          </w:tcPr>
          <w:p w14:paraId="00567CC0" w14:textId="77777777" w:rsidR="006422FC" w:rsidRPr="00735EFB" w:rsidRDefault="006422FC" w:rsidP="00735EFB">
            <w:pPr>
              <w:jc w:val="center"/>
              <w:rPr>
                <w:rFonts w:ascii="Monserrat" w:hAnsi="Monserrat"/>
                <w:b/>
                <w:sz w:val="20"/>
                <w:szCs w:val="20"/>
                <w:rPrChange w:id="2838" w:author="Ruth Guevara" w:date="2020-01-14T21:02:00Z">
                  <w:rPr>
                    <w:b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839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  <w:t>Instrumento</w:t>
            </w:r>
          </w:p>
        </w:tc>
        <w:tc>
          <w:tcPr>
            <w:tcW w:w="2737" w:type="dxa"/>
            <w:shd w:val="clear" w:color="auto" w:fill="E7E6E6" w:themeFill="background2"/>
            <w:vAlign w:val="center"/>
          </w:tcPr>
          <w:p w14:paraId="10FC7BCA" w14:textId="77777777" w:rsidR="006422FC" w:rsidRPr="00735EFB" w:rsidRDefault="006422FC" w:rsidP="00735EFB">
            <w:pPr>
              <w:jc w:val="center"/>
              <w:rPr>
                <w:rFonts w:ascii="Monserrat" w:hAnsi="Monserrat"/>
                <w:b/>
                <w:sz w:val="20"/>
                <w:szCs w:val="20"/>
                <w:rPrChange w:id="2840" w:author="Ruth Guevara" w:date="2020-01-14T21:02:00Z">
                  <w:rPr>
                    <w:b/>
                  </w:rPr>
                </w:rPrChange>
              </w:rPr>
            </w:pPr>
            <w:r w:rsidRPr="00735EFB">
              <w:rPr>
                <w:rFonts w:ascii="Monserrat" w:eastAsia="Times New Roman" w:hAnsi="Monserrat" w:cstheme="minorHAnsi"/>
                <w:b/>
                <w:bCs/>
                <w:sz w:val="20"/>
                <w:szCs w:val="20"/>
                <w:lang w:eastAsia="es-MX"/>
                <w:rPrChange w:id="2841" w:author="Ruth Guevara" w:date="2020-01-14T21:02:00Z">
                  <w:rPr>
                    <w:rFonts w:eastAsia="Times New Roman" w:cstheme="minorHAnsi"/>
                    <w:b/>
                    <w:bCs/>
                    <w:sz w:val="16"/>
                    <w:szCs w:val="16"/>
                    <w:lang w:eastAsia="es-MX"/>
                  </w:rPr>
                </w:rPrChange>
              </w:rPr>
              <w:t>Estrategia metodológica</w:t>
            </w:r>
          </w:p>
        </w:tc>
      </w:tr>
      <w:tr w:rsidR="00735EFB" w:rsidRPr="00735EFB" w14:paraId="220BA2D8" w14:textId="77777777" w:rsidTr="00735EFB">
        <w:trPr>
          <w:trHeight w:val="419"/>
        </w:trPr>
        <w:tc>
          <w:tcPr>
            <w:tcW w:w="1134" w:type="dxa"/>
            <w:vMerge w:val="restart"/>
            <w:vAlign w:val="center"/>
          </w:tcPr>
          <w:p w14:paraId="5C12E98E" w14:textId="77777777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42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43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Admisión</w:t>
            </w:r>
          </w:p>
        </w:tc>
        <w:tc>
          <w:tcPr>
            <w:tcW w:w="4962" w:type="dxa"/>
            <w:vAlign w:val="center"/>
          </w:tcPr>
          <w:p w14:paraId="5C96DB67" w14:textId="54ED0A11" w:rsidR="006422FC" w:rsidRPr="00735EFB" w:rsidRDefault="006422FC" w:rsidP="00735EFB">
            <w:pPr>
              <w:rPr>
                <w:rFonts w:ascii="Monserrat" w:hAnsi="Monserrat" w:cstheme="minorHAnsi"/>
                <w:sz w:val="20"/>
                <w:szCs w:val="20"/>
                <w:rPrChange w:id="2844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45" w:author="Ruth Guevara" w:date="2020-01-14T21:02:00Z">
                  <w:rPr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  <w:t>Instrumento de conocimientos del modelo educativo</w:t>
            </w:r>
          </w:p>
        </w:tc>
        <w:tc>
          <w:tcPr>
            <w:tcW w:w="2737" w:type="dxa"/>
            <w:vMerge w:val="restart"/>
            <w:vAlign w:val="center"/>
          </w:tcPr>
          <w:p w14:paraId="226BF10F" w14:textId="316BF920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46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47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Modelo de Diagnóstico Cognitivo</w:t>
            </w:r>
          </w:p>
        </w:tc>
      </w:tr>
      <w:tr w:rsidR="00735EFB" w:rsidRPr="00735EFB" w14:paraId="49182423" w14:textId="77777777" w:rsidTr="00735EFB">
        <w:trPr>
          <w:trHeight w:val="426"/>
        </w:trPr>
        <w:tc>
          <w:tcPr>
            <w:tcW w:w="1134" w:type="dxa"/>
            <w:vMerge/>
            <w:vAlign w:val="center"/>
          </w:tcPr>
          <w:p w14:paraId="3372FC81" w14:textId="77777777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48" w:author="Ruth Guevara" w:date="2020-01-14T21:02:00Z">
                  <w:rPr/>
                </w:rPrChange>
              </w:rPr>
            </w:pPr>
          </w:p>
        </w:tc>
        <w:tc>
          <w:tcPr>
            <w:tcW w:w="4962" w:type="dxa"/>
            <w:vAlign w:val="center"/>
          </w:tcPr>
          <w:p w14:paraId="5D4DB801" w14:textId="67682F79" w:rsidR="006422FC" w:rsidRPr="00735EFB" w:rsidRDefault="006422FC" w:rsidP="00735EFB">
            <w:pPr>
              <w:rPr>
                <w:rFonts w:ascii="Monserrat" w:hAnsi="Monserrat" w:cstheme="minorHAnsi"/>
                <w:sz w:val="20"/>
                <w:szCs w:val="20"/>
                <w:rPrChange w:id="2849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50" w:author="Ruth Guevara" w:date="2020-01-14T21:02:00Z">
                  <w:rPr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  <w:t>Instrumento de valoración de aptitudes y habilidades</w:t>
            </w:r>
          </w:p>
        </w:tc>
        <w:tc>
          <w:tcPr>
            <w:tcW w:w="2737" w:type="dxa"/>
            <w:vMerge/>
            <w:vAlign w:val="center"/>
          </w:tcPr>
          <w:p w14:paraId="0998E1B9" w14:textId="77777777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51" w:author="Ruth Guevara" w:date="2020-01-14T21:02:00Z">
                  <w:rPr/>
                </w:rPrChange>
              </w:rPr>
            </w:pPr>
          </w:p>
        </w:tc>
      </w:tr>
      <w:tr w:rsidR="006422FC" w:rsidRPr="00735EFB" w14:paraId="10B57E44" w14:textId="77777777" w:rsidTr="00735EFB">
        <w:trPr>
          <w:trHeight w:val="404"/>
        </w:trPr>
        <w:tc>
          <w:tcPr>
            <w:tcW w:w="1134" w:type="dxa"/>
            <w:vMerge w:val="restart"/>
            <w:vAlign w:val="center"/>
          </w:tcPr>
          <w:p w14:paraId="3E2F39D1" w14:textId="77777777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52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53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Promoción vertical</w:t>
            </w:r>
          </w:p>
        </w:tc>
        <w:tc>
          <w:tcPr>
            <w:tcW w:w="4962" w:type="dxa"/>
            <w:vAlign w:val="center"/>
          </w:tcPr>
          <w:p w14:paraId="34C9DE5E" w14:textId="72184C4B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54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55" w:author="Ruth Guevara" w:date="2020-01-14T21:02:00Z">
                  <w:rPr>
                    <w:rFonts w:ascii="Montserrat" w:eastAsia="Times New Roman" w:hAnsi="Montserrat" w:cs="Times New Roman"/>
                    <w:i/>
                    <w:iCs/>
                    <w:sz w:val="12"/>
                    <w:szCs w:val="12"/>
                    <w:lang w:eastAsia="es-MX"/>
                  </w:rPr>
                </w:rPrChange>
              </w:rPr>
              <w:t>Encuesta a la comunidad escolar</w:t>
            </w:r>
          </w:p>
        </w:tc>
        <w:tc>
          <w:tcPr>
            <w:tcW w:w="2737" w:type="dxa"/>
            <w:vAlign w:val="center"/>
          </w:tcPr>
          <w:p w14:paraId="3F649504" w14:textId="77777777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56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color w:val="000000"/>
                <w:sz w:val="20"/>
                <w:szCs w:val="20"/>
                <w:lang w:eastAsia="es-MX"/>
                <w:rPrChange w:id="2857" w:author="Ruth Guevara" w:date="2020-01-14T21:02:00Z">
                  <w:rPr>
                    <w:rFonts w:eastAsia="Times New Roman" w:cstheme="minorHAnsi"/>
                    <w:color w:val="000000"/>
                    <w:sz w:val="16"/>
                    <w:szCs w:val="16"/>
                    <w:lang w:eastAsia="es-MX"/>
                  </w:rPr>
                </w:rPrChange>
              </w:rPr>
              <w:t>Teoría de Respuesta al Ítem</w:t>
            </w:r>
          </w:p>
        </w:tc>
      </w:tr>
      <w:tr w:rsidR="006422FC" w:rsidRPr="00735EFB" w14:paraId="6D653697" w14:textId="77777777" w:rsidTr="00735EFB">
        <w:trPr>
          <w:trHeight w:val="350"/>
        </w:trPr>
        <w:tc>
          <w:tcPr>
            <w:tcW w:w="1134" w:type="dxa"/>
            <w:vMerge/>
            <w:vAlign w:val="center"/>
          </w:tcPr>
          <w:p w14:paraId="1DB9B8F1" w14:textId="77777777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58" w:author="Ruth Guevara" w:date="2020-01-14T21:02:00Z">
                  <w:rPr/>
                </w:rPrChange>
              </w:rPr>
            </w:pPr>
          </w:p>
        </w:tc>
        <w:tc>
          <w:tcPr>
            <w:tcW w:w="4962" w:type="dxa"/>
            <w:vAlign w:val="center"/>
          </w:tcPr>
          <w:p w14:paraId="78F8BEE7" w14:textId="6169ACC9" w:rsidR="006422FC" w:rsidRPr="00735EFB" w:rsidRDefault="006422FC" w:rsidP="00735EFB">
            <w:pPr>
              <w:rPr>
                <w:rFonts w:ascii="Monserrat" w:hAnsi="Monserrat" w:cstheme="minorHAnsi"/>
                <w:sz w:val="20"/>
                <w:szCs w:val="20"/>
                <w:rPrChange w:id="2859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theme="minorHAnsi"/>
                <w:iCs/>
                <w:sz w:val="20"/>
                <w:szCs w:val="20"/>
                <w:lang w:eastAsia="es-MX"/>
                <w:rPrChange w:id="2860" w:author="Ruth Guevara" w:date="2020-01-14T21:02:00Z">
                  <w:rPr>
                    <w:rFonts w:ascii="Montserrat" w:eastAsia="Times New Roman" w:hAnsi="Montserrat" w:cs="Times New Roman"/>
                    <w:i/>
                    <w:iCs/>
                    <w:sz w:val="12"/>
                    <w:szCs w:val="12"/>
                    <w:lang w:eastAsia="es-MX"/>
                  </w:rPr>
                </w:rPrChange>
              </w:rPr>
              <w:t>Entrevista por un Comité Examinador</w:t>
            </w:r>
          </w:p>
        </w:tc>
        <w:tc>
          <w:tcPr>
            <w:tcW w:w="2737" w:type="dxa"/>
            <w:vAlign w:val="center"/>
          </w:tcPr>
          <w:p w14:paraId="79C09D73" w14:textId="1F223914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61" w:author="Ruth Guevara" w:date="2020-01-14T21:02:00Z">
                  <w:rPr/>
                </w:rPrChange>
              </w:rPr>
            </w:pPr>
            <w:ins w:id="2862" w:author="Ruth Guevara" w:date="2020-01-14T20:06:00Z">
              <w:r w:rsidRPr="00735EFB">
                <w:rPr>
                  <w:rFonts w:ascii="Monserrat" w:eastAsia="Times New Roman" w:hAnsi="Monserrat" w:cstheme="minorHAnsi"/>
                  <w:color w:val="000000"/>
                  <w:sz w:val="20"/>
                  <w:szCs w:val="20"/>
                  <w:lang w:eastAsia="es-MX"/>
                  <w:rPrChange w:id="2863" w:author="Ruth Guevara" w:date="2020-01-14T21:02:00Z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rPrChange>
                </w:rPr>
                <w:t>R</w:t>
              </w:r>
              <w:del w:id="2864" w:author="DANIELA ARENAS MENESES" w:date="2020-01-14T22:49:00Z">
                <w:r w:rsidRPr="00735EFB" w:rsidDel="00DD6A11">
                  <w:rPr>
                    <w:rFonts w:ascii="Monserrat" w:eastAsia="Times New Roman" w:hAnsi="Monserrat" w:cstheme="minorHAnsi"/>
                    <w:color w:val="000000"/>
                    <w:sz w:val="20"/>
                    <w:szCs w:val="20"/>
                    <w:lang w:eastAsia="es-MX"/>
                    <w:rPrChange w:id="2865" w:author="Ruth Guevara" w:date="2020-01-14T21:02:00Z">
                      <w:rPr>
                        <w:rFonts w:eastAsia="Times New Roman" w:cstheme="minorHAnsi"/>
                        <w:color w:val="000000"/>
                        <w:sz w:val="16"/>
                        <w:szCs w:val="16"/>
                        <w:lang w:eastAsia="es-MX"/>
                      </w:rPr>
                    </w:rPrChange>
                  </w:rPr>
                  <w:delText>edes Neuronales</w:delText>
                </w:r>
              </w:del>
            </w:ins>
            <w:ins w:id="2866" w:author="DANIELA ARENAS MENESES" w:date="2020-01-14T22:49:00Z">
              <w:r w:rsidR="00DD6A11">
                <w:rPr>
                  <w:rFonts w:ascii="Monserrat" w:eastAsia="Times New Roman" w:hAnsi="Monserrat" w:cstheme="minorHAnsi"/>
                  <w:color w:val="000000"/>
                  <w:sz w:val="20"/>
                  <w:szCs w:val="20"/>
                  <w:lang w:eastAsia="es-MX"/>
                </w:rPr>
                <w:t>úbrica</w:t>
              </w:r>
            </w:ins>
          </w:p>
        </w:tc>
      </w:tr>
      <w:tr w:rsidR="006422FC" w:rsidRPr="00735EFB" w14:paraId="4C93CFDD" w14:textId="77777777" w:rsidTr="00735EFB">
        <w:trPr>
          <w:trHeight w:val="397"/>
        </w:trPr>
        <w:tc>
          <w:tcPr>
            <w:tcW w:w="1134" w:type="dxa"/>
            <w:vMerge/>
            <w:vAlign w:val="center"/>
          </w:tcPr>
          <w:p w14:paraId="5EEC3BC2" w14:textId="77777777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67" w:author="Ruth Guevara" w:date="2020-01-14T21:02:00Z">
                  <w:rPr/>
                </w:rPrChange>
              </w:rPr>
            </w:pPr>
          </w:p>
        </w:tc>
        <w:tc>
          <w:tcPr>
            <w:tcW w:w="4962" w:type="dxa"/>
            <w:vAlign w:val="center"/>
          </w:tcPr>
          <w:p w14:paraId="27BD79E3" w14:textId="7A6AD507" w:rsidR="006422FC" w:rsidRPr="00735EFB" w:rsidRDefault="006422FC" w:rsidP="00735EFB">
            <w:pPr>
              <w:rPr>
                <w:rFonts w:ascii="Monserrat" w:hAnsi="Monserrat"/>
                <w:sz w:val="20"/>
                <w:szCs w:val="20"/>
                <w:rPrChange w:id="2868" w:author="Ruth Guevara" w:date="2020-01-14T21:02:00Z">
                  <w:rPr/>
                </w:rPrChange>
              </w:rPr>
            </w:pPr>
            <w:r w:rsidRPr="00735EFB">
              <w:rPr>
                <w:rFonts w:ascii="Monserrat" w:eastAsia="Times New Roman" w:hAnsi="Monserrat" w:cs="Times New Roman"/>
                <w:iCs/>
                <w:sz w:val="20"/>
                <w:szCs w:val="20"/>
                <w:lang w:eastAsia="es-MX"/>
                <w:rPrChange w:id="2869" w:author="Ruth Guevara" w:date="2020-01-14T21:02:00Z">
                  <w:rPr>
                    <w:rFonts w:ascii="Montserrat" w:eastAsia="Times New Roman" w:hAnsi="Montserrat" w:cs="Times New Roman"/>
                    <w:i/>
                    <w:iCs/>
                    <w:sz w:val="12"/>
                    <w:szCs w:val="12"/>
                    <w:lang w:eastAsia="es-MX"/>
                  </w:rPr>
                </w:rPrChange>
              </w:rPr>
              <w:t>I</w:t>
            </w:r>
            <w:r w:rsidRPr="00735EFB">
              <w:rPr>
                <w:rFonts w:ascii="Monserrat" w:eastAsia="Times New Roman" w:hAnsi="Monserrat" w:cstheme="minorHAnsi"/>
                <w:iCs/>
                <w:sz w:val="20"/>
                <w:szCs w:val="20"/>
                <w:lang w:eastAsia="es-MX"/>
                <w:rPrChange w:id="2870" w:author="Ruth Guevara" w:date="2020-01-14T21:02:00Z">
                  <w:rPr>
                    <w:rFonts w:ascii="Montserrat" w:eastAsia="Times New Roman" w:hAnsi="Montserrat" w:cs="Times New Roman"/>
                    <w:i/>
                    <w:iCs/>
                    <w:sz w:val="12"/>
                    <w:szCs w:val="12"/>
                    <w:lang w:eastAsia="es-MX"/>
                  </w:rPr>
                </w:rPrChange>
              </w:rPr>
              <w:t>nstrumento de valoración de conocimientos y aptitudes</w:t>
            </w:r>
          </w:p>
        </w:tc>
        <w:tc>
          <w:tcPr>
            <w:tcW w:w="2737" w:type="dxa"/>
            <w:vAlign w:val="center"/>
          </w:tcPr>
          <w:p w14:paraId="2AF9CF56" w14:textId="299C1B15" w:rsidR="006422FC" w:rsidRPr="00735EFB" w:rsidRDefault="00E17068" w:rsidP="00735EFB">
            <w:pPr>
              <w:rPr>
                <w:rFonts w:ascii="Monserrat" w:hAnsi="Monserrat"/>
                <w:sz w:val="20"/>
                <w:szCs w:val="20"/>
                <w:rPrChange w:id="2871" w:author="Ruth Guevara" w:date="2020-01-14T21:02:00Z">
                  <w:rPr/>
                </w:rPrChange>
              </w:rPr>
            </w:pPr>
            <w:ins w:id="2872" w:author="Ruth Guevara" w:date="2020-01-14T20:07:00Z">
              <w:r w:rsidRPr="00735EFB">
                <w:rPr>
                  <w:rFonts w:ascii="Monserrat" w:eastAsia="Times New Roman" w:hAnsi="Monserrat" w:cstheme="minorHAnsi"/>
                  <w:color w:val="000000"/>
                  <w:sz w:val="20"/>
                  <w:szCs w:val="20"/>
                  <w:lang w:eastAsia="es-MX"/>
                  <w:rPrChange w:id="2873" w:author="Ruth Guevara" w:date="2020-01-14T21:02:00Z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rPrChange>
                </w:rPr>
                <w:t>Modelo de Diagnóstico Cognitivo</w:t>
              </w:r>
            </w:ins>
          </w:p>
        </w:tc>
      </w:tr>
    </w:tbl>
    <w:p w14:paraId="56F1131A" w14:textId="02A6F4C8" w:rsidR="006422FC" w:rsidRPr="00735EFB" w:rsidDel="00E17068" w:rsidRDefault="006422FC" w:rsidP="006422FC">
      <w:pPr>
        <w:spacing w:after="0" w:line="240" w:lineRule="auto"/>
        <w:rPr>
          <w:del w:id="2874" w:author="Ruth Guevara" w:date="2020-01-14T20:09:00Z"/>
          <w:rFonts w:ascii="Monserrat" w:hAnsi="Monserrat"/>
          <w:sz w:val="20"/>
          <w:szCs w:val="20"/>
          <w:rPrChange w:id="2875" w:author="Ruth Guevara" w:date="2020-01-14T21:02:00Z">
            <w:rPr>
              <w:del w:id="2876" w:author="Ruth Guevara" w:date="2020-01-14T20:09:00Z"/>
            </w:rPr>
          </w:rPrChange>
        </w:rPr>
      </w:pPr>
      <w:del w:id="2877" w:author="Ruth Guevara" w:date="2020-01-14T20:09:00Z">
        <w:r w:rsidRPr="00735EFB" w:rsidDel="00E17068">
          <w:rPr>
            <w:rFonts w:ascii="Monserrat" w:hAnsi="Monserrat"/>
            <w:sz w:val="20"/>
            <w:szCs w:val="20"/>
            <w:rPrChange w:id="2878" w:author="Ruth Guevara" w:date="2020-01-14T21:02:00Z">
              <w:rPr/>
            </w:rPrChange>
          </w:rPr>
          <w:br w:type="page"/>
        </w:r>
      </w:del>
    </w:p>
    <w:p w14:paraId="5FEE80AE" w14:textId="32487A8B" w:rsidR="00E35675" w:rsidRPr="00735EFB" w:rsidDel="00E17068" w:rsidRDefault="00E35675" w:rsidP="00E35675">
      <w:pPr>
        <w:spacing w:after="0" w:line="240" w:lineRule="auto"/>
        <w:rPr>
          <w:del w:id="2879" w:author="Ruth Guevara" w:date="2020-01-14T20:09:00Z"/>
          <w:rFonts w:ascii="Monserrat" w:hAnsi="Monserrat"/>
          <w:sz w:val="20"/>
          <w:szCs w:val="20"/>
          <w:rPrChange w:id="2880" w:author="Ruth Guevara" w:date="2020-01-14T21:02:00Z">
            <w:rPr>
              <w:del w:id="2881" w:author="Ruth Guevara" w:date="2020-01-14T20:09:00Z"/>
            </w:rPr>
          </w:rPrChange>
        </w:rPr>
      </w:pPr>
      <w:del w:id="2882" w:author="Ruth Guevara" w:date="2020-01-14T20:09:00Z">
        <w:r w:rsidRPr="00735EFB" w:rsidDel="00E17068">
          <w:rPr>
            <w:rFonts w:ascii="Monserrat" w:hAnsi="Monserrat"/>
            <w:sz w:val="20"/>
            <w:szCs w:val="20"/>
            <w:rPrChange w:id="2883" w:author="Ruth Guevara" w:date="2020-01-14T21:02:00Z">
              <w:rPr/>
            </w:rPrChange>
          </w:rPr>
          <w:br w:type="page"/>
        </w:r>
      </w:del>
    </w:p>
    <w:p w14:paraId="18F975B9" w14:textId="21920103" w:rsidR="00DB355D" w:rsidRPr="00735EFB" w:rsidDel="00E17068" w:rsidRDefault="00DB355D">
      <w:pPr>
        <w:tabs>
          <w:tab w:val="left" w:pos="142"/>
        </w:tabs>
        <w:spacing w:before="240" w:line="360" w:lineRule="auto"/>
        <w:jc w:val="both"/>
        <w:rPr>
          <w:del w:id="2884" w:author="Ruth Guevara" w:date="2020-01-14T20:09:00Z"/>
          <w:rFonts w:ascii="Monserrat" w:hAnsi="Monserrat"/>
          <w:sz w:val="20"/>
          <w:szCs w:val="20"/>
          <w:rPrChange w:id="2885" w:author="Ruth Guevara" w:date="2020-01-14T21:02:00Z">
            <w:rPr>
              <w:del w:id="2886" w:author="Ruth Guevara" w:date="2020-01-14T20:09:00Z"/>
              <w:rFonts w:ascii="Montserrat" w:hAnsi="Montserrat"/>
              <w:sz w:val="20"/>
              <w:szCs w:val="20"/>
            </w:rPr>
          </w:rPrChange>
        </w:rPr>
        <w:pPrChange w:id="2887" w:author="Ruth Guevara" w:date="2020-01-14T19:33:00Z">
          <w:pPr>
            <w:tabs>
              <w:tab w:val="left" w:pos="142"/>
            </w:tabs>
            <w:spacing w:after="0" w:line="360" w:lineRule="auto"/>
            <w:jc w:val="both"/>
          </w:pPr>
        </w:pPrChange>
      </w:pPr>
    </w:p>
    <w:p w14:paraId="3525F999" w14:textId="793D93BF" w:rsidR="00DB355D" w:rsidRPr="00735EFB" w:rsidDel="00E17068" w:rsidRDefault="00DB355D" w:rsidP="00C55FD3">
      <w:pPr>
        <w:tabs>
          <w:tab w:val="left" w:pos="142"/>
        </w:tabs>
        <w:spacing w:after="0" w:line="360" w:lineRule="auto"/>
        <w:jc w:val="both"/>
        <w:rPr>
          <w:del w:id="2888" w:author="Ruth Guevara" w:date="2020-01-14T20:09:00Z"/>
          <w:rFonts w:ascii="Monserrat" w:hAnsi="Monserrat"/>
          <w:sz w:val="20"/>
          <w:szCs w:val="20"/>
          <w:rPrChange w:id="2889" w:author="Ruth Guevara" w:date="2020-01-14T21:02:00Z">
            <w:rPr>
              <w:del w:id="2890" w:author="Ruth Guevara" w:date="2020-01-14T20:09:00Z"/>
              <w:rFonts w:ascii="Montserrat" w:hAnsi="Montserrat"/>
              <w:sz w:val="20"/>
              <w:szCs w:val="20"/>
            </w:rPr>
          </w:rPrChange>
        </w:rPr>
      </w:pPr>
    </w:p>
    <w:p w14:paraId="0CE52FB0" w14:textId="4A5A076A" w:rsidR="00DB355D" w:rsidRPr="00735EFB" w:rsidDel="00E17068" w:rsidRDefault="00DB355D" w:rsidP="00C55FD3">
      <w:pPr>
        <w:tabs>
          <w:tab w:val="left" w:pos="142"/>
        </w:tabs>
        <w:spacing w:after="0" w:line="360" w:lineRule="auto"/>
        <w:jc w:val="both"/>
        <w:rPr>
          <w:del w:id="2891" w:author="Ruth Guevara" w:date="2020-01-14T20:09:00Z"/>
          <w:rFonts w:ascii="Monserrat" w:hAnsi="Monserrat"/>
          <w:sz w:val="20"/>
          <w:szCs w:val="20"/>
          <w:rPrChange w:id="2892" w:author="Ruth Guevara" w:date="2020-01-14T21:02:00Z">
            <w:rPr>
              <w:del w:id="2893" w:author="Ruth Guevara" w:date="2020-01-14T20:09:00Z"/>
              <w:rFonts w:ascii="Montserrat" w:hAnsi="Montserrat"/>
              <w:sz w:val="20"/>
              <w:szCs w:val="20"/>
            </w:rPr>
          </w:rPrChange>
        </w:rPr>
      </w:pPr>
    </w:p>
    <w:p w14:paraId="4F6322E4" w14:textId="7ADB3F40" w:rsidR="00DB355D" w:rsidRPr="00735EFB" w:rsidDel="00E17068" w:rsidRDefault="00DB355D" w:rsidP="00C55FD3">
      <w:pPr>
        <w:tabs>
          <w:tab w:val="left" w:pos="142"/>
        </w:tabs>
        <w:spacing w:after="0" w:line="360" w:lineRule="auto"/>
        <w:jc w:val="both"/>
        <w:rPr>
          <w:del w:id="2894" w:author="Ruth Guevara" w:date="2020-01-14T20:09:00Z"/>
          <w:rFonts w:ascii="Monserrat" w:hAnsi="Monserrat"/>
          <w:sz w:val="20"/>
          <w:szCs w:val="20"/>
          <w:rPrChange w:id="2895" w:author="Ruth Guevara" w:date="2020-01-14T21:02:00Z">
            <w:rPr>
              <w:del w:id="2896" w:author="Ruth Guevara" w:date="2020-01-14T20:09:00Z"/>
              <w:rFonts w:ascii="Montserrat" w:hAnsi="Montserrat"/>
              <w:sz w:val="20"/>
              <w:szCs w:val="20"/>
            </w:rPr>
          </w:rPrChange>
        </w:rPr>
      </w:pPr>
    </w:p>
    <w:p w14:paraId="293E6842" w14:textId="481680F9" w:rsidR="00DB355D" w:rsidRPr="00735EFB" w:rsidDel="00E17068" w:rsidRDefault="00DB355D" w:rsidP="00C55FD3">
      <w:pPr>
        <w:tabs>
          <w:tab w:val="left" w:pos="142"/>
        </w:tabs>
        <w:spacing w:after="0" w:line="360" w:lineRule="auto"/>
        <w:jc w:val="both"/>
        <w:rPr>
          <w:del w:id="2897" w:author="Ruth Guevara" w:date="2020-01-14T20:09:00Z"/>
          <w:rFonts w:ascii="Monserrat" w:hAnsi="Monserrat"/>
          <w:sz w:val="20"/>
          <w:szCs w:val="20"/>
          <w:rPrChange w:id="2898" w:author="Ruth Guevara" w:date="2020-01-14T21:02:00Z">
            <w:rPr>
              <w:del w:id="2899" w:author="Ruth Guevara" w:date="2020-01-14T20:09:00Z"/>
              <w:rFonts w:ascii="Montserrat" w:hAnsi="Montserrat"/>
              <w:sz w:val="20"/>
              <w:szCs w:val="20"/>
            </w:rPr>
          </w:rPrChange>
        </w:rPr>
      </w:pPr>
    </w:p>
    <w:p w14:paraId="62972BC7" w14:textId="09ABA584" w:rsidR="000578FD" w:rsidRPr="00735EFB" w:rsidDel="00DB355D" w:rsidRDefault="00F44CDF">
      <w:pPr>
        <w:tabs>
          <w:tab w:val="left" w:pos="142"/>
        </w:tabs>
        <w:spacing w:before="240" w:line="360" w:lineRule="auto"/>
        <w:jc w:val="both"/>
        <w:rPr>
          <w:del w:id="2900" w:author="Ruth Guevara" w:date="2020-01-14T19:28:00Z"/>
          <w:rFonts w:ascii="Monserrat" w:eastAsia="Adobe Song Std L" w:hAnsi="Monserrat"/>
          <w:sz w:val="20"/>
          <w:szCs w:val="20"/>
          <w:rPrChange w:id="2901" w:author="Ruth Guevara" w:date="2020-01-14T21:02:00Z">
            <w:rPr>
              <w:del w:id="2902" w:author="Ruth Guevara" w:date="2020-01-14T19:28:00Z"/>
              <w:rFonts w:ascii="Montserrat" w:eastAsia="Adobe Song Std L" w:hAnsi="Montserrat"/>
              <w:sz w:val="20"/>
              <w:szCs w:val="20"/>
            </w:rPr>
          </w:rPrChange>
        </w:rPr>
        <w:pPrChange w:id="2903" w:author="Ruth Guevara" w:date="2020-01-14T19:33:00Z">
          <w:pPr>
            <w:tabs>
              <w:tab w:val="left" w:pos="142"/>
            </w:tabs>
            <w:spacing w:after="0" w:line="360" w:lineRule="auto"/>
            <w:jc w:val="both"/>
          </w:pPr>
        </w:pPrChange>
      </w:pPr>
      <w:del w:id="2904" w:author="Ruth Guevara" w:date="2020-01-14T19:28:00Z">
        <w:r w:rsidRPr="00735EFB" w:rsidDel="00DB355D">
          <w:rPr>
            <w:rFonts w:ascii="Monserrat" w:eastAsia="Adobe Song Std L" w:hAnsi="Monserrat"/>
            <w:sz w:val="20"/>
            <w:szCs w:val="20"/>
            <w:rPrChange w:id="2905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>En la</w:delText>
        </w:r>
        <w:r w:rsidR="00AE0B67" w:rsidRPr="00735EFB" w:rsidDel="00DB355D">
          <w:rPr>
            <w:rFonts w:ascii="Monserrat" w:eastAsia="Adobe Song Std L" w:hAnsi="Monserrat"/>
            <w:sz w:val="20"/>
            <w:szCs w:val="20"/>
            <w:rPrChange w:id="2906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 </w:delText>
        </w:r>
        <w:r w:rsidRPr="00735EFB" w:rsidDel="00DB355D">
          <w:rPr>
            <w:rFonts w:ascii="Monserrat" w:eastAsia="Adobe Song Std L" w:hAnsi="Monserrat"/>
            <w:sz w:val="20"/>
            <w:szCs w:val="20"/>
            <w:rPrChange w:id="2907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>T</w:delText>
        </w:r>
        <w:r w:rsidR="00AE0B67" w:rsidRPr="00735EFB" w:rsidDel="00DB355D">
          <w:rPr>
            <w:rFonts w:ascii="Monserrat" w:eastAsia="Adobe Song Std L" w:hAnsi="Monserrat"/>
            <w:sz w:val="20"/>
            <w:szCs w:val="20"/>
            <w:rPrChange w:id="2908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abla </w:delText>
        </w:r>
        <w:r w:rsidR="009A0071" w:rsidRPr="00735EFB" w:rsidDel="00DB355D">
          <w:rPr>
            <w:rFonts w:ascii="Monserrat" w:eastAsia="Adobe Song Std L" w:hAnsi="Monserrat"/>
            <w:sz w:val="20"/>
            <w:szCs w:val="20"/>
            <w:rPrChange w:id="2909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>1</w:delText>
        </w:r>
        <w:r w:rsidR="00AE0B67" w:rsidRPr="00735EFB" w:rsidDel="00DB355D">
          <w:rPr>
            <w:rFonts w:ascii="Monserrat" w:eastAsia="Adobe Song Std L" w:hAnsi="Monserrat"/>
            <w:sz w:val="20"/>
            <w:szCs w:val="20"/>
            <w:rPrChange w:id="2910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 </w:delText>
        </w:r>
        <w:r w:rsidRPr="00735EFB" w:rsidDel="00DB355D">
          <w:rPr>
            <w:rFonts w:ascii="Monserrat" w:eastAsia="Adobe Song Std L" w:hAnsi="Monserrat"/>
            <w:sz w:val="20"/>
            <w:szCs w:val="20"/>
            <w:rPrChange w:id="2911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se </w:delText>
        </w:r>
        <w:r w:rsidR="00AE0B67" w:rsidRPr="00735EFB" w:rsidDel="00DB355D">
          <w:rPr>
            <w:rFonts w:ascii="Monserrat" w:eastAsia="Adobe Song Std L" w:hAnsi="Monserrat"/>
            <w:sz w:val="20"/>
            <w:szCs w:val="20"/>
            <w:rPrChange w:id="2912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muestra la cuantificación de los instrumentos requeridos para </w:delText>
        </w:r>
        <w:r w:rsidR="00C81356" w:rsidRPr="00735EFB" w:rsidDel="00DB355D">
          <w:rPr>
            <w:rFonts w:ascii="Monserrat" w:eastAsia="Adobe Song Std L" w:hAnsi="Monserrat"/>
            <w:sz w:val="20"/>
            <w:szCs w:val="20"/>
            <w:rPrChange w:id="2913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>E</w:delText>
        </w:r>
        <w:r w:rsidR="00AE0B67" w:rsidRPr="00735EFB" w:rsidDel="00DB355D">
          <w:rPr>
            <w:rFonts w:ascii="Monserrat" w:eastAsia="Adobe Song Std L" w:hAnsi="Monserrat"/>
            <w:sz w:val="20"/>
            <w:szCs w:val="20"/>
            <w:rPrChange w:id="2914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ducación </w:delText>
        </w:r>
        <w:r w:rsidR="00C81356" w:rsidRPr="00735EFB" w:rsidDel="00DB355D">
          <w:rPr>
            <w:rFonts w:ascii="Monserrat" w:eastAsia="Adobe Song Std L" w:hAnsi="Monserrat"/>
            <w:sz w:val="20"/>
            <w:szCs w:val="20"/>
            <w:rPrChange w:id="2915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>B</w:delText>
        </w:r>
        <w:r w:rsidR="00AE0B67" w:rsidRPr="00735EFB" w:rsidDel="00DB355D">
          <w:rPr>
            <w:rFonts w:ascii="Monserrat" w:eastAsia="Adobe Song Std L" w:hAnsi="Monserrat"/>
            <w:sz w:val="20"/>
            <w:szCs w:val="20"/>
            <w:rPrChange w:id="2916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>ásica en los ciclos 2020-2021 y 2021-2022, identificando la correspondencia entre cada un</w:delText>
        </w:r>
        <w:r w:rsidR="00BD6D0C" w:rsidRPr="00735EFB" w:rsidDel="00DB355D">
          <w:rPr>
            <w:rFonts w:ascii="Monserrat" w:eastAsia="Adobe Song Std L" w:hAnsi="Monserrat"/>
            <w:sz w:val="20"/>
            <w:szCs w:val="20"/>
            <w:rPrChange w:id="2917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a de </w:delText>
        </w:r>
        <w:r w:rsidR="003956A8" w:rsidRPr="00735EFB" w:rsidDel="00DB355D">
          <w:rPr>
            <w:rFonts w:ascii="Monserrat" w:eastAsia="Adobe Song Std L" w:hAnsi="Monserrat"/>
            <w:sz w:val="20"/>
            <w:szCs w:val="20"/>
            <w:rPrChange w:id="2918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las </w:delText>
        </w:r>
        <w:r w:rsidR="00494F9C" w:rsidRPr="00735EFB" w:rsidDel="00DB355D">
          <w:rPr>
            <w:rFonts w:ascii="Monserrat" w:eastAsia="Adobe Song Std L" w:hAnsi="Monserrat"/>
            <w:sz w:val="20"/>
            <w:szCs w:val="20"/>
            <w:rPrChange w:id="2919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>estrategias metodológicas</w:delText>
        </w:r>
        <w:r w:rsidR="00BD6D0C" w:rsidRPr="00735EFB" w:rsidDel="00DB355D">
          <w:rPr>
            <w:rFonts w:ascii="Monserrat" w:eastAsia="Adobe Song Std L" w:hAnsi="Monserrat"/>
            <w:sz w:val="20"/>
            <w:szCs w:val="20"/>
            <w:rPrChange w:id="2920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 antes descritas </w:delText>
        </w:r>
        <w:r w:rsidR="00B6021B" w:rsidRPr="00735EFB" w:rsidDel="00DB355D">
          <w:rPr>
            <w:rFonts w:ascii="Monserrat" w:eastAsia="Adobe Song Std L" w:hAnsi="Monserrat"/>
            <w:sz w:val="20"/>
            <w:szCs w:val="20"/>
            <w:rPrChange w:id="2921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>y los</w:delText>
        </w:r>
        <w:r w:rsidRPr="00735EFB" w:rsidDel="00DB355D">
          <w:rPr>
            <w:rFonts w:ascii="Monserrat" w:eastAsia="Adobe Song Std L" w:hAnsi="Monserrat"/>
            <w:sz w:val="20"/>
            <w:szCs w:val="20"/>
            <w:rPrChange w:id="2922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 </w:delText>
        </w:r>
        <w:commentRangeStart w:id="2923"/>
        <w:r w:rsidR="00BD6D0C" w:rsidRPr="00735EFB" w:rsidDel="00DB355D">
          <w:rPr>
            <w:rFonts w:ascii="Monserrat" w:eastAsia="Adobe Song Std L" w:hAnsi="Monserrat"/>
            <w:sz w:val="20"/>
            <w:szCs w:val="20"/>
            <w:rPrChange w:id="2924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>instrumentos</w:delText>
        </w:r>
        <w:commentRangeEnd w:id="2923"/>
        <w:r w:rsidR="009F1EF9" w:rsidRPr="00735EFB" w:rsidDel="00DB355D">
          <w:rPr>
            <w:rStyle w:val="Refdecomentario"/>
            <w:rFonts w:ascii="Monserrat" w:hAnsi="Monserrat"/>
            <w:sz w:val="20"/>
            <w:szCs w:val="20"/>
            <w:rPrChange w:id="2925" w:author="Ruth Guevara" w:date="2020-01-14T21:02:00Z">
              <w:rPr>
                <w:rStyle w:val="Refdecomentario"/>
              </w:rPr>
            </w:rPrChange>
          </w:rPr>
          <w:commentReference w:id="2923"/>
        </w:r>
        <w:r w:rsidR="002E421B" w:rsidRPr="00735EFB" w:rsidDel="00DB355D">
          <w:rPr>
            <w:rFonts w:ascii="Monserrat" w:eastAsia="Adobe Song Std L" w:hAnsi="Monserrat"/>
            <w:sz w:val="20"/>
            <w:szCs w:val="20"/>
            <w:rPrChange w:id="2926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>.</w:delText>
        </w:r>
        <w:r w:rsidR="00BD6D0C" w:rsidRPr="00735EFB" w:rsidDel="00DB355D">
          <w:rPr>
            <w:rFonts w:ascii="Monserrat" w:eastAsia="Adobe Song Std L" w:hAnsi="Monserrat"/>
            <w:sz w:val="20"/>
            <w:szCs w:val="20"/>
            <w:rPrChange w:id="2927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 </w:delText>
        </w:r>
      </w:del>
    </w:p>
    <w:p w14:paraId="4087EF12" w14:textId="225E9AB7" w:rsidR="009F1EF9" w:rsidRPr="00735EFB" w:rsidDel="00E17068" w:rsidRDefault="009F1EF9" w:rsidP="00C55FD3">
      <w:pPr>
        <w:tabs>
          <w:tab w:val="left" w:pos="142"/>
        </w:tabs>
        <w:spacing w:after="0" w:line="360" w:lineRule="auto"/>
        <w:jc w:val="both"/>
        <w:rPr>
          <w:del w:id="2928" w:author="Ruth Guevara" w:date="2020-01-14T20:09:00Z"/>
          <w:rFonts w:ascii="Monserrat" w:hAnsi="Monserrat"/>
          <w:sz w:val="20"/>
          <w:szCs w:val="20"/>
          <w:rPrChange w:id="2929" w:author="Ruth Guevara" w:date="2020-01-14T21:02:00Z">
            <w:rPr>
              <w:del w:id="2930" w:author="Ruth Guevara" w:date="2020-01-14T20:09:00Z"/>
            </w:rPr>
          </w:rPrChange>
        </w:rPr>
      </w:pPr>
    </w:p>
    <w:p w14:paraId="67CC460C" w14:textId="5509A4FC" w:rsidR="000578FD" w:rsidRPr="00735EFB" w:rsidDel="00DB355D" w:rsidRDefault="000578FD" w:rsidP="00C55FD3">
      <w:pPr>
        <w:tabs>
          <w:tab w:val="left" w:pos="142"/>
        </w:tabs>
        <w:rPr>
          <w:del w:id="2931" w:author="Ruth Guevara" w:date="2020-01-14T19:29:00Z"/>
          <w:rFonts w:ascii="Monserrat" w:hAnsi="Monserrat"/>
          <w:sz w:val="20"/>
          <w:szCs w:val="20"/>
          <w:rPrChange w:id="2932" w:author="Ruth Guevara" w:date="2020-01-14T21:02:00Z">
            <w:rPr>
              <w:del w:id="2933" w:author="Ruth Guevara" w:date="2020-01-14T19:29:00Z"/>
            </w:rPr>
          </w:rPrChange>
        </w:rPr>
      </w:pPr>
    </w:p>
    <w:p w14:paraId="0BB23DB1" w14:textId="6E0B31E8" w:rsidR="00494F9C" w:rsidRPr="00735EFB" w:rsidDel="00DB355D" w:rsidRDefault="00494F9C" w:rsidP="00C55FD3">
      <w:pPr>
        <w:tabs>
          <w:tab w:val="left" w:pos="142"/>
        </w:tabs>
        <w:rPr>
          <w:del w:id="2934" w:author="Ruth Guevara" w:date="2020-01-14T19:29:00Z"/>
          <w:rFonts w:ascii="Monserrat" w:hAnsi="Monserrat"/>
          <w:sz w:val="20"/>
          <w:szCs w:val="20"/>
          <w:rPrChange w:id="2935" w:author="Ruth Guevara" w:date="2020-01-14T21:02:00Z">
            <w:rPr>
              <w:del w:id="2936" w:author="Ruth Guevara" w:date="2020-01-14T19:29:00Z"/>
            </w:rPr>
          </w:rPrChange>
        </w:rPr>
      </w:pPr>
    </w:p>
    <w:p w14:paraId="14E971D0" w14:textId="3E8693BB" w:rsidR="00494F9C" w:rsidRPr="00735EFB" w:rsidDel="00DB355D" w:rsidRDefault="00494F9C" w:rsidP="00C55FD3">
      <w:pPr>
        <w:tabs>
          <w:tab w:val="left" w:pos="142"/>
        </w:tabs>
        <w:rPr>
          <w:del w:id="2937" w:author="Ruth Guevara" w:date="2020-01-14T19:29:00Z"/>
          <w:rFonts w:ascii="Monserrat" w:hAnsi="Monserrat"/>
          <w:sz w:val="20"/>
          <w:szCs w:val="20"/>
          <w:rPrChange w:id="2938" w:author="Ruth Guevara" w:date="2020-01-14T21:02:00Z">
            <w:rPr>
              <w:del w:id="2939" w:author="Ruth Guevara" w:date="2020-01-14T19:29:00Z"/>
            </w:rPr>
          </w:rPrChange>
        </w:rPr>
      </w:pPr>
    </w:p>
    <w:tbl>
      <w:tblPr>
        <w:tblW w:w="8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562"/>
        <w:gridCol w:w="1096"/>
        <w:gridCol w:w="1993"/>
        <w:gridCol w:w="1274"/>
        <w:gridCol w:w="941"/>
        <w:gridCol w:w="941"/>
      </w:tblGrid>
      <w:tr w:rsidR="00475F57" w:rsidRPr="00735EFB" w:rsidDel="00DB355D" w14:paraId="10BB215C" w14:textId="285F8635" w:rsidTr="00943101">
        <w:trPr>
          <w:trHeight w:val="315"/>
          <w:del w:id="2940" w:author="Ruth Guevara" w:date="2020-01-14T19:29:00Z"/>
        </w:trPr>
        <w:tc>
          <w:tcPr>
            <w:tcW w:w="886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0000"/>
            <w:noWrap/>
            <w:vAlign w:val="bottom"/>
            <w:hideMark/>
          </w:tcPr>
          <w:p w14:paraId="0ECAAF7E" w14:textId="3AE2C2FF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41" w:author="Ruth Guevara" w:date="2020-01-14T19:2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2942" w:author="Ruth Guevara" w:date="2020-01-14T21:02:00Z">
                  <w:rPr>
                    <w:del w:id="2943" w:author="Ruth Guevara" w:date="2020-01-14T19:2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294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2945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Tabla 1. Cuantificación de Instrumentos en Educación Básica</w:delText>
              </w:r>
            </w:del>
          </w:p>
        </w:tc>
      </w:tr>
      <w:tr w:rsidR="00475F57" w:rsidRPr="00735EFB" w:rsidDel="00DB355D" w14:paraId="22F8C22F" w14:textId="1BCDBB05" w:rsidTr="00943101">
        <w:trPr>
          <w:trHeight w:val="915"/>
          <w:del w:id="2946" w:author="Ruth Guevara" w:date="2020-01-14T19:29:00Z"/>
        </w:trPr>
        <w:tc>
          <w:tcPr>
            <w:tcW w:w="11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0000"/>
            <w:noWrap/>
            <w:vAlign w:val="center"/>
            <w:hideMark/>
          </w:tcPr>
          <w:p w14:paraId="75FB7CD1" w14:textId="73AC635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47" w:author="Ruth Guevara" w:date="2020-01-14T19:2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2948" w:author="Ruth Guevara" w:date="2020-01-14T21:02:00Z">
                  <w:rPr>
                    <w:del w:id="2949" w:author="Ruth Guevara" w:date="2020-01-14T19:2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295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2951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Proceso</w:delText>
              </w:r>
            </w:del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000000" w:fill="800000"/>
            <w:vAlign w:val="center"/>
            <w:hideMark/>
          </w:tcPr>
          <w:p w14:paraId="4BF0592F" w14:textId="376CC4E5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52" w:author="Ruth Guevara" w:date="2020-01-14T19:2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2953" w:author="Ruth Guevara" w:date="2020-01-14T21:02:00Z">
                  <w:rPr>
                    <w:del w:id="2954" w:author="Ruth Guevara" w:date="2020-01-14T19:2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295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2956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Instrumento</w:delText>
              </w:r>
            </w:del>
          </w:p>
        </w:tc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0000"/>
            <w:vAlign w:val="center"/>
            <w:hideMark/>
          </w:tcPr>
          <w:p w14:paraId="5E9A3245" w14:textId="62CA646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57" w:author="Ruth Guevara" w:date="2020-01-14T19:2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2958" w:author="Ruth Guevara" w:date="2020-01-14T21:02:00Z">
                  <w:rPr>
                    <w:del w:id="2959" w:author="Ruth Guevara" w:date="2020-01-14T19:2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296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2961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Función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00000"/>
            <w:noWrap/>
            <w:vAlign w:val="center"/>
            <w:hideMark/>
          </w:tcPr>
          <w:p w14:paraId="5C8764DF" w14:textId="097B7E45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62" w:author="Ruth Guevara" w:date="2020-01-14T19:2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2963" w:author="Ruth Guevara" w:date="2020-01-14T21:02:00Z">
                  <w:rPr>
                    <w:del w:id="2964" w:author="Ruth Guevara" w:date="2020-01-14T19:2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296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2966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Nivel educativo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00000"/>
            <w:vAlign w:val="center"/>
            <w:hideMark/>
          </w:tcPr>
          <w:p w14:paraId="513596C1" w14:textId="7F6DE55A" w:rsidR="00475F57" w:rsidRPr="00735EFB" w:rsidDel="00DB355D" w:rsidRDefault="00B15D85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67" w:author="Ruth Guevara" w:date="2020-01-14T19:2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2968" w:author="Ruth Guevara" w:date="2020-01-14T21:02:00Z">
                  <w:rPr>
                    <w:del w:id="2969" w:author="Ruth Guevara" w:date="2020-01-14T19:2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297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2971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Estrategia metodológica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00000"/>
            <w:vAlign w:val="center"/>
            <w:hideMark/>
          </w:tcPr>
          <w:p w14:paraId="0FE5387E" w14:textId="3604AEC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72" w:author="Ruth Guevara" w:date="2020-01-14T19:2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2973" w:author="Ruth Guevara" w:date="2020-01-14T21:02:00Z">
                  <w:rPr>
                    <w:del w:id="2974" w:author="Ruth Guevara" w:date="2020-01-14T19:2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297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2976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Unidades por función</w:delText>
              </w:r>
            </w:del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00000"/>
            <w:vAlign w:val="center"/>
            <w:hideMark/>
          </w:tcPr>
          <w:p w14:paraId="67B4ED19" w14:textId="6CB2A0BF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77" w:author="Ruth Guevara" w:date="2020-01-14T19:2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2978" w:author="Ruth Guevara" w:date="2020-01-14T21:02:00Z">
                  <w:rPr>
                    <w:del w:id="2979" w:author="Ruth Guevara" w:date="2020-01-14T19:2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298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2981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Unidades por proceso</w:delText>
              </w:r>
            </w:del>
          </w:p>
        </w:tc>
      </w:tr>
      <w:tr w:rsidR="00475F57" w:rsidRPr="00735EFB" w:rsidDel="00DB355D" w14:paraId="585C940C" w14:textId="1FB9EC35" w:rsidTr="00943101">
        <w:trPr>
          <w:trHeight w:val="1575"/>
          <w:del w:id="2982" w:author="Ruth Guevara" w:date="2020-01-14T19:29:00Z"/>
        </w:trPr>
        <w:tc>
          <w:tcPr>
            <w:tcW w:w="11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3E4058" w14:textId="3E8C7D91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8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2984" w:author="Ruth Guevara" w:date="2020-01-14T21:02:00Z">
                  <w:rPr>
                    <w:del w:id="298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298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298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Admisión</w:delText>
              </w:r>
            </w:del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B373D72" w14:textId="2EB9F9D8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298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2989" w:author="Ruth Guevara" w:date="2020-01-14T21:02:00Z">
                  <w:rPr>
                    <w:del w:id="299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299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299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Instrumento de acreditación. Curso Habilidades Docentes para la NEM </w:delText>
              </w:r>
            </w:del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3D1136" w14:textId="7408C8DE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9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2994" w:author="Ruth Guevara" w:date="2020-01-14T21:02:00Z">
                  <w:rPr>
                    <w:del w:id="299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299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299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Docente y técnico docente</w:delText>
              </w:r>
            </w:del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CA1371" w14:textId="100EF53F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299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2999" w:author="Ruth Guevara" w:date="2020-01-14T21:02:00Z">
                  <w:rPr>
                    <w:del w:id="300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0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0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58B330" w14:textId="28E32A7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0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04" w:author="Ruth Guevara" w:date="2020-01-14T21:02:00Z">
                  <w:rPr>
                    <w:del w:id="300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0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0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DF09CE" w14:textId="2DE0A9AA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0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09" w:author="Ruth Guevara" w:date="2020-01-14T21:02:00Z">
                  <w:rPr>
                    <w:del w:id="301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1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1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882E14" w14:textId="1ED9AC7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1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14" w:author="Ruth Guevara" w:date="2020-01-14T21:02:00Z">
                  <w:rPr>
                    <w:del w:id="301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1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1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8</w:delText>
              </w:r>
            </w:del>
          </w:p>
        </w:tc>
      </w:tr>
      <w:tr w:rsidR="00475F57" w:rsidRPr="00735EFB" w:rsidDel="00DB355D" w14:paraId="3554AE60" w14:textId="4543EA5E" w:rsidTr="00943101">
        <w:trPr>
          <w:trHeight w:val="675"/>
          <w:del w:id="3018" w:author="Ruth Guevara" w:date="2020-01-14T19:29:00Z"/>
        </w:trPr>
        <w:tc>
          <w:tcPr>
            <w:tcW w:w="11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A887F1" w14:textId="3AA76FB7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1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20" w:author="Ruth Guevara" w:date="2020-01-14T21:02:00Z">
                  <w:rPr>
                    <w:del w:id="302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67424DB" w14:textId="44759DBE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2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23" w:author="Ruth Guevara" w:date="2020-01-14T21:02:00Z">
                  <w:rPr>
                    <w:del w:id="302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2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2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Instrumento de valoración de conocimientos y aptitudes</w:delText>
              </w:r>
            </w:del>
          </w:p>
        </w:tc>
        <w:tc>
          <w:tcPr>
            <w:tcW w:w="11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B6CC95" w14:textId="6F3148D4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2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28" w:author="Ruth Guevara" w:date="2020-01-14T21:02:00Z">
                  <w:rPr>
                    <w:del w:id="302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3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3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Docente y técnico docente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D366F7" w14:textId="50C3DFCE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3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33" w:author="Ruth Guevara" w:date="2020-01-14T21:02:00Z">
                  <w:rPr>
                    <w:del w:id="303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3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3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Inicial y preescolar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21EEDD" w14:textId="056DC62B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3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38" w:author="Ruth Guevara" w:date="2020-01-14T21:02:00Z">
                  <w:rPr>
                    <w:del w:id="303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4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4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D58C06" w14:textId="5F581B6A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4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43" w:author="Ruth Guevara" w:date="2020-01-14T21:02:00Z">
                  <w:rPr>
                    <w:del w:id="304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4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4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7</w:delText>
              </w:r>
            </w:del>
          </w:p>
        </w:tc>
        <w:tc>
          <w:tcPr>
            <w:tcW w:w="9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697FB2" w14:textId="5220896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4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48" w:author="Ruth Guevara" w:date="2020-01-14T21:02:00Z">
                  <w:rPr>
                    <w:del w:id="304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1203F94E" w14:textId="47053297" w:rsidTr="00943101">
        <w:trPr>
          <w:trHeight w:val="675"/>
          <w:del w:id="3050" w:author="Ruth Guevara" w:date="2020-01-14T19:29:00Z"/>
        </w:trPr>
        <w:tc>
          <w:tcPr>
            <w:tcW w:w="11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26322" w14:textId="5982E998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5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52" w:author="Ruth Guevara" w:date="2020-01-14T21:02:00Z">
                  <w:rPr>
                    <w:del w:id="305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91C30E" w14:textId="0E485712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5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55" w:author="Ruth Guevara" w:date="2020-01-14T21:02:00Z">
                  <w:rPr>
                    <w:del w:id="305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F4B04D" w14:textId="084101C5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5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58" w:author="Ruth Guevara" w:date="2020-01-14T21:02:00Z">
                  <w:rPr>
                    <w:del w:id="305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1C46FF" w14:textId="40ED86D5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6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61" w:author="Ruth Guevara" w:date="2020-01-14T21:02:00Z">
                  <w:rPr>
                    <w:del w:id="306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6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6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Primaria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DC9A59" w14:textId="735A6FEB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6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66" w:author="Ruth Guevara" w:date="2020-01-14T21:02:00Z">
                  <w:rPr>
                    <w:del w:id="306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6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6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1A2FF5" w14:textId="6F8482B4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7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71" w:author="Ruth Guevara" w:date="2020-01-14T21:02:00Z">
                  <w:rPr>
                    <w:del w:id="307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EABDC" w14:textId="499728CE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7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74" w:author="Ruth Guevara" w:date="2020-01-14T21:02:00Z">
                  <w:rPr>
                    <w:del w:id="307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4D14BAC0" w14:textId="7978D7EA" w:rsidTr="00943101">
        <w:trPr>
          <w:trHeight w:val="675"/>
          <w:del w:id="3076" w:author="Ruth Guevara" w:date="2020-01-14T19:29:00Z"/>
        </w:trPr>
        <w:tc>
          <w:tcPr>
            <w:tcW w:w="11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7FEBC5" w14:textId="2D7296D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7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78" w:author="Ruth Guevara" w:date="2020-01-14T21:02:00Z">
                  <w:rPr>
                    <w:del w:id="307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84B483" w14:textId="20114A43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8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81" w:author="Ruth Guevara" w:date="2020-01-14T21:02:00Z">
                  <w:rPr>
                    <w:del w:id="308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0DFE86" w14:textId="525AC0D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8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84" w:author="Ruth Guevara" w:date="2020-01-14T21:02:00Z">
                  <w:rPr>
                    <w:del w:id="308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EA3B1D" w14:textId="3034BEC1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8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87" w:author="Ruth Guevara" w:date="2020-01-14T21:02:00Z">
                  <w:rPr>
                    <w:del w:id="308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89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9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Secundaria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EA989B" w14:textId="7286CC40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09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92" w:author="Ruth Guevara" w:date="2020-01-14T21:02:00Z">
                  <w:rPr>
                    <w:del w:id="309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09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09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D60AE" w14:textId="3856A0C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9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097" w:author="Ruth Guevara" w:date="2020-01-14T21:02:00Z">
                  <w:rPr>
                    <w:del w:id="309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A2BC0B" w14:textId="6E637B29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09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00" w:author="Ruth Guevara" w:date="2020-01-14T21:02:00Z">
                  <w:rPr>
                    <w:del w:id="310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6551AFE2" w14:textId="756421FC" w:rsidTr="00943101">
        <w:trPr>
          <w:trHeight w:val="675"/>
          <w:del w:id="3102" w:author="Ruth Guevara" w:date="2020-01-14T19:29:00Z"/>
        </w:trPr>
        <w:tc>
          <w:tcPr>
            <w:tcW w:w="11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D3FE7" w14:textId="2C002E4F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0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04" w:author="Ruth Guevara" w:date="2020-01-14T21:02:00Z">
                  <w:rPr>
                    <w:del w:id="310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19946D4" w14:textId="1DFD61BF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0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07" w:author="Ruth Guevara" w:date="2020-01-14T21:02:00Z">
                  <w:rPr>
                    <w:del w:id="310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EF88D" w14:textId="1C9B961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0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10" w:author="Ruth Guevara" w:date="2020-01-14T21:02:00Z">
                  <w:rPr>
                    <w:del w:id="311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D20246" w14:textId="17D9783A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11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13" w:author="Ruth Guevara" w:date="2020-01-14T21:02:00Z">
                  <w:rPr>
                    <w:del w:id="311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11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11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Secundaria Tecnología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AE3B74" w14:textId="0CE5FF52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11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18" w:author="Ruth Guevara" w:date="2020-01-14T21:02:00Z">
                  <w:rPr>
                    <w:del w:id="311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12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12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BAD13" w14:textId="6E80B3BE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2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23" w:author="Ruth Guevara" w:date="2020-01-14T21:02:00Z">
                  <w:rPr>
                    <w:del w:id="312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9BAD3B" w14:textId="5A7C80C0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2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26" w:author="Ruth Guevara" w:date="2020-01-14T21:02:00Z">
                  <w:rPr>
                    <w:del w:id="312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108E15E2" w14:textId="02F2241A" w:rsidTr="00943101">
        <w:trPr>
          <w:trHeight w:val="675"/>
          <w:del w:id="3128" w:author="Ruth Guevara" w:date="2020-01-14T19:29:00Z"/>
        </w:trPr>
        <w:tc>
          <w:tcPr>
            <w:tcW w:w="11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57042" w14:textId="1D78B164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2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30" w:author="Ruth Guevara" w:date="2020-01-14T21:02:00Z">
                  <w:rPr>
                    <w:del w:id="313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C4050D1" w14:textId="3A3A121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3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33" w:author="Ruth Guevara" w:date="2020-01-14T21:02:00Z">
                  <w:rPr>
                    <w:del w:id="313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94EA6" w14:textId="60D497C7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3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36" w:author="Ruth Guevara" w:date="2020-01-14T21:02:00Z">
                  <w:rPr>
                    <w:del w:id="313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FAFF49" w14:textId="56CF9990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13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39" w:author="Ruth Guevara" w:date="2020-01-14T21:02:00Z">
                  <w:rPr>
                    <w:del w:id="314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14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14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Técnico docente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206A36" w14:textId="75431535" w:rsidR="00475F57" w:rsidRPr="00735EFB" w:rsidDel="00DB355D" w:rsidRDefault="00475F57" w:rsidP="00366808">
            <w:pPr>
              <w:tabs>
                <w:tab w:val="left" w:pos="142"/>
              </w:tabs>
              <w:spacing w:after="0" w:line="240" w:lineRule="auto"/>
              <w:jc w:val="center"/>
              <w:rPr>
                <w:del w:id="314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44" w:author="Ruth Guevara" w:date="2020-01-14T21:02:00Z">
                  <w:rPr>
                    <w:del w:id="314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14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14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77987" w14:textId="299181AD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4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49" w:author="Ruth Guevara" w:date="2020-01-14T21:02:00Z">
                  <w:rPr>
                    <w:del w:id="315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DF6B3" w14:textId="4E288138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5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52" w:author="Ruth Guevara" w:date="2020-01-14T21:02:00Z">
                  <w:rPr>
                    <w:del w:id="315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5DB1B5B1" w14:textId="59659333" w:rsidTr="00943101">
        <w:trPr>
          <w:trHeight w:val="675"/>
          <w:del w:id="3154" w:author="Ruth Guevara" w:date="2020-01-14T19:29:00Z"/>
        </w:trPr>
        <w:tc>
          <w:tcPr>
            <w:tcW w:w="11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EA454F" w14:textId="1E5FBC5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5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56" w:author="Ruth Guevara" w:date="2020-01-14T21:02:00Z">
                  <w:rPr>
                    <w:del w:id="315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771C91A" w14:textId="59C9D0C4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5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59" w:author="Ruth Guevara" w:date="2020-01-14T21:02:00Z">
                  <w:rPr>
                    <w:del w:id="316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3CEFBE" w14:textId="2E5ADAA7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6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62" w:author="Ruth Guevara" w:date="2020-01-14T21:02:00Z">
                  <w:rPr>
                    <w:del w:id="316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C62B42" w14:textId="6E82FE4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16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65" w:author="Ruth Guevara" w:date="2020-01-14T21:02:00Z">
                  <w:rPr>
                    <w:del w:id="316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167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16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Física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7657A5" w14:textId="3261B9D1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16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70" w:author="Ruth Guevara" w:date="2020-01-14T21:02:00Z">
                  <w:rPr>
                    <w:del w:id="317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172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17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0D3885" w14:textId="6A22607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7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75" w:author="Ruth Guevara" w:date="2020-01-14T21:02:00Z">
                  <w:rPr>
                    <w:del w:id="317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E2F85" w14:textId="43DB9164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7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78" w:author="Ruth Guevara" w:date="2020-01-14T21:02:00Z">
                  <w:rPr>
                    <w:del w:id="317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3BD63952" w14:textId="7BE16F6A" w:rsidTr="00943101">
        <w:trPr>
          <w:trHeight w:val="690"/>
          <w:del w:id="3180" w:author="Ruth Guevara" w:date="2020-01-14T19:29:00Z"/>
        </w:trPr>
        <w:tc>
          <w:tcPr>
            <w:tcW w:w="11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941FDF" w14:textId="28CCFE9E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8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82" w:author="Ruth Guevara" w:date="2020-01-14T21:02:00Z">
                  <w:rPr>
                    <w:del w:id="318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9755F3" w14:textId="5B50CD3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8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85" w:author="Ruth Guevara" w:date="2020-01-14T21:02:00Z">
                  <w:rPr>
                    <w:del w:id="318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C91E00" w14:textId="45DE6ED5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18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88" w:author="Ruth Guevara" w:date="2020-01-14T21:02:00Z">
                  <w:rPr>
                    <w:del w:id="318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90ADDA" w14:textId="014EBAC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19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91" w:author="Ruth Guevara" w:date="2020-01-14T21:02:00Z">
                  <w:rPr>
                    <w:del w:id="319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19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19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Especial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6A8BD0" w14:textId="445FE5CB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19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196" w:author="Ruth Guevara" w:date="2020-01-14T21:02:00Z">
                  <w:rPr>
                    <w:del w:id="319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19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19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82A213" w14:textId="2DFF6880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0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01" w:author="Ruth Guevara" w:date="2020-01-14T21:02:00Z">
                  <w:rPr>
                    <w:del w:id="320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9081F4" w14:textId="3A58CDF1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0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04" w:author="Ruth Guevara" w:date="2020-01-14T21:02:00Z">
                  <w:rPr>
                    <w:del w:id="320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20058514" w14:textId="7BEAB0B7" w:rsidTr="00943101">
        <w:trPr>
          <w:trHeight w:val="675"/>
          <w:del w:id="3206" w:author="Ruth Guevara" w:date="2020-01-14T19:29:00Z"/>
        </w:trPr>
        <w:tc>
          <w:tcPr>
            <w:tcW w:w="11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61C3CD" w14:textId="127C1FAF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20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08" w:author="Ruth Guevara" w:date="2020-01-14T21:02:00Z">
                  <w:rPr>
                    <w:del w:id="320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21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21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Promoción vertical</w:delText>
              </w:r>
            </w:del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5A14E1D" w14:textId="08F15ACB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1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13" w:author="Ruth Guevara" w:date="2020-01-14T21:02:00Z">
                  <w:rPr>
                    <w:del w:id="321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21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21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Instrumento de valoración de conocimientos y aptitudes</w:delText>
              </w:r>
            </w:del>
          </w:p>
        </w:tc>
        <w:tc>
          <w:tcPr>
            <w:tcW w:w="117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3E82AE" w14:textId="2E34C66F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21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18" w:author="Ruth Guevara" w:date="2020-01-14T21:02:00Z">
                  <w:rPr>
                    <w:del w:id="321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22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22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Dirección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282661" w14:textId="4AAF575F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222" w:author="Ruth Guevara" w:date="2020-01-14T19:29:00Z"/>
                <w:rFonts w:ascii="Monserrat" w:eastAsia="Times New Roman" w:hAnsi="Monserrat" w:cs="Times New Roman"/>
                <w:sz w:val="20"/>
                <w:szCs w:val="20"/>
                <w:lang w:eastAsia="es-MX"/>
                <w:rPrChange w:id="3223" w:author="Ruth Guevara" w:date="2020-01-14T21:02:00Z">
                  <w:rPr>
                    <w:del w:id="3224" w:author="Ruth Guevara" w:date="2020-01-14T19:29:00Z"/>
                    <w:rFonts w:ascii="Montserrat" w:eastAsia="Times New Roman" w:hAnsi="Montserrat" w:cs="Times New Roman"/>
                    <w:sz w:val="12"/>
                    <w:szCs w:val="12"/>
                    <w:lang w:eastAsia="es-MX"/>
                  </w:rPr>
                </w:rPrChange>
              </w:rPr>
            </w:pPr>
            <w:del w:id="322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sz w:val="20"/>
                  <w:szCs w:val="20"/>
                  <w:lang w:eastAsia="es-MX"/>
                  <w:rPrChange w:id="3226" w:author="Ruth Guevara" w:date="2020-01-14T21:02:00Z">
                    <w:rPr>
                      <w:rFonts w:ascii="Montserrat" w:eastAsia="Times New Roman" w:hAnsi="Montserrat" w:cs="Times New Roman"/>
                      <w:sz w:val="12"/>
                      <w:szCs w:val="12"/>
                      <w:lang w:eastAsia="es-MX"/>
                    </w:rPr>
                  </w:rPrChange>
                </w:rPr>
                <w:delText>Inicial y preescolar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5108E" w14:textId="43B7BC84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22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28" w:author="Ruth Guevara" w:date="2020-01-14T21:02:00Z">
                  <w:rPr>
                    <w:del w:id="322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23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23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691610" w14:textId="7AC7E818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23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33" w:author="Ruth Guevara" w:date="2020-01-14T21:02:00Z">
                  <w:rPr>
                    <w:del w:id="323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23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23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4</w:delText>
              </w:r>
            </w:del>
          </w:p>
        </w:tc>
        <w:tc>
          <w:tcPr>
            <w:tcW w:w="90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806091" w14:textId="621FE03F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23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38" w:author="Ruth Guevara" w:date="2020-01-14T21:02:00Z">
                  <w:rPr>
                    <w:del w:id="323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24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24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9</w:delText>
              </w:r>
            </w:del>
          </w:p>
        </w:tc>
      </w:tr>
      <w:tr w:rsidR="00475F57" w:rsidRPr="00735EFB" w:rsidDel="00DB355D" w14:paraId="31DECCC3" w14:textId="18EEA672" w:rsidTr="00943101">
        <w:trPr>
          <w:trHeight w:val="675"/>
          <w:del w:id="3242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CF010C" w14:textId="758A68E5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4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44" w:author="Ruth Guevara" w:date="2020-01-14T21:02:00Z">
                  <w:rPr>
                    <w:del w:id="324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667E65A" w14:textId="59E70251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4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47" w:author="Ruth Guevara" w:date="2020-01-14T21:02:00Z">
                  <w:rPr>
                    <w:del w:id="324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FCDEFD" w14:textId="0E50B14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4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50" w:author="Ruth Guevara" w:date="2020-01-14T21:02:00Z">
                  <w:rPr>
                    <w:del w:id="325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037702" w14:textId="48AD87B9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25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53" w:author="Ruth Guevara" w:date="2020-01-14T21:02:00Z">
                  <w:rPr>
                    <w:del w:id="325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25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25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Primaria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98588" w14:textId="443C8E03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25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58" w:author="Ruth Guevara" w:date="2020-01-14T21:02:00Z">
                  <w:rPr>
                    <w:del w:id="325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26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26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4848B46" w14:textId="6220DFB5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6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63" w:author="Ruth Guevara" w:date="2020-01-14T21:02:00Z">
                  <w:rPr>
                    <w:del w:id="326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DFC03D" w14:textId="2232FBB2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6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66" w:author="Ruth Guevara" w:date="2020-01-14T21:02:00Z">
                  <w:rPr>
                    <w:del w:id="326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08F2D86B" w14:textId="16747C20" w:rsidTr="00943101">
        <w:trPr>
          <w:trHeight w:val="675"/>
          <w:del w:id="3268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621E32" w14:textId="16742188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6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70" w:author="Ruth Guevara" w:date="2020-01-14T21:02:00Z">
                  <w:rPr>
                    <w:del w:id="327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E2D3756" w14:textId="00372824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7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73" w:author="Ruth Guevara" w:date="2020-01-14T21:02:00Z">
                  <w:rPr>
                    <w:del w:id="327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7B0A98B" w14:textId="5F0B965D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7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76" w:author="Ruth Guevara" w:date="2020-01-14T21:02:00Z">
                  <w:rPr>
                    <w:del w:id="327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652864" w14:textId="5A944AD9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27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79" w:author="Ruth Guevara" w:date="2020-01-14T21:02:00Z">
                  <w:rPr>
                    <w:del w:id="328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28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28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Secundaria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B5792" w14:textId="06083FA0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28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84" w:author="Ruth Guevara" w:date="2020-01-14T21:02:00Z">
                  <w:rPr>
                    <w:del w:id="328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28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28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EB74AC" w14:textId="057D99F8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8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89" w:author="Ruth Guevara" w:date="2020-01-14T21:02:00Z">
                  <w:rPr>
                    <w:del w:id="329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7D568" w14:textId="3E888574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9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92" w:author="Ruth Guevara" w:date="2020-01-14T21:02:00Z">
                  <w:rPr>
                    <w:del w:id="329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67DA2851" w14:textId="62E83DC4" w:rsidTr="00943101">
        <w:trPr>
          <w:trHeight w:val="675"/>
          <w:del w:id="3294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65280E" w14:textId="0DCA87F5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9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96" w:author="Ruth Guevara" w:date="2020-01-14T21:02:00Z">
                  <w:rPr>
                    <w:del w:id="329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EBEA137" w14:textId="2DCE7B8D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29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299" w:author="Ruth Guevara" w:date="2020-01-14T21:02:00Z">
                  <w:rPr>
                    <w:del w:id="330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3B85AF" w14:textId="656696E1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0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02" w:author="Ruth Guevara" w:date="2020-01-14T21:02:00Z">
                  <w:rPr>
                    <w:del w:id="330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846816" w14:textId="2BB71A98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0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05" w:author="Ruth Guevara" w:date="2020-01-14T21:02:00Z">
                  <w:rPr>
                    <w:del w:id="330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307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0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Especial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9E1D9" w14:textId="2A83FF6E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0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10" w:author="Ruth Guevara" w:date="2020-01-14T21:02:00Z">
                  <w:rPr>
                    <w:del w:id="331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312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1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479EABE" w14:textId="24EADA02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1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15" w:author="Ruth Guevara" w:date="2020-01-14T21:02:00Z">
                  <w:rPr>
                    <w:del w:id="331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F5B9B" w14:textId="60BA374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1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18" w:author="Ruth Guevara" w:date="2020-01-14T21:02:00Z">
                  <w:rPr>
                    <w:del w:id="331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1D694944" w14:textId="7DCF1EDB" w:rsidTr="00943101">
        <w:trPr>
          <w:trHeight w:val="675"/>
          <w:del w:id="3320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918E" w14:textId="02967C45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2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22" w:author="Ruth Guevara" w:date="2020-01-14T21:02:00Z">
                  <w:rPr>
                    <w:del w:id="332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C61BE2B" w14:textId="622A2467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2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25" w:author="Ruth Guevara" w:date="2020-01-14T21:02:00Z">
                  <w:rPr>
                    <w:del w:id="332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C93955" w14:textId="351C7BCA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2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28" w:author="Ruth Guevara" w:date="2020-01-14T21:02:00Z">
                  <w:rPr>
                    <w:del w:id="332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33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3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Supervisión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A9572E" w14:textId="20C5B220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3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33" w:author="Ruth Guevara" w:date="2020-01-14T21:02:00Z">
                  <w:rPr>
                    <w:del w:id="333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33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3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26FBB" w14:textId="5B4F42E0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3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38" w:author="Ruth Guevara" w:date="2020-01-14T21:02:00Z">
                  <w:rPr>
                    <w:del w:id="333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34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4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0521B0" w14:textId="0AC56FA2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4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43" w:author="Ruth Guevara" w:date="2020-01-14T21:02:00Z">
                  <w:rPr>
                    <w:del w:id="334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34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4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EA4517" w14:textId="53584EAD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4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48" w:author="Ruth Guevara" w:date="2020-01-14T21:02:00Z">
                  <w:rPr>
                    <w:del w:id="334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46CAADF6" w14:textId="66296F40" w:rsidTr="00943101">
        <w:trPr>
          <w:trHeight w:val="450"/>
          <w:del w:id="3350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2C7B3C" w14:textId="0DDFB9DD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5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52" w:author="Ruth Guevara" w:date="2020-01-14T21:02:00Z">
                  <w:rPr>
                    <w:del w:id="335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4809C38" w14:textId="5AEA01F7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54" w:author="Ruth Guevara" w:date="2020-01-14T19:29:00Z"/>
                <w:rFonts w:ascii="Monserrat" w:eastAsia="Times New Roman" w:hAnsi="Monserrat" w:cs="Times New Roman"/>
                <w:sz w:val="20"/>
                <w:szCs w:val="20"/>
                <w:lang w:eastAsia="es-MX"/>
                <w:rPrChange w:id="3355" w:author="Ruth Guevara" w:date="2020-01-14T21:02:00Z">
                  <w:rPr>
                    <w:del w:id="3356" w:author="Ruth Guevara" w:date="2020-01-14T19:29:00Z"/>
                    <w:rFonts w:ascii="Montserrat" w:eastAsia="Times New Roman" w:hAnsi="Montserrat" w:cs="Times New Roman"/>
                    <w:sz w:val="12"/>
                    <w:szCs w:val="12"/>
                    <w:lang w:eastAsia="es-MX"/>
                  </w:rPr>
                </w:rPrChange>
              </w:rPr>
            </w:pPr>
            <w:del w:id="3357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sz w:val="20"/>
                  <w:szCs w:val="20"/>
                  <w:lang w:eastAsia="es-MX"/>
                  <w:rPrChange w:id="3358" w:author="Ruth Guevara" w:date="2020-01-14T21:02:00Z">
                    <w:rPr>
                      <w:rFonts w:ascii="Montserrat" w:eastAsia="Times New Roman" w:hAnsi="Montserrat" w:cs="Times New Roman"/>
                      <w:sz w:val="12"/>
                      <w:szCs w:val="12"/>
                      <w:lang w:eastAsia="es-MX"/>
                    </w:rPr>
                  </w:rPrChange>
                </w:rPr>
                <w:delText xml:space="preserve">Cuestionario de habilidades directivas </w:delText>
              </w:r>
            </w:del>
          </w:p>
        </w:tc>
        <w:tc>
          <w:tcPr>
            <w:tcW w:w="11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F5C7B6" w14:textId="5E5A40C9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5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60" w:author="Ruth Guevara" w:date="2020-01-14T21:02:00Z">
                  <w:rPr>
                    <w:del w:id="336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362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6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Dirección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FB9A3D" w14:textId="477459FA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6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65" w:author="Ruth Guevara" w:date="2020-01-14T21:02:00Z">
                  <w:rPr>
                    <w:del w:id="336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367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6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8D939" w14:textId="0F9981F9" w:rsidR="00475F57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6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70" w:author="Ruth Guevara" w:date="2020-01-14T21:02:00Z">
                  <w:rPr>
                    <w:del w:id="337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bookmarkStart w:id="3372" w:name="_Hlk29660813"/>
            <w:del w:id="337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7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</w:delText>
              </w:r>
              <w:r w:rsidR="008D45CE"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7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eoría de </w:delText>
              </w:r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7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</w:delText>
              </w:r>
              <w:bookmarkEnd w:id="3372"/>
              <w:r w:rsidR="008D45CE"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7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espuesta al Ítem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9228FE" w14:textId="0F1BF192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7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79" w:author="Ruth Guevara" w:date="2020-01-14T21:02:00Z">
                  <w:rPr>
                    <w:del w:id="338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38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8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3B3E1D" w14:textId="3E0F25C9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8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84" w:author="Ruth Guevara" w:date="2020-01-14T21:02:00Z">
                  <w:rPr>
                    <w:del w:id="338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7E08F2E6" w14:textId="2A772754" w:rsidTr="00943101">
        <w:trPr>
          <w:trHeight w:val="450"/>
          <w:del w:id="3386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807E85" w14:textId="5E9DE548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8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88" w:author="Ruth Guevara" w:date="2020-01-14T21:02:00Z">
                  <w:rPr>
                    <w:del w:id="338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482B173" w14:textId="6A71DEB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390" w:author="Ruth Guevara" w:date="2020-01-14T19:29:00Z"/>
                <w:rFonts w:ascii="Monserrat" w:eastAsia="Times New Roman" w:hAnsi="Monserrat" w:cs="Times New Roman"/>
                <w:sz w:val="20"/>
                <w:szCs w:val="20"/>
                <w:lang w:eastAsia="es-MX"/>
                <w:rPrChange w:id="3391" w:author="Ruth Guevara" w:date="2020-01-14T21:02:00Z">
                  <w:rPr>
                    <w:del w:id="3392" w:author="Ruth Guevara" w:date="2020-01-14T19:29:00Z"/>
                    <w:rFonts w:ascii="Montserrat" w:eastAsia="Times New Roman" w:hAnsi="Montserrat" w:cs="Times New Roman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DE494A" w14:textId="2D7ABB7F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9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94" w:author="Ruth Guevara" w:date="2020-01-14T21:02:00Z">
                  <w:rPr>
                    <w:del w:id="339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39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39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Supervisión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E84C9" w14:textId="5877D1E0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39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399" w:author="Ruth Guevara" w:date="2020-01-14T21:02:00Z">
                  <w:rPr>
                    <w:del w:id="340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0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0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8D1E3" w14:textId="390329DA" w:rsidR="00475F57" w:rsidRPr="00735EFB" w:rsidDel="00DB355D" w:rsidRDefault="008D45CE" w:rsidP="008D45CE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0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04" w:author="Ruth Guevara" w:date="2020-01-14T21:02:00Z">
                  <w:rPr>
                    <w:del w:id="340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0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0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08B427" w14:textId="496962EA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0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09" w:author="Ruth Guevara" w:date="2020-01-14T21:02:00Z">
                  <w:rPr>
                    <w:del w:id="341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1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1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F408F9" w14:textId="6B04993A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41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14" w:author="Ruth Guevara" w:date="2020-01-14T21:02:00Z">
                  <w:rPr>
                    <w:del w:id="341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04A6E909" w14:textId="4CB49109" w:rsidTr="00943101">
        <w:trPr>
          <w:trHeight w:val="1125"/>
          <w:del w:id="3416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B5578" w14:textId="382C92AA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41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18" w:author="Ruth Guevara" w:date="2020-01-14T21:02:00Z">
                  <w:rPr>
                    <w:del w:id="341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2EAB66F" w14:textId="1789BB02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420" w:author="Ruth Guevara" w:date="2020-01-14T19:29:00Z"/>
                <w:rFonts w:ascii="Monserrat" w:eastAsia="Times New Roman" w:hAnsi="Monserrat" w:cs="Times New Roman"/>
                <w:sz w:val="20"/>
                <w:szCs w:val="20"/>
                <w:lang w:eastAsia="es-MX"/>
                <w:rPrChange w:id="3421" w:author="Ruth Guevara" w:date="2020-01-14T21:02:00Z">
                  <w:rPr>
                    <w:del w:id="3422" w:author="Ruth Guevara" w:date="2020-01-14T19:29:00Z"/>
                    <w:rFonts w:ascii="Montserrat" w:eastAsia="Times New Roman" w:hAnsi="Montserrat" w:cs="Times New Roman"/>
                    <w:sz w:val="12"/>
                    <w:szCs w:val="12"/>
                    <w:lang w:eastAsia="es-MX"/>
                  </w:rPr>
                </w:rPrChange>
              </w:rPr>
            </w:pPr>
            <w:del w:id="342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sz w:val="20"/>
                  <w:szCs w:val="20"/>
                  <w:lang w:eastAsia="es-MX"/>
                  <w:rPrChange w:id="3424" w:author="Ruth Guevara" w:date="2020-01-14T21:02:00Z">
                    <w:rPr>
                      <w:rFonts w:ascii="Montserrat" w:eastAsia="Times New Roman" w:hAnsi="Montserrat" w:cs="Times New Roman"/>
                      <w:sz w:val="12"/>
                      <w:szCs w:val="12"/>
                      <w:lang w:eastAsia="es-MX"/>
                    </w:rPr>
                  </w:rPrChange>
                </w:rPr>
                <w:delText>Encuesta de percepción sobre el trabajo directivo y aportaciones al colectivo escolar</w:delText>
              </w:r>
            </w:del>
          </w:p>
        </w:tc>
        <w:tc>
          <w:tcPr>
            <w:tcW w:w="11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659200" w14:textId="19D804D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2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26" w:author="Ruth Guevara" w:date="2020-01-14T21:02:00Z">
                  <w:rPr>
                    <w:del w:id="342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2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2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Dirección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9EBD07" w14:textId="0F3F2A31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3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31" w:author="Ruth Guevara" w:date="2020-01-14T21:02:00Z">
                  <w:rPr>
                    <w:del w:id="343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3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3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683C4" w14:textId="5B481237" w:rsidR="00475F57" w:rsidRPr="00735EFB" w:rsidDel="00DB355D" w:rsidRDefault="008D45CE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3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36" w:author="Ruth Guevara" w:date="2020-01-14T21:02:00Z">
                  <w:rPr>
                    <w:del w:id="343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3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3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B9E851" w14:textId="76EFA5CA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4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41" w:author="Ruth Guevara" w:date="2020-01-14T21:02:00Z">
                  <w:rPr>
                    <w:del w:id="344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4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4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125DD7" w14:textId="62B8201B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44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46" w:author="Ruth Guevara" w:date="2020-01-14T21:02:00Z">
                  <w:rPr>
                    <w:del w:id="344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20C8CEF0" w14:textId="7B07F8E1" w:rsidTr="00943101">
        <w:trPr>
          <w:trHeight w:val="1140"/>
          <w:del w:id="3448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46AF47" w14:textId="462CEF52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44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50" w:author="Ruth Guevara" w:date="2020-01-14T21:02:00Z">
                  <w:rPr>
                    <w:del w:id="345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BEE254" w14:textId="44E5E997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452" w:author="Ruth Guevara" w:date="2020-01-14T19:29:00Z"/>
                <w:rFonts w:ascii="Monserrat" w:eastAsia="Times New Roman" w:hAnsi="Monserrat" w:cs="Times New Roman"/>
                <w:sz w:val="20"/>
                <w:szCs w:val="20"/>
                <w:lang w:eastAsia="es-MX"/>
                <w:rPrChange w:id="3453" w:author="Ruth Guevara" w:date="2020-01-14T21:02:00Z">
                  <w:rPr>
                    <w:del w:id="3454" w:author="Ruth Guevara" w:date="2020-01-14T19:29:00Z"/>
                    <w:rFonts w:ascii="Montserrat" w:eastAsia="Times New Roman" w:hAnsi="Montserrat" w:cs="Times New Roman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FD7873" w14:textId="433F26AA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5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56" w:author="Ruth Guevara" w:date="2020-01-14T21:02:00Z">
                  <w:rPr>
                    <w:del w:id="345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5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5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Supervisión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0295A3" w14:textId="68BB154E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6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61" w:author="Ruth Guevara" w:date="2020-01-14T21:02:00Z">
                  <w:rPr>
                    <w:del w:id="346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6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6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38176" w14:textId="219B0CF0" w:rsidR="00475F57" w:rsidRPr="00735EFB" w:rsidDel="00DB355D" w:rsidRDefault="008D45CE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6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66" w:author="Ruth Guevara" w:date="2020-01-14T21:02:00Z">
                  <w:rPr>
                    <w:del w:id="346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6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6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FA3DFF" w14:textId="544C0A69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7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71" w:author="Ruth Guevara" w:date="2020-01-14T21:02:00Z">
                  <w:rPr>
                    <w:del w:id="347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7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7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2926F9" w14:textId="043832F8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47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76" w:author="Ruth Guevara" w:date="2020-01-14T21:02:00Z">
                  <w:rPr>
                    <w:del w:id="347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DB355D" w14:paraId="1C0B8BD2" w14:textId="3AF7FE36" w:rsidTr="00943101">
        <w:trPr>
          <w:trHeight w:val="675"/>
          <w:del w:id="3478" w:author="Ruth Guevara" w:date="2020-01-14T19:29:00Z"/>
        </w:trPr>
        <w:tc>
          <w:tcPr>
            <w:tcW w:w="11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B794AB" w14:textId="7BE3D70E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7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80" w:author="Ruth Guevara" w:date="2020-01-14T21:02:00Z">
                  <w:rPr>
                    <w:del w:id="348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82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8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Promoción horizontal</w:delText>
              </w:r>
            </w:del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CF48E6" w14:textId="6EBE3616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348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85" w:author="Ruth Guevara" w:date="2020-01-14T21:02:00Z">
                  <w:rPr>
                    <w:del w:id="348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87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8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Instrumentos de valoración de conocimientos y aptitudes</w:delText>
              </w:r>
            </w:del>
          </w:p>
        </w:tc>
        <w:tc>
          <w:tcPr>
            <w:tcW w:w="117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2C8529" w14:textId="01990A4D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8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90" w:author="Ruth Guevara" w:date="2020-01-14T21:02:00Z">
                  <w:rPr>
                    <w:del w:id="349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92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9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Docente y técnico docente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FD350F" w14:textId="672CDFAC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9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495" w:author="Ruth Guevara" w:date="2020-01-14T21:02:00Z">
                  <w:rPr>
                    <w:del w:id="349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497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49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Inicial y preescolar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E95F02" w14:textId="3F8DB010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49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00" w:author="Ruth Guevara" w:date="2020-01-14T21:02:00Z">
                  <w:rPr>
                    <w:del w:id="350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502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50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EEB268" w14:textId="39A82E4E" w:rsidR="00475F57" w:rsidRPr="00735EFB" w:rsidDel="00DB355D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50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05" w:author="Ruth Guevara" w:date="2020-01-14T21:02:00Z">
                  <w:rPr>
                    <w:del w:id="350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507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50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16</w:delText>
              </w:r>
            </w:del>
          </w:p>
        </w:tc>
        <w:tc>
          <w:tcPr>
            <w:tcW w:w="9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3F2217" w14:textId="55B5CFF6" w:rsidR="00475F57" w:rsidRPr="00735EFB" w:rsidDel="00DB355D" w:rsidRDefault="009F1EF9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50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10" w:author="Ruth Guevara" w:date="2020-01-14T21:02:00Z">
                  <w:rPr>
                    <w:del w:id="351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512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51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31</w:delText>
              </w:r>
            </w:del>
          </w:p>
        </w:tc>
      </w:tr>
      <w:tr w:rsidR="004B6C92" w:rsidRPr="00735EFB" w:rsidDel="00DB355D" w14:paraId="2E20D2D2" w14:textId="78834B24" w:rsidTr="00943101">
        <w:trPr>
          <w:trHeight w:val="675"/>
          <w:del w:id="3514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FFCB5D" w14:textId="56E0426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1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16" w:author="Ruth Guevara" w:date="2020-01-14T21:02:00Z">
                  <w:rPr>
                    <w:del w:id="351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D295A9E" w14:textId="7460024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1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19" w:author="Ruth Guevara" w:date="2020-01-14T21:02:00Z">
                  <w:rPr>
                    <w:del w:id="352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6864335" w14:textId="2244DCC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2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22" w:author="Ruth Guevara" w:date="2020-01-14T21:02:00Z">
                  <w:rPr>
                    <w:del w:id="352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CD10A3" w14:textId="46D67690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52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25" w:author="Ruth Guevara" w:date="2020-01-14T21:02:00Z">
                  <w:rPr>
                    <w:del w:id="352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527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52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Secundaria Técnico Docente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040287" w14:textId="2C8F5BF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52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30" w:author="Ruth Guevara" w:date="2020-01-14T21:02:00Z">
                  <w:rPr>
                    <w:del w:id="353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532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53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1E1A932" w14:textId="12C7CA8E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3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35" w:author="Ruth Guevara" w:date="2020-01-14T21:02:00Z">
                  <w:rPr>
                    <w:del w:id="353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4A6D4" w14:textId="15B2696E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3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38" w:author="Ruth Guevara" w:date="2020-01-14T21:02:00Z">
                  <w:rPr>
                    <w:del w:id="353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5F6E71F4" w14:textId="1BFB903E" w:rsidTr="00943101">
        <w:trPr>
          <w:trHeight w:val="675"/>
          <w:del w:id="3540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447C2C" w14:textId="5FE6AE6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4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42" w:author="Ruth Guevara" w:date="2020-01-14T21:02:00Z">
                  <w:rPr>
                    <w:del w:id="354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A5C76D2" w14:textId="2FBD3E8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4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45" w:author="Ruth Guevara" w:date="2020-01-14T21:02:00Z">
                  <w:rPr>
                    <w:del w:id="354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471561" w14:textId="0A14486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4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48" w:author="Ruth Guevara" w:date="2020-01-14T21:02:00Z">
                  <w:rPr>
                    <w:del w:id="354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C01D5" w14:textId="4729D029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55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51" w:author="Ruth Guevara" w:date="2020-01-14T21:02:00Z">
                  <w:rPr>
                    <w:del w:id="355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55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55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Primaria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AF08D1" w14:textId="2A2398B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55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56" w:author="Ruth Guevara" w:date="2020-01-14T21:02:00Z">
                  <w:rPr>
                    <w:del w:id="355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55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55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AF21BDC" w14:textId="32A5E2C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6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61" w:author="Ruth Guevara" w:date="2020-01-14T21:02:00Z">
                  <w:rPr>
                    <w:del w:id="356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389E9" w14:textId="20F96DF2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6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64" w:author="Ruth Guevara" w:date="2020-01-14T21:02:00Z">
                  <w:rPr>
                    <w:del w:id="356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24B9FEE4" w14:textId="1F8A0672" w:rsidTr="00943101">
        <w:trPr>
          <w:trHeight w:val="675"/>
          <w:del w:id="3566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169454" w14:textId="1CD95E4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6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68" w:author="Ruth Guevara" w:date="2020-01-14T21:02:00Z">
                  <w:rPr>
                    <w:del w:id="356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C452991" w14:textId="5A01EB9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7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71" w:author="Ruth Guevara" w:date="2020-01-14T21:02:00Z">
                  <w:rPr>
                    <w:del w:id="357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586B5B" w14:textId="16B88D2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57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74" w:author="Ruth Guevara" w:date="2020-01-14T21:02:00Z">
                  <w:rPr>
                    <w:del w:id="357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57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57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Docente y técnico docente. Secundaria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1B4711" w14:textId="410BBD9A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57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79" w:author="Ruth Guevara" w:date="2020-01-14T21:02:00Z">
                  <w:rPr>
                    <w:del w:id="358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58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58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Español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823C2F" w14:textId="0A7FE1B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58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84" w:author="Ruth Guevara" w:date="2020-01-14T21:02:00Z">
                  <w:rPr>
                    <w:del w:id="358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58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58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34B84DC" w14:textId="670287D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8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89" w:author="Ruth Guevara" w:date="2020-01-14T21:02:00Z">
                  <w:rPr>
                    <w:del w:id="359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349EB9" w14:textId="6722079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9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92" w:author="Ruth Guevara" w:date="2020-01-14T21:02:00Z">
                  <w:rPr>
                    <w:del w:id="359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669C8933" w14:textId="3875D38D" w:rsidTr="00943101">
        <w:trPr>
          <w:trHeight w:val="675"/>
          <w:del w:id="3594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448F2" w14:textId="0D260E0C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9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96" w:author="Ruth Guevara" w:date="2020-01-14T21:02:00Z">
                  <w:rPr>
                    <w:del w:id="359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1F36C5" w14:textId="07F5928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59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599" w:author="Ruth Guevara" w:date="2020-01-14T21:02:00Z">
                  <w:rPr>
                    <w:del w:id="360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E84E8A7" w14:textId="73038A1A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0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02" w:author="Ruth Guevara" w:date="2020-01-14T21:02:00Z">
                  <w:rPr>
                    <w:del w:id="360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DE1447" w14:textId="69D5FCB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60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05" w:author="Ruth Guevara" w:date="2020-01-14T21:02:00Z">
                  <w:rPr>
                    <w:del w:id="360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607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60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Matemáticas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BCB7D1" w14:textId="514C8FEF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60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10" w:author="Ruth Guevara" w:date="2020-01-14T21:02:00Z">
                  <w:rPr>
                    <w:del w:id="361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612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61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E4A677" w14:textId="013A980C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1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15" w:author="Ruth Guevara" w:date="2020-01-14T21:02:00Z">
                  <w:rPr>
                    <w:del w:id="361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D2FF65" w14:textId="3FE7BE2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1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18" w:author="Ruth Guevara" w:date="2020-01-14T21:02:00Z">
                  <w:rPr>
                    <w:del w:id="361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2F4A595B" w14:textId="04999957" w:rsidTr="00943101">
        <w:trPr>
          <w:trHeight w:val="675"/>
          <w:del w:id="3620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85C9F" w14:textId="1B41AC2E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2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22" w:author="Ruth Guevara" w:date="2020-01-14T21:02:00Z">
                  <w:rPr>
                    <w:del w:id="362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915F33C" w14:textId="4177200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2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25" w:author="Ruth Guevara" w:date="2020-01-14T21:02:00Z">
                  <w:rPr>
                    <w:del w:id="362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A213CD5" w14:textId="121472AE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2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28" w:author="Ruth Guevara" w:date="2020-01-14T21:02:00Z">
                  <w:rPr>
                    <w:del w:id="362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2790C5" w14:textId="35803149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63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31" w:author="Ruth Guevara" w:date="2020-01-14T21:02:00Z">
                  <w:rPr>
                    <w:del w:id="363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63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63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Física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E9A3CB" w14:textId="11EFA09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63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36" w:author="Ruth Guevara" w:date="2020-01-14T21:02:00Z">
                  <w:rPr>
                    <w:del w:id="363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63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63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E3D6E7F" w14:textId="30F00630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4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41" w:author="Ruth Guevara" w:date="2020-01-14T21:02:00Z">
                  <w:rPr>
                    <w:del w:id="364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C4F07A" w14:textId="032A30AA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4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44" w:author="Ruth Guevara" w:date="2020-01-14T21:02:00Z">
                  <w:rPr>
                    <w:del w:id="364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0B3234CE" w14:textId="612BA51E" w:rsidTr="00943101">
        <w:trPr>
          <w:trHeight w:val="675"/>
          <w:del w:id="3646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2B426" w14:textId="139C5F3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4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48" w:author="Ruth Guevara" w:date="2020-01-14T21:02:00Z">
                  <w:rPr>
                    <w:del w:id="364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9D60992" w14:textId="70FCE1A9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5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51" w:author="Ruth Guevara" w:date="2020-01-14T21:02:00Z">
                  <w:rPr>
                    <w:del w:id="365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339F1DE" w14:textId="3069FF8D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5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54" w:author="Ruth Guevara" w:date="2020-01-14T21:02:00Z">
                  <w:rPr>
                    <w:del w:id="365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00A498" w14:textId="6D7D9CB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65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57" w:author="Ruth Guevara" w:date="2020-01-14T21:02:00Z">
                  <w:rPr>
                    <w:del w:id="365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659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66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Química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B737FB" w14:textId="06F1DFD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66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62" w:author="Ruth Guevara" w:date="2020-01-14T21:02:00Z">
                  <w:rPr>
                    <w:del w:id="366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66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66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FEB6D14" w14:textId="0824056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6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67" w:author="Ruth Guevara" w:date="2020-01-14T21:02:00Z">
                  <w:rPr>
                    <w:del w:id="366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C46A62" w14:textId="68F02E4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6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70" w:author="Ruth Guevara" w:date="2020-01-14T21:02:00Z">
                  <w:rPr>
                    <w:del w:id="367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1D19E5B5" w14:textId="658699D6" w:rsidTr="00943101">
        <w:trPr>
          <w:trHeight w:val="675"/>
          <w:del w:id="3672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07869" w14:textId="626A5580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7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74" w:author="Ruth Guevara" w:date="2020-01-14T21:02:00Z">
                  <w:rPr>
                    <w:del w:id="367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8B8291E" w14:textId="245EF50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7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77" w:author="Ruth Guevara" w:date="2020-01-14T21:02:00Z">
                  <w:rPr>
                    <w:del w:id="367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C0E169F" w14:textId="69EAEC1A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7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80" w:author="Ruth Guevara" w:date="2020-01-14T21:02:00Z">
                  <w:rPr>
                    <w:del w:id="368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86D0D6" w14:textId="7470841F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68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83" w:author="Ruth Guevara" w:date="2020-01-14T21:02:00Z">
                  <w:rPr>
                    <w:del w:id="368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68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68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Biología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6A458" w14:textId="1B89A1EF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68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88" w:author="Ruth Guevara" w:date="2020-01-14T21:02:00Z">
                  <w:rPr>
                    <w:del w:id="368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69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69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DB8E86" w14:textId="0A160D4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9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93" w:author="Ruth Guevara" w:date="2020-01-14T21:02:00Z">
                  <w:rPr>
                    <w:del w:id="369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F77A41" w14:textId="0B08A3F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9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696" w:author="Ruth Guevara" w:date="2020-01-14T21:02:00Z">
                  <w:rPr>
                    <w:del w:id="369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0B7F947D" w14:textId="6A623832" w:rsidTr="00943101">
        <w:trPr>
          <w:trHeight w:val="675"/>
          <w:del w:id="3698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E1F48" w14:textId="77C88A8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69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00" w:author="Ruth Guevara" w:date="2020-01-14T21:02:00Z">
                  <w:rPr>
                    <w:del w:id="370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52CE6B" w14:textId="6377F499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0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03" w:author="Ruth Guevara" w:date="2020-01-14T21:02:00Z">
                  <w:rPr>
                    <w:del w:id="370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BC5C0BA" w14:textId="0BEF866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0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06" w:author="Ruth Guevara" w:date="2020-01-14T21:02:00Z">
                  <w:rPr>
                    <w:del w:id="370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7F81F3" w14:textId="7F03B15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70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09" w:author="Ruth Guevara" w:date="2020-01-14T21:02:00Z">
                  <w:rPr>
                    <w:del w:id="371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71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71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Geografía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A93413" w14:textId="4BB7894F" w:rsidR="004B6C92" w:rsidRPr="00735EFB" w:rsidDel="00DB355D" w:rsidRDefault="004B6C92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371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14" w:author="Ruth Guevara" w:date="2020-01-14T21:02:00Z">
                  <w:rPr>
                    <w:del w:id="371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71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71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03F8CDA" w14:textId="5B1B7DC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1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19" w:author="Ruth Guevara" w:date="2020-01-14T21:02:00Z">
                  <w:rPr>
                    <w:del w:id="372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0B59C4" w14:textId="48B5329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2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22" w:author="Ruth Guevara" w:date="2020-01-14T21:02:00Z">
                  <w:rPr>
                    <w:del w:id="372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2F2493F5" w14:textId="084528F6" w:rsidTr="00943101">
        <w:trPr>
          <w:trHeight w:val="675"/>
          <w:del w:id="3724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0428C" w14:textId="5512CD99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2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26" w:author="Ruth Guevara" w:date="2020-01-14T21:02:00Z">
                  <w:rPr>
                    <w:del w:id="372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5B5C51C" w14:textId="4D6654F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2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29" w:author="Ruth Guevara" w:date="2020-01-14T21:02:00Z">
                  <w:rPr>
                    <w:del w:id="373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9578B40" w14:textId="69D5DD7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3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32" w:author="Ruth Guevara" w:date="2020-01-14T21:02:00Z">
                  <w:rPr>
                    <w:del w:id="373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860C69" w14:textId="4C9E33B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73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35" w:author="Ruth Guevara" w:date="2020-01-14T21:02:00Z">
                  <w:rPr>
                    <w:del w:id="373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737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73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Historia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970324" w14:textId="7060DDF9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73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40" w:author="Ruth Guevara" w:date="2020-01-14T21:02:00Z">
                  <w:rPr>
                    <w:del w:id="374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742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74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760649A" w14:textId="4F30856E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4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45" w:author="Ruth Guevara" w:date="2020-01-14T21:02:00Z">
                  <w:rPr>
                    <w:del w:id="374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050B2" w14:textId="137B9D10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4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48" w:author="Ruth Guevara" w:date="2020-01-14T21:02:00Z">
                  <w:rPr>
                    <w:del w:id="374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2BD90EA2" w14:textId="5079A8F8" w:rsidTr="00943101">
        <w:trPr>
          <w:trHeight w:val="675"/>
          <w:del w:id="3750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4CE8EF" w14:textId="6041170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5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52" w:author="Ruth Guevara" w:date="2020-01-14T21:02:00Z">
                  <w:rPr>
                    <w:del w:id="375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90E4E1" w14:textId="3C1DEB3F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5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55" w:author="Ruth Guevara" w:date="2020-01-14T21:02:00Z">
                  <w:rPr>
                    <w:del w:id="375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FA94D39" w14:textId="62D6991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5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58" w:author="Ruth Guevara" w:date="2020-01-14T21:02:00Z">
                  <w:rPr>
                    <w:del w:id="375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047A79" w14:textId="5DBBF2F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76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61" w:author="Ruth Guevara" w:date="2020-01-14T21:02:00Z">
                  <w:rPr>
                    <w:del w:id="376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76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76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Formación Cívica y Ética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DB23B0" w14:textId="0E644E30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76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66" w:author="Ruth Guevara" w:date="2020-01-14T21:02:00Z">
                  <w:rPr>
                    <w:del w:id="376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76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76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4F4E577" w14:textId="39184F3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7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71" w:author="Ruth Guevara" w:date="2020-01-14T21:02:00Z">
                  <w:rPr>
                    <w:del w:id="377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3C77E" w14:textId="74A3F1A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7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74" w:author="Ruth Guevara" w:date="2020-01-14T21:02:00Z">
                  <w:rPr>
                    <w:del w:id="377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2423D1AE" w14:textId="07CACB7B" w:rsidTr="00943101">
        <w:trPr>
          <w:trHeight w:val="675"/>
          <w:del w:id="3776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318DF" w14:textId="6654191E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7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78" w:author="Ruth Guevara" w:date="2020-01-14T21:02:00Z">
                  <w:rPr>
                    <w:del w:id="377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4ADE973" w14:textId="43548ABC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8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81" w:author="Ruth Guevara" w:date="2020-01-14T21:02:00Z">
                  <w:rPr>
                    <w:del w:id="378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EE18A5C" w14:textId="1D5B2B49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8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84" w:author="Ruth Guevara" w:date="2020-01-14T21:02:00Z">
                  <w:rPr>
                    <w:del w:id="378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85E45B" w14:textId="4D9852F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78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87" w:author="Ruth Guevara" w:date="2020-01-14T21:02:00Z">
                  <w:rPr>
                    <w:del w:id="378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789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79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Tecnologías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96577D" w14:textId="67B346C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79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92" w:author="Ruth Guevara" w:date="2020-01-14T21:02:00Z">
                  <w:rPr>
                    <w:del w:id="379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79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79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6A74DD9" w14:textId="63AE84CC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9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797" w:author="Ruth Guevara" w:date="2020-01-14T21:02:00Z">
                  <w:rPr>
                    <w:del w:id="379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245FE" w14:textId="39297DC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79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00" w:author="Ruth Guevara" w:date="2020-01-14T21:02:00Z">
                  <w:rPr>
                    <w:del w:id="380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17226E9E" w14:textId="18B35B8B" w:rsidTr="00943101">
        <w:trPr>
          <w:trHeight w:val="675"/>
          <w:del w:id="3802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2FC0BA" w14:textId="09ECEA2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0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04" w:author="Ruth Guevara" w:date="2020-01-14T21:02:00Z">
                  <w:rPr>
                    <w:del w:id="380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C01621A" w14:textId="60DFA40C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0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07" w:author="Ruth Guevara" w:date="2020-01-14T21:02:00Z">
                  <w:rPr>
                    <w:del w:id="380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C1D8B09" w14:textId="7EA53DF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0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10" w:author="Ruth Guevara" w:date="2020-01-14T21:02:00Z">
                  <w:rPr>
                    <w:del w:id="381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6BC164" w14:textId="244641BC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81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13" w:author="Ruth Guevara" w:date="2020-01-14T21:02:00Z">
                  <w:rPr>
                    <w:del w:id="381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81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81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Artísticas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E71376" w14:textId="3654947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81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18" w:author="Ruth Guevara" w:date="2020-01-14T21:02:00Z">
                  <w:rPr>
                    <w:del w:id="381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82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82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FE272B5" w14:textId="65CFE0BC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2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23" w:author="Ruth Guevara" w:date="2020-01-14T21:02:00Z">
                  <w:rPr>
                    <w:del w:id="382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573F40" w14:textId="72ED67C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2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26" w:author="Ruth Guevara" w:date="2020-01-14T21:02:00Z">
                  <w:rPr>
                    <w:del w:id="382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78B220A5" w14:textId="1E528E3A" w:rsidTr="00943101">
        <w:trPr>
          <w:trHeight w:val="675"/>
          <w:del w:id="3828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FA5A53" w14:textId="33CBAEF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2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30" w:author="Ruth Guevara" w:date="2020-01-14T21:02:00Z">
                  <w:rPr>
                    <w:del w:id="383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67DB1A" w14:textId="280376BF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3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33" w:author="Ruth Guevara" w:date="2020-01-14T21:02:00Z">
                  <w:rPr>
                    <w:del w:id="383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4D29B7" w14:textId="27EF486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83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36" w:author="Ruth Guevara" w:date="2020-01-14T21:02:00Z">
                  <w:rPr>
                    <w:del w:id="383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83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83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Docente y técnico docente. EB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46574E" w14:textId="21B8F75A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84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41" w:author="Ruth Guevara" w:date="2020-01-14T21:02:00Z">
                  <w:rPr>
                    <w:del w:id="384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84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84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Educación física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900EB3" w14:textId="4FF5F510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84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46" w:author="Ruth Guevara" w:date="2020-01-14T21:02:00Z">
                  <w:rPr>
                    <w:del w:id="384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84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84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190A7D1" w14:textId="29C7379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5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51" w:author="Ruth Guevara" w:date="2020-01-14T21:02:00Z">
                  <w:rPr>
                    <w:del w:id="385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82DF02" w14:textId="5AAC47FD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5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54" w:author="Ruth Guevara" w:date="2020-01-14T21:02:00Z">
                  <w:rPr>
                    <w:del w:id="385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53782ED4" w14:textId="5E9E4297" w:rsidTr="00943101">
        <w:trPr>
          <w:trHeight w:val="675"/>
          <w:del w:id="3856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9B60BC" w14:textId="60270E5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5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58" w:author="Ruth Guevara" w:date="2020-01-14T21:02:00Z">
                  <w:rPr>
                    <w:del w:id="385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DB03CF" w14:textId="555D7C6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6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61" w:author="Ruth Guevara" w:date="2020-01-14T21:02:00Z">
                  <w:rPr>
                    <w:del w:id="386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82DEB2C" w14:textId="7E79D3ED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6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64" w:author="Ruth Guevara" w:date="2020-01-14T21:02:00Z">
                  <w:rPr>
                    <w:del w:id="386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A3E20F" w14:textId="22C435DE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86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67" w:author="Ruth Guevara" w:date="2020-01-14T21:02:00Z">
                  <w:rPr>
                    <w:del w:id="386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869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87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Secundaria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242294" w14:textId="5C53486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87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72" w:author="Ruth Guevara" w:date="2020-01-14T21:02:00Z">
                  <w:rPr>
                    <w:del w:id="387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87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87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4F6C65" w14:textId="020DB7E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7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77" w:author="Ruth Guevara" w:date="2020-01-14T21:02:00Z">
                  <w:rPr>
                    <w:del w:id="387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E365C" w14:textId="635568B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7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80" w:author="Ruth Guevara" w:date="2020-01-14T21:02:00Z">
                  <w:rPr>
                    <w:del w:id="388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47C2854C" w14:textId="162FE401" w:rsidTr="00943101">
        <w:trPr>
          <w:trHeight w:val="675"/>
          <w:del w:id="3882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A958D3" w14:textId="786D8819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8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84" w:author="Ruth Guevara" w:date="2020-01-14T21:02:00Z">
                  <w:rPr>
                    <w:del w:id="388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FC18061" w14:textId="1D0B20D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8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87" w:author="Ruth Guevara" w:date="2020-01-14T21:02:00Z">
                  <w:rPr>
                    <w:del w:id="388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D66C808" w14:textId="4EF7B86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88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90" w:author="Ruth Guevara" w:date="2020-01-14T21:02:00Z">
                  <w:rPr>
                    <w:del w:id="389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14969F" w14:textId="1069977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89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93" w:author="Ruth Guevara" w:date="2020-01-14T21:02:00Z">
                  <w:rPr>
                    <w:del w:id="389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89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89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Educación especial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E3490C" w14:textId="3DE4807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89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898" w:author="Ruth Guevara" w:date="2020-01-14T21:02:00Z">
                  <w:rPr>
                    <w:del w:id="389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0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0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D7631CC" w14:textId="0221B6C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0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03" w:author="Ruth Guevara" w:date="2020-01-14T21:02:00Z">
                  <w:rPr>
                    <w:del w:id="390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109D2" w14:textId="626D4D00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0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06" w:author="Ruth Guevara" w:date="2020-01-14T21:02:00Z">
                  <w:rPr>
                    <w:del w:id="390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220DE42B" w14:textId="60A8B4BC" w:rsidTr="00943101">
        <w:trPr>
          <w:trHeight w:val="675"/>
          <w:del w:id="3908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807D71" w14:textId="464AAD2A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0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10" w:author="Ruth Guevara" w:date="2020-01-14T21:02:00Z">
                  <w:rPr>
                    <w:del w:id="391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5920CF" w14:textId="39E203F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1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13" w:author="Ruth Guevara" w:date="2020-01-14T21:02:00Z">
                  <w:rPr>
                    <w:del w:id="391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E4C66FC" w14:textId="2EBE0CA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1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16" w:author="Ruth Guevara" w:date="2020-01-14T21:02:00Z">
                  <w:rPr>
                    <w:del w:id="391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17BDD1" w14:textId="4BF8C6F9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91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19" w:author="Ruth Guevara" w:date="2020-01-14T21:02:00Z">
                  <w:rPr>
                    <w:del w:id="392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2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2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Inglés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D9E6D2" w14:textId="21F629E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92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24" w:author="Ruth Guevara" w:date="2020-01-14T21:02:00Z">
                  <w:rPr>
                    <w:del w:id="392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2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2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78F5B6" w14:textId="7BB26EE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2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29" w:author="Ruth Guevara" w:date="2020-01-14T21:02:00Z">
                  <w:rPr>
                    <w:del w:id="393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6FE7D" w14:textId="0754F0D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3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32" w:author="Ruth Guevara" w:date="2020-01-14T21:02:00Z">
                  <w:rPr>
                    <w:del w:id="393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562E799D" w14:textId="36947FD7" w:rsidTr="00943101">
        <w:trPr>
          <w:trHeight w:val="675"/>
          <w:del w:id="3934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70889" w14:textId="432A6C7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3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36" w:author="Ruth Guevara" w:date="2020-01-14T21:02:00Z">
                  <w:rPr>
                    <w:del w:id="393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50F2B1C" w14:textId="4D8FAE6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3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39" w:author="Ruth Guevara" w:date="2020-01-14T21:02:00Z">
                  <w:rPr>
                    <w:del w:id="394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F5CBFC" w14:textId="1C218BF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94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42" w:author="Ruth Guevara" w:date="2020-01-14T21:02:00Z">
                  <w:rPr>
                    <w:del w:id="394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4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4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Asesor técnico pedagógico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9F2ADC" w14:textId="4E035C92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94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47" w:author="Ruth Guevara" w:date="2020-01-14T21:02:00Z">
                  <w:rPr>
                    <w:del w:id="394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49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5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3C091E" w14:textId="72031EB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95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52" w:author="Ruth Guevara" w:date="2020-01-14T21:02:00Z">
                  <w:rPr>
                    <w:del w:id="395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5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5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36C3E0" w14:textId="7CBE058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95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57" w:author="Ruth Guevara" w:date="2020-01-14T21:02:00Z">
                  <w:rPr>
                    <w:del w:id="395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59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6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054B82" w14:textId="20E61A8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6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62" w:author="Ruth Guevara" w:date="2020-01-14T21:02:00Z">
                  <w:rPr>
                    <w:del w:id="396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5F145C7B" w14:textId="0FA10356" w:rsidTr="00943101">
        <w:trPr>
          <w:trHeight w:val="675"/>
          <w:del w:id="3964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FC6F80" w14:textId="79F929ED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6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66" w:author="Ruth Guevara" w:date="2020-01-14T21:02:00Z">
                  <w:rPr>
                    <w:del w:id="396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24E57D2" w14:textId="66CA6C9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6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69" w:author="Ruth Guevara" w:date="2020-01-14T21:02:00Z">
                  <w:rPr>
                    <w:del w:id="397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8BD05B" w14:textId="7EB4FB0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97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72" w:author="Ruth Guevara" w:date="2020-01-14T21:02:00Z">
                  <w:rPr>
                    <w:del w:id="397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7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7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Dirección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C50E52" w14:textId="000F266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97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77" w:author="Ruth Guevara" w:date="2020-01-14T21:02:00Z">
                  <w:rPr>
                    <w:del w:id="397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79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8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C342C4" w14:textId="2B0955BE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98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82" w:author="Ruth Guevara" w:date="2020-01-14T21:02:00Z">
                  <w:rPr>
                    <w:del w:id="398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8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8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E55762" w14:textId="202B35F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398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87" w:author="Ruth Guevara" w:date="2020-01-14T21:02:00Z">
                  <w:rPr>
                    <w:del w:id="398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3989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399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561FF3" w14:textId="34C1F35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9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92" w:author="Ruth Guevara" w:date="2020-01-14T21:02:00Z">
                  <w:rPr>
                    <w:del w:id="399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078C0292" w14:textId="206C13A8" w:rsidTr="00943101">
        <w:trPr>
          <w:trHeight w:val="675"/>
          <w:del w:id="3994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CC529" w14:textId="2F09AC9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9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96" w:author="Ruth Guevara" w:date="2020-01-14T21:02:00Z">
                  <w:rPr>
                    <w:del w:id="399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F946DA3" w14:textId="212F1F7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399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3999" w:author="Ruth Guevara" w:date="2020-01-14T21:02:00Z">
                  <w:rPr>
                    <w:del w:id="400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3F0BD0" w14:textId="27D695FC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0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02" w:author="Ruth Guevara" w:date="2020-01-14T21:02:00Z">
                  <w:rPr>
                    <w:del w:id="400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0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0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Supervisión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B4FF4F" w14:textId="6E44AD2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0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07" w:author="Ruth Guevara" w:date="2020-01-14T21:02:00Z">
                  <w:rPr>
                    <w:del w:id="400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09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1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B33DE1" w14:textId="5BB38B6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1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12" w:author="Ruth Guevara" w:date="2020-01-14T21:02:00Z">
                  <w:rPr>
                    <w:del w:id="401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1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1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59EC2F" w14:textId="11F6FCC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16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17" w:author="Ruth Guevara" w:date="2020-01-14T21:02:00Z">
                  <w:rPr>
                    <w:del w:id="4018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19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2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67BE7" w14:textId="4B4B3CE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02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22" w:author="Ruth Guevara" w:date="2020-01-14T21:02:00Z">
                  <w:rPr>
                    <w:del w:id="402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6E0F4414" w14:textId="45ED7137" w:rsidTr="00943101">
        <w:trPr>
          <w:trHeight w:val="1125"/>
          <w:del w:id="4024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B509D" w14:textId="6D3ACE2C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02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26" w:author="Ruth Guevara" w:date="2020-01-14T21:02:00Z">
                  <w:rPr>
                    <w:del w:id="402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06C01" w14:textId="04046C6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02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29" w:author="Ruth Guevara" w:date="2020-01-14T21:02:00Z">
                  <w:rPr>
                    <w:del w:id="403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3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3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Cuestionario de habilidades socioemocionales</w:delText>
              </w:r>
            </w:del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C3B74" w14:textId="38BEFC4A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3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34" w:author="Ruth Guevara" w:date="2020-01-14T21:02:00Z">
                  <w:rPr>
                    <w:del w:id="403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3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3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Docente y técnico docente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21A9DC" w14:textId="11E1730F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3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39" w:author="Ruth Guevara" w:date="2020-01-14T21:02:00Z">
                  <w:rPr>
                    <w:del w:id="404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4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4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7E12CC" w14:textId="727FB33B" w:rsidR="004B6C92" w:rsidRPr="00735EFB" w:rsidDel="00DB355D" w:rsidRDefault="0006602C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4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44" w:author="Ruth Guevara" w:date="2020-01-14T21:02:00Z">
                  <w:rPr>
                    <w:del w:id="404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4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4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A3E696" w14:textId="280BC90F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4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49" w:author="Ruth Guevara" w:date="2020-01-14T21:02:00Z">
                  <w:rPr>
                    <w:del w:id="405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5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5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D1F777" w14:textId="672D0A3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05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54" w:author="Ruth Guevara" w:date="2020-01-14T21:02:00Z">
                  <w:rPr>
                    <w:del w:id="405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70974E66" w14:textId="54A776D4" w:rsidTr="00943101">
        <w:trPr>
          <w:trHeight w:val="1125"/>
          <w:del w:id="4056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3A7C7" w14:textId="411D1C4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05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58" w:author="Ruth Guevara" w:date="2020-01-14T21:02:00Z">
                  <w:rPr>
                    <w:del w:id="405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86884" w14:textId="14D2ACB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06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61" w:author="Ruth Guevara" w:date="2020-01-14T21:02:00Z">
                  <w:rPr>
                    <w:del w:id="406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0E6705" w14:textId="7138583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6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64" w:author="Ruth Guevara" w:date="2020-01-14T21:02:00Z">
                  <w:rPr>
                    <w:del w:id="406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6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6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ATP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930733" w14:textId="199D4C9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6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69" w:author="Ruth Guevara" w:date="2020-01-14T21:02:00Z">
                  <w:rPr>
                    <w:del w:id="407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7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7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882E4E" w14:textId="3BFF82ED" w:rsidR="004B6C92" w:rsidRPr="00735EFB" w:rsidDel="00DB355D" w:rsidRDefault="0006602C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7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74" w:author="Ruth Guevara" w:date="2020-01-14T21:02:00Z">
                  <w:rPr>
                    <w:del w:id="407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7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7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654D10" w14:textId="544E9FCE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7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79" w:author="Ruth Guevara" w:date="2020-01-14T21:02:00Z">
                  <w:rPr>
                    <w:del w:id="408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8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8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4A39C7" w14:textId="6755764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08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84" w:author="Ruth Guevara" w:date="2020-01-14T21:02:00Z">
                  <w:rPr>
                    <w:del w:id="408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5E543BA0" w14:textId="79AB838D" w:rsidTr="00943101">
        <w:trPr>
          <w:trHeight w:val="1125"/>
          <w:del w:id="4086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A7875A" w14:textId="3786989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08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88" w:author="Ruth Guevara" w:date="2020-01-14T21:02:00Z">
                  <w:rPr>
                    <w:del w:id="408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081E7" w14:textId="41983F6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09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91" w:author="Ruth Guevara" w:date="2020-01-14T21:02:00Z">
                  <w:rPr>
                    <w:del w:id="409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845EA6" w14:textId="08C44F5F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9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94" w:author="Ruth Guevara" w:date="2020-01-14T21:02:00Z">
                  <w:rPr>
                    <w:del w:id="409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09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09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Dirección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2FD727" w14:textId="6E25AEE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09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099" w:author="Ruth Guevara" w:date="2020-01-14T21:02:00Z">
                  <w:rPr>
                    <w:del w:id="410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0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0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5DCCA2" w14:textId="24351336" w:rsidR="004B6C92" w:rsidRPr="00735EFB" w:rsidDel="00DB355D" w:rsidRDefault="0006602C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0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04" w:author="Ruth Guevara" w:date="2020-01-14T21:02:00Z">
                  <w:rPr>
                    <w:del w:id="410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0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0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80380B" w14:textId="232EC2A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0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09" w:author="Ruth Guevara" w:date="2020-01-14T21:02:00Z">
                  <w:rPr>
                    <w:del w:id="411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1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1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F2EBFF" w14:textId="53EE57CF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11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14" w:author="Ruth Guevara" w:date="2020-01-14T21:02:00Z">
                  <w:rPr>
                    <w:del w:id="411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2B80A40E" w14:textId="7C56F8DB" w:rsidTr="00943101">
        <w:trPr>
          <w:trHeight w:val="1140"/>
          <w:del w:id="4116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80467C" w14:textId="43E2B2E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11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18" w:author="Ruth Guevara" w:date="2020-01-14T21:02:00Z">
                  <w:rPr>
                    <w:del w:id="411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CE953" w14:textId="6AF548EA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12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21" w:author="Ruth Guevara" w:date="2020-01-14T21:02:00Z">
                  <w:rPr>
                    <w:del w:id="412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2FECAB" w14:textId="5EFB176A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2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24" w:author="Ruth Guevara" w:date="2020-01-14T21:02:00Z">
                  <w:rPr>
                    <w:del w:id="412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2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2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Supervisión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973BF4" w14:textId="61BE389D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2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29" w:author="Ruth Guevara" w:date="2020-01-14T21:02:00Z">
                  <w:rPr>
                    <w:del w:id="413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3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3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3E5B2" w14:textId="55D83E35" w:rsidR="004B6C92" w:rsidRPr="00735EFB" w:rsidDel="00DB355D" w:rsidRDefault="0006602C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3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34" w:author="Ruth Guevara" w:date="2020-01-14T21:02:00Z">
                  <w:rPr>
                    <w:del w:id="413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36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3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EFA046" w14:textId="63D7525D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38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39" w:author="Ruth Guevara" w:date="2020-01-14T21:02:00Z">
                  <w:rPr>
                    <w:del w:id="4140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4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4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E489A1" w14:textId="567FB53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143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44" w:author="Ruth Guevara" w:date="2020-01-14T21:02:00Z">
                  <w:rPr>
                    <w:del w:id="4145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0F335905" w14:textId="62A3FE81" w:rsidTr="00943101">
        <w:trPr>
          <w:trHeight w:val="675"/>
          <w:del w:id="4146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227A44" w14:textId="2F95E48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14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48" w:author="Ruth Guevara" w:date="2020-01-14T21:02:00Z">
                  <w:rPr>
                    <w:del w:id="414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B939A1" w14:textId="246C78A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15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51" w:author="Ruth Guevara" w:date="2020-01-14T21:02:00Z">
                  <w:rPr>
                    <w:del w:id="415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5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5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Proyecto de seguimiento</w:delText>
              </w:r>
            </w:del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E48E70" w14:textId="705CF980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5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56" w:author="Ruth Guevara" w:date="2020-01-14T21:02:00Z">
                  <w:rPr>
                    <w:del w:id="415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5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5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Docente y Técnico docente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391F76" w14:textId="39DCA01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6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61" w:author="Ruth Guevara" w:date="2020-01-14T21:02:00Z">
                  <w:rPr>
                    <w:del w:id="416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6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6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78E004" w14:textId="2307FE53" w:rsidR="004B6C92" w:rsidRPr="00735EFB" w:rsidDel="00DB355D" w:rsidRDefault="0006602C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6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66" w:author="Ruth Guevara" w:date="2020-01-14T21:02:00Z">
                  <w:rPr>
                    <w:del w:id="416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6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6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36AD86" w14:textId="04B46E4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7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71" w:author="Ruth Guevara" w:date="2020-01-14T21:02:00Z">
                  <w:rPr>
                    <w:del w:id="417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7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7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BF718" w14:textId="18F74F2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17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76" w:author="Ruth Guevara" w:date="2020-01-14T21:02:00Z">
                  <w:rPr>
                    <w:del w:id="417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50EA6319" w14:textId="1324412A" w:rsidTr="00943101">
        <w:trPr>
          <w:trHeight w:val="675"/>
          <w:del w:id="4178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ACDB0" w14:textId="4867805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17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80" w:author="Ruth Guevara" w:date="2020-01-14T21:02:00Z">
                  <w:rPr>
                    <w:del w:id="418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DE1AD9C" w14:textId="45B27B0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18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83" w:author="Ruth Guevara" w:date="2020-01-14T21:02:00Z">
                  <w:rPr>
                    <w:del w:id="418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CDF6E3" w14:textId="6B262F41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8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86" w:author="Ruth Guevara" w:date="2020-01-14T21:02:00Z">
                  <w:rPr>
                    <w:del w:id="418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8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8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Asesor técnico pedagógico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854BAB" w14:textId="30A167EC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9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91" w:author="Ruth Guevara" w:date="2020-01-14T21:02:00Z">
                  <w:rPr>
                    <w:del w:id="419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9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9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B4937F" w14:textId="521A6FA8" w:rsidR="004B6C92" w:rsidRPr="00735EFB" w:rsidDel="00DB355D" w:rsidRDefault="0006602C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19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196" w:author="Ruth Guevara" w:date="2020-01-14T21:02:00Z">
                  <w:rPr>
                    <w:del w:id="419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19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19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8B47B3" w14:textId="5B3A4F7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0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01" w:author="Ruth Guevara" w:date="2020-01-14T21:02:00Z">
                  <w:rPr>
                    <w:del w:id="420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0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0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A92B1" w14:textId="670703A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20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06" w:author="Ruth Guevara" w:date="2020-01-14T21:02:00Z">
                  <w:rPr>
                    <w:del w:id="420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29DE8081" w14:textId="48B7867B" w:rsidTr="00943101">
        <w:trPr>
          <w:trHeight w:val="450"/>
          <w:del w:id="4208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884E8" w14:textId="70E4A8C5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20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10" w:author="Ruth Guevara" w:date="2020-01-14T21:02:00Z">
                  <w:rPr>
                    <w:del w:id="421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3F956B" w14:textId="0F2B767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21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13" w:author="Ruth Guevara" w:date="2020-01-14T21:02:00Z">
                  <w:rPr>
                    <w:del w:id="421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53FB3F" w14:textId="116C987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1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16" w:author="Ruth Guevara" w:date="2020-01-14T21:02:00Z">
                  <w:rPr>
                    <w:del w:id="421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1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1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Dirección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DA5D67" w14:textId="0E21A98F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2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21" w:author="Ruth Guevara" w:date="2020-01-14T21:02:00Z">
                  <w:rPr>
                    <w:del w:id="422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2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2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3E1722" w14:textId="0EA7ABC7" w:rsidR="004B6C92" w:rsidRPr="00735EFB" w:rsidDel="00DB355D" w:rsidRDefault="0006602C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2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26" w:author="Ruth Guevara" w:date="2020-01-14T21:02:00Z">
                  <w:rPr>
                    <w:del w:id="422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2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2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0A2E3F" w14:textId="5175987B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3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31" w:author="Ruth Guevara" w:date="2020-01-14T21:02:00Z">
                  <w:rPr>
                    <w:del w:id="423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3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3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CF7E3" w14:textId="27678073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23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36" w:author="Ruth Guevara" w:date="2020-01-14T21:02:00Z">
                  <w:rPr>
                    <w:del w:id="423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40AD2929" w14:textId="37789A89" w:rsidTr="00943101">
        <w:trPr>
          <w:trHeight w:val="450"/>
          <w:del w:id="4238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4A1D0" w14:textId="43AEFA32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23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40" w:author="Ruth Guevara" w:date="2020-01-14T21:02:00Z">
                  <w:rPr>
                    <w:del w:id="424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EF0974E" w14:textId="2AC11E0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24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43" w:author="Ruth Guevara" w:date="2020-01-14T21:02:00Z">
                  <w:rPr>
                    <w:del w:id="424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E97702" w14:textId="4DA94EBA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4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46" w:author="Ruth Guevara" w:date="2020-01-14T21:02:00Z">
                  <w:rPr>
                    <w:del w:id="424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4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4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Supervisión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87623D" w14:textId="733E162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5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51" w:author="Ruth Guevara" w:date="2020-01-14T21:02:00Z">
                  <w:rPr>
                    <w:del w:id="425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5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5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D0A82E" w14:textId="74076579" w:rsidR="004B6C92" w:rsidRPr="00735EFB" w:rsidDel="00DB355D" w:rsidRDefault="0006602C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5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56" w:author="Ruth Guevara" w:date="2020-01-14T21:02:00Z">
                  <w:rPr>
                    <w:del w:id="425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58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59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D0EDD0" w14:textId="5ACCC2E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60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61" w:author="Ruth Guevara" w:date="2020-01-14T21:02:00Z">
                  <w:rPr>
                    <w:del w:id="4262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63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64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401D35" w14:textId="7C5DD9C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265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66" w:author="Ruth Guevara" w:date="2020-01-14T21:02:00Z">
                  <w:rPr>
                    <w:del w:id="4267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06602C" w:rsidRPr="00735EFB" w:rsidDel="00DB355D" w14:paraId="7D0B64BA" w14:textId="75612309" w:rsidTr="000C56DF">
        <w:trPr>
          <w:trHeight w:val="675"/>
          <w:del w:id="4268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0D87E" w14:textId="28CD3B55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rPr>
                <w:del w:id="4269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70" w:author="Ruth Guevara" w:date="2020-01-14T21:02:00Z">
                  <w:rPr>
                    <w:del w:id="4271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4E485D" w14:textId="646A033E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rPr>
                <w:del w:id="427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73" w:author="Ruth Guevara" w:date="2020-01-14T21:02:00Z">
                  <w:rPr>
                    <w:del w:id="427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7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7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Entrevista sobre el proyecto de seguimiento</w:delText>
              </w:r>
            </w:del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3B1BE3" w14:textId="520B59C8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7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78" w:author="Ruth Guevara" w:date="2020-01-14T21:02:00Z">
                  <w:rPr>
                    <w:del w:id="427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8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8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Docente y técnico docente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A98FEF" w14:textId="18803BF4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8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83" w:author="Ruth Guevara" w:date="2020-01-14T21:02:00Z">
                  <w:rPr>
                    <w:del w:id="428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8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8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B038DB4" w14:textId="3B743EBE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8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88" w:author="Ruth Guevara" w:date="2020-01-14T21:02:00Z">
                  <w:rPr>
                    <w:del w:id="428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9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9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600FFB" w14:textId="7597C06F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29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93" w:author="Ruth Guevara" w:date="2020-01-14T21:02:00Z">
                  <w:rPr>
                    <w:del w:id="429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29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29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1BEA5" w14:textId="59BE521E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rPr>
                <w:del w:id="429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298" w:author="Ruth Guevara" w:date="2020-01-14T21:02:00Z">
                  <w:rPr>
                    <w:del w:id="429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06602C" w:rsidRPr="00735EFB" w:rsidDel="00DB355D" w14:paraId="1FDD32A7" w14:textId="3E3320FA" w:rsidTr="000C56DF">
        <w:trPr>
          <w:trHeight w:val="675"/>
          <w:del w:id="4300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43AE4" w14:textId="2A89FDD1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rPr>
                <w:del w:id="430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02" w:author="Ruth Guevara" w:date="2020-01-14T21:02:00Z">
                  <w:rPr>
                    <w:del w:id="430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F41877" w14:textId="0ADB03FC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rPr>
                <w:del w:id="430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05" w:author="Ruth Guevara" w:date="2020-01-14T21:02:00Z">
                  <w:rPr>
                    <w:del w:id="430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5B6CB0" w14:textId="6ECBE741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0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08" w:author="Ruth Guevara" w:date="2020-01-14T21:02:00Z">
                  <w:rPr>
                    <w:del w:id="430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1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1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Asesor técnico pedagógico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658583" w14:textId="1F739603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1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13" w:author="Ruth Guevara" w:date="2020-01-14T21:02:00Z">
                  <w:rPr>
                    <w:del w:id="431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1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1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FBFC9CF" w14:textId="552B936A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1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18" w:author="Ruth Guevara" w:date="2020-01-14T21:02:00Z">
                  <w:rPr>
                    <w:del w:id="431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2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2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ADCE29" w14:textId="03C32CCB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2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23" w:author="Ruth Guevara" w:date="2020-01-14T21:02:00Z">
                  <w:rPr>
                    <w:del w:id="432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2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2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ACB12" w14:textId="719A0EB5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rPr>
                <w:del w:id="432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28" w:author="Ruth Guevara" w:date="2020-01-14T21:02:00Z">
                  <w:rPr>
                    <w:del w:id="432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06602C" w:rsidRPr="00735EFB" w:rsidDel="00DB355D" w14:paraId="3BC9CB25" w14:textId="2EB1B631" w:rsidTr="000C56DF">
        <w:trPr>
          <w:trHeight w:val="450"/>
          <w:del w:id="4330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D0497" w14:textId="4A84EDF6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rPr>
                <w:del w:id="433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32" w:author="Ruth Guevara" w:date="2020-01-14T21:02:00Z">
                  <w:rPr>
                    <w:del w:id="433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6D5D91E" w14:textId="68A9D9B8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rPr>
                <w:del w:id="433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35" w:author="Ruth Guevara" w:date="2020-01-14T21:02:00Z">
                  <w:rPr>
                    <w:del w:id="433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F71995" w14:textId="57126280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3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38" w:author="Ruth Guevara" w:date="2020-01-14T21:02:00Z">
                  <w:rPr>
                    <w:del w:id="433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4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4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Dirección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D401F" w14:textId="7759AF99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4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43" w:author="Ruth Guevara" w:date="2020-01-14T21:02:00Z">
                  <w:rPr>
                    <w:del w:id="434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4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4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9B1BAAE" w14:textId="48A774E8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4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48" w:author="Ruth Guevara" w:date="2020-01-14T21:02:00Z">
                  <w:rPr>
                    <w:del w:id="434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5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5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5381BF" w14:textId="5B3CB30F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5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53" w:author="Ruth Guevara" w:date="2020-01-14T21:02:00Z">
                  <w:rPr>
                    <w:del w:id="435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5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5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562BD" w14:textId="42AE2AEE" w:rsidR="0006602C" w:rsidRPr="00735EFB" w:rsidDel="00DB355D" w:rsidRDefault="0006602C" w:rsidP="0006602C">
            <w:pPr>
              <w:tabs>
                <w:tab w:val="left" w:pos="142"/>
              </w:tabs>
              <w:spacing w:after="0" w:line="240" w:lineRule="auto"/>
              <w:rPr>
                <w:del w:id="435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58" w:author="Ruth Guevara" w:date="2020-01-14T21:02:00Z">
                  <w:rPr>
                    <w:del w:id="435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306C4264" w14:textId="528B551B" w:rsidTr="00943101">
        <w:trPr>
          <w:trHeight w:val="450"/>
          <w:del w:id="4360" w:author="Ruth Guevara" w:date="2020-01-14T19:29:00Z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32627" w14:textId="72A74572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361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62" w:author="Ruth Guevara" w:date="2020-01-14T21:02:00Z">
                  <w:rPr>
                    <w:del w:id="4363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D5B8C99" w14:textId="162029D7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364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65" w:author="Ruth Guevara" w:date="2020-01-14T21:02:00Z">
                  <w:rPr>
                    <w:del w:id="4366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2D88AD" w14:textId="6AF1E7A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6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68" w:author="Ruth Guevara" w:date="2020-01-14T21:02:00Z">
                  <w:rPr>
                    <w:del w:id="436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7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7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Supervisión</w:delText>
              </w:r>
            </w:del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E10613" w14:textId="5D510DF8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7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73" w:author="Ruth Guevara" w:date="2020-01-14T21:02:00Z">
                  <w:rPr>
                    <w:del w:id="437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7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7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Genérico para EB</w:delText>
              </w:r>
            </w:del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B2EDB4" w14:textId="367FF4B4" w:rsidR="004B6C92" w:rsidRPr="00735EFB" w:rsidDel="00DB355D" w:rsidRDefault="0006602C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7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78" w:author="Ruth Guevara" w:date="2020-01-14T21:02:00Z">
                  <w:rPr>
                    <w:del w:id="437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80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8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55F452" w14:textId="65DB7CC6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82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83" w:author="Ruth Guevara" w:date="2020-01-14T21:02:00Z">
                  <w:rPr>
                    <w:del w:id="4384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385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38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AD723" w14:textId="304E9A89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rPr>
                <w:del w:id="4387" w:author="Ruth Guevara" w:date="2020-01-14T19:2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388" w:author="Ruth Guevara" w:date="2020-01-14T21:02:00Z">
                  <w:rPr>
                    <w:del w:id="4389" w:author="Ruth Guevara" w:date="2020-01-14T19:2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B6C92" w:rsidRPr="00735EFB" w:rsidDel="00DB355D" w14:paraId="18CE9DC8" w14:textId="4D07F5B8" w:rsidTr="00943101">
        <w:trPr>
          <w:trHeight w:val="300"/>
          <w:del w:id="4390" w:author="Ruth Guevara" w:date="2020-01-14T19:29:00Z"/>
        </w:trPr>
        <w:tc>
          <w:tcPr>
            <w:tcW w:w="79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0000"/>
            <w:noWrap/>
            <w:vAlign w:val="bottom"/>
            <w:hideMark/>
          </w:tcPr>
          <w:p w14:paraId="19D8369F" w14:textId="47C201B4" w:rsidR="004B6C92" w:rsidRPr="00735EFB" w:rsidDel="00DB355D" w:rsidRDefault="004B6C92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91" w:author="Ruth Guevara" w:date="2020-01-14T19:2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392" w:author="Ruth Guevara" w:date="2020-01-14T21:02:00Z">
                  <w:rPr>
                    <w:del w:id="4393" w:author="Ruth Guevara" w:date="2020-01-14T19:2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394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395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 xml:space="preserve">Total de Instrumentos SISAP para </w:delText>
              </w:r>
              <w:r w:rsidR="00A3510D"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396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Educación</w:delText>
              </w:r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397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 xml:space="preserve"> Básica </w:delText>
              </w:r>
            </w:del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0000"/>
            <w:noWrap/>
            <w:vAlign w:val="bottom"/>
            <w:hideMark/>
          </w:tcPr>
          <w:p w14:paraId="16B42A7C" w14:textId="31C4268E" w:rsidR="004B6C92" w:rsidRPr="00735EFB" w:rsidDel="00DB355D" w:rsidRDefault="009F1EF9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398" w:author="Ruth Guevara" w:date="2020-01-14T19:2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399" w:author="Ruth Guevara" w:date="2020-01-14T21:02:00Z">
                  <w:rPr>
                    <w:del w:id="4400" w:author="Ruth Guevara" w:date="2020-01-14T19:2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401" w:author="Ruth Guevara" w:date="2020-01-14T19:29:00Z">
              <w:r w:rsidRPr="00735EFB" w:rsidDel="00DB355D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02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48</w:delText>
              </w:r>
            </w:del>
          </w:p>
        </w:tc>
      </w:tr>
    </w:tbl>
    <w:p w14:paraId="4987C71D" w14:textId="456A6F68" w:rsidR="00475F57" w:rsidRPr="00735EFB" w:rsidDel="00DB355D" w:rsidRDefault="00475F57" w:rsidP="00C55FD3">
      <w:pPr>
        <w:tabs>
          <w:tab w:val="left" w:pos="142"/>
        </w:tabs>
        <w:rPr>
          <w:del w:id="4403" w:author="Ruth Guevara" w:date="2020-01-14T19:29:00Z"/>
          <w:rFonts w:ascii="Monserrat" w:hAnsi="Monserrat"/>
          <w:sz w:val="20"/>
          <w:szCs w:val="20"/>
          <w:rPrChange w:id="4404" w:author="Ruth Guevara" w:date="2020-01-14T21:02:00Z">
            <w:rPr>
              <w:del w:id="4405" w:author="Ruth Guevara" w:date="2020-01-14T19:29:00Z"/>
            </w:rPr>
          </w:rPrChange>
        </w:rPr>
      </w:pPr>
    </w:p>
    <w:p w14:paraId="6D97153B" w14:textId="35B4C4E9" w:rsidR="006739A4" w:rsidRPr="00735EFB" w:rsidDel="00E17068" w:rsidRDefault="006739A4" w:rsidP="00C55FD3">
      <w:pPr>
        <w:tabs>
          <w:tab w:val="left" w:pos="142"/>
        </w:tabs>
        <w:spacing w:before="240" w:line="360" w:lineRule="auto"/>
        <w:jc w:val="both"/>
        <w:rPr>
          <w:del w:id="4406" w:author="Ruth Guevara" w:date="2020-01-14T20:09:00Z"/>
          <w:rFonts w:ascii="Monserrat" w:eastAsia="Adobe Song Std L" w:hAnsi="Monserrat"/>
          <w:sz w:val="20"/>
          <w:szCs w:val="20"/>
          <w:rPrChange w:id="4407" w:author="Ruth Guevara" w:date="2020-01-14T21:02:00Z">
            <w:rPr>
              <w:del w:id="4408" w:author="Ruth Guevara" w:date="2020-01-14T20:09:00Z"/>
              <w:rFonts w:ascii="Montserrat" w:eastAsia="Adobe Song Std L" w:hAnsi="Montserrat"/>
              <w:sz w:val="20"/>
              <w:szCs w:val="20"/>
            </w:rPr>
          </w:rPrChange>
        </w:rPr>
      </w:pPr>
      <w:del w:id="4409" w:author="Ruth Guevara" w:date="2020-01-14T20:09:00Z">
        <w:r w:rsidRPr="00735EFB" w:rsidDel="00E17068">
          <w:rPr>
            <w:rFonts w:ascii="Monserrat" w:eastAsia="Adobe Song Std L" w:hAnsi="Monserrat"/>
            <w:sz w:val="20"/>
            <w:szCs w:val="20"/>
            <w:rPrChange w:id="4410" w:author="Ruth Guevara" w:date="2020-01-14T21:02:00Z">
              <w:rPr>
                <w:rFonts w:ascii="Montserrat" w:eastAsia="Adobe Song Std L" w:hAnsi="Montserrat"/>
                <w:sz w:val="20"/>
                <w:szCs w:val="20"/>
              </w:rPr>
            </w:rPrChange>
          </w:rPr>
          <w:delText xml:space="preserve">A su vez, en la Tabla 2 se muestra la cuantificación de los instrumentos requeridos para Educación Media Superior en los ciclos 2020-2021 y 2021-2022. </w:delText>
        </w:r>
      </w:del>
    </w:p>
    <w:p w14:paraId="45E78601" w14:textId="72F2EDFE" w:rsidR="00475F57" w:rsidRPr="00735EFB" w:rsidDel="00E17068" w:rsidRDefault="00475F57" w:rsidP="00C55FD3">
      <w:pPr>
        <w:tabs>
          <w:tab w:val="left" w:pos="142"/>
        </w:tabs>
        <w:rPr>
          <w:del w:id="4411" w:author="Ruth Guevara" w:date="2020-01-14T20:09:00Z"/>
          <w:rFonts w:ascii="Monserrat" w:hAnsi="Monserrat"/>
          <w:sz w:val="20"/>
          <w:szCs w:val="20"/>
          <w:rPrChange w:id="4412" w:author="Ruth Guevara" w:date="2020-01-14T21:02:00Z">
            <w:rPr>
              <w:del w:id="4413" w:author="Ruth Guevara" w:date="2020-01-14T20:09:00Z"/>
            </w:rPr>
          </w:rPrChange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"/>
        <w:gridCol w:w="1102"/>
        <w:gridCol w:w="1038"/>
        <w:gridCol w:w="924"/>
        <w:gridCol w:w="1084"/>
        <w:gridCol w:w="1121"/>
        <w:gridCol w:w="1093"/>
        <w:gridCol w:w="801"/>
        <w:gridCol w:w="801"/>
      </w:tblGrid>
      <w:tr w:rsidR="00475F57" w:rsidRPr="00735EFB" w:rsidDel="00E17068" w14:paraId="2647A0CA" w14:textId="7A0F49B0" w:rsidTr="00943101">
        <w:trPr>
          <w:trHeight w:val="330"/>
          <w:del w:id="4414" w:author="Ruth Guevara" w:date="2020-01-14T20:09:00Z"/>
        </w:trPr>
        <w:tc>
          <w:tcPr>
            <w:tcW w:w="878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800000"/>
            <w:vAlign w:val="center"/>
            <w:hideMark/>
          </w:tcPr>
          <w:p w14:paraId="5E0CA5F5" w14:textId="6CA110D2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15" w:author="Ruth Guevara" w:date="2020-01-14T20:0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416" w:author="Ruth Guevara" w:date="2020-01-14T21:02:00Z">
                  <w:rPr>
                    <w:del w:id="4417" w:author="Ruth Guevara" w:date="2020-01-14T20:0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418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19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Tabla 2. Instrumentos SISAP para Educación Media Superior</w:delText>
              </w:r>
            </w:del>
          </w:p>
        </w:tc>
      </w:tr>
      <w:tr w:rsidR="00475F57" w:rsidRPr="00735EFB" w:rsidDel="00E17068" w14:paraId="2E4E2C0B" w14:textId="02A2E7AB" w:rsidTr="009F1EF9">
        <w:trPr>
          <w:trHeight w:val="1125"/>
          <w:del w:id="4420" w:author="Ruth Guevara" w:date="2020-01-14T20:09:00Z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24F037BB" w14:textId="378AD974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21" w:author="Ruth Guevara" w:date="2020-01-14T20:0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422" w:author="Ruth Guevara" w:date="2020-01-14T21:02:00Z">
                  <w:rPr>
                    <w:del w:id="4423" w:author="Ruth Guevara" w:date="2020-01-14T20:0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424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25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Proceso</w:delText>
              </w:r>
            </w:del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2E96CC50" w14:textId="64C4FBFF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26" w:author="Ruth Guevara" w:date="2020-01-14T20:0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427" w:author="Ruth Guevara" w:date="2020-01-14T21:02:00Z">
                  <w:rPr>
                    <w:del w:id="4428" w:author="Ruth Guevara" w:date="2020-01-14T20:0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42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30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Instrumento</w:delText>
              </w:r>
            </w:del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6A28E88F" w14:textId="74046310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31" w:author="Ruth Guevara" w:date="2020-01-14T20:0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432" w:author="Ruth Guevara" w:date="2020-01-14T21:02:00Z">
                  <w:rPr>
                    <w:del w:id="4433" w:author="Ruth Guevara" w:date="2020-01-14T20:0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434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35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Función</w:delText>
              </w:r>
            </w:del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3E6EAB70" w14:textId="67595F8F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36" w:author="Ruth Guevara" w:date="2020-01-14T20:0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437" w:author="Ruth Guevara" w:date="2020-01-14T21:02:00Z">
                  <w:rPr>
                    <w:del w:id="4438" w:author="Ruth Guevara" w:date="2020-01-14T20:0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43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40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 xml:space="preserve">Nivel Educativo </w:delText>
              </w:r>
            </w:del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36B3BA56" w14:textId="1403792C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41" w:author="Ruth Guevara" w:date="2020-01-14T20:0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442" w:author="Ruth Guevara" w:date="2020-01-14T21:02:00Z">
                  <w:rPr>
                    <w:del w:id="4443" w:author="Ruth Guevara" w:date="2020-01-14T20:0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commentRangeStart w:id="4444"/>
            <w:del w:id="4445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46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Diseño y Construcción para el Ciclo 2020-2021</w:delText>
              </w:r>
            </w:del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28003622" w14:textId="0C53BBE6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47" w:author="Ruth Guevara" w:date="2020-01-14T20:0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448" w:author="Ruth Guevara" w:date="2020-01-14T21:02:00Z">
                  <w:rPr>
                    <w:del w:id="4449" w:author="Ruth Guevara" w:date="2020-01-14T20:0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450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51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Diseño y Construcción para el Ciclo 2021-2022</w:delText>
              </w:r>
              <w:commentRangeEnd w:id="4444"/>
              <w:r w:rsidR="00E17362" w:rsidRPr="00735EFB" w:rsidDel="00E17068">
                <w:rPr>
                  <w:rStyle w:val="Refdecomentario"/>
                  <w:rFonts w:ascii="Monserrat" w:hAnsi="Monserrat"/>
                  <w:sz w:val="20"/>
                  <w:szCs w:val="20"/>
                  <w:rPrChange w:id="4452" w:author="Ruth Guevara" w:date="2020-01-14T21:02:00Z">
                    <w:rPr>
                      <w:rStyle w:val="Refdecomentario"/>
                    </w:rPr>
                  </w:rPrChange>
                </w:rPr>
                <w:commentReference w:id="4444"/>
              </w:r>
            </w:del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2B29755E" w14:textId="0122C247" w:rsidR="00475F57" w:rsidRPr="00735EFB" w:rsidDel="00E17068" w:rsidRDefault="009F1EF9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53" w:author="Ruth Guevara" w:date="2020-01-14T20:0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454" w:author="Ruth Guevara" w:date="2020-01-14T21:02:00Z">
                  <w:rPr>
                    <w:del w:id="4455" w:author="Ruth Guevara" w:date="2020-01-14T20:0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45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57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Estrategia Metodológica</w:delText>
              </w:r>
            </w:del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14:paraId="708867C5" w14:textId="2D83D5FE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58" w:author="Ruth Guevara" w:date="2020-01-14T20:0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459" w:author="Ruth Guevara" w:date="2020-01-14T21:02:00Z">
                  <w:rPr>
                    <w:del w:id="4460" w:author="Ruth Guevara" w:date="2020-01-14T20:0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46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62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Unidades por función</w:delText>
              </w:r>
            </w:del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0000"/>
            <w:vAlign w:val="center"/>
            <w:hideMark/>
          </w:tcPr>
          <w:p w14:paraId="3C01DB7D" w14:textId="35B52D98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63" w:author="Ruth Guevara" w:date="2020-01-14T20:09:00Z"/>
                <w:rFonts w:ascii="Monserrat" w:eastAsia="Times New Roman" w:hAnsi="Monserrat" w:cs="Times New Roman"/>
                <w:b/>
                <w:bCs/>
                <w:color w:val="FFFFFF"/>
                <w:sz w:val="20"/>
                <w:szCs w:val="20"/>
                <w:lang w:eastAsia="es-MX"/>
                <w:rPrChange w:id="4464" w:author="Ruth Guevara" w:date="2020-01-14T21:02:00Z">
                  <w:rPr>
                    <w:del w:id="4465" w:author="Ruth Guevara" w:date="2020-01-14T20:09:00Z"/>
                    <w:rFonts w:ascii="Montserrat" w:eastAsia="Times New Roman" w:hAnsi="Montserrat" w:cs="Times New Roman"/>
                    <w:b/>
                    <w:bCs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446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b/>
                  <w:bCs/>
                  <w:color w:val="FFFFFF"/>
                  <w:sz w:val="20"/>
                  <w:szCs w:val="20"/>
                  <w:lang w:eastAsia="es-MX"/>
                  <w:rPrChange w:id="4467" w:author="Ruth Guevara" w:date="2020-01-14T21:02:00Z">
                    <w:rPr>
                      <w:rFonts w:ascii="Montserrat" w:eastAsia="Times New Roman" w:hAnsi="Montserrat" w:cs="Times New Roman"/>
                      <w:b/>
                      <w:bCs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Unidades por proceso</w:delText>
              </w:r>
            </w:del>
          </w:p>
        </w:tc>
      </w:tr>
      <w:tr w:rsidR="00475F57" w:rsidRPr="00735EFB" w:rsidDel="00E17068" w14:paraId="2CD75815" w14:textId="6B4081C2" w:rsidTr="009F1EF9">
        <w:trPr>
          <w:trHeight w:val="765"/>
          <w:del w:id="4468" w:author="Ruth Guevara" w:date="2020-01-14T20:09:00Z"/>
        </w:trPr>
        <w:tc>
          <w:tcPr>
            <w:tcW w:w="8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6F7A" w14:textId="3E9E32D5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6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470" w:author="Ruth Guevara" w:date="2020-01-14T21:02:00Z">
                  <w:rPr>
                    <w:del w:id="447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472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47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Admisión</w:delText>
              </w:r>
            </w:del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47C0" w14:textId="5610F98F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47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475" w:author="Ruth Guevara" w:date="2020-01-14T21:02:00Z">
                  <w:rPr>
                    <w:del w:id="447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47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47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Instrumento de conocimientos del modelo educativo</w:delText>
              </w:r>
            </w:del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685F1" w14:textId="6442CE2B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47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480" w:author="Ruth Guevara" w:date="2020-01-14T21:02:00Z">
                  <w:rPr>
                    <w:del w:id="448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482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48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Docente y técnico docente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2553" w14:textId="71EC450C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8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485" w:author="Ruth Guevara" w:date="2020-01-14T21:02:00Z">
                  <w:rPr>
                    <w:del w:id="448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48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48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Genérico para 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B286" w14:textId="7E9F6AA9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48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490" w:author="Ruth Guevara" w:date="2020-01-14T21:02:00Z">
                  <w:rPr>
                    <w:del w:id="449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492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493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B991" w14:textId="44CBC317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49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495" w:author="Ruth Guevara" w:date="2020-01-14T21:02:00Z">
                  <w:rPr>
                    <w:del w:id="449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49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49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99EF5" w14:textId="4AC80C02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49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00" w:author="Ruth Guevara" w:date="2020-01-14T21:02:00Z">
                  <w:rPr>
                    <w:del w:id="450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02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0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E814" w14:textId="77818D81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50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05" w:author="Ruth Guevara" w:date="2020-01-14T21:02:00Z">
                  <w:rPr>
                    <w:del w:id="450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0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0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B479E" w14:textId="401E7377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50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10" w:author="Ruth Guevara" w:date="2020-01-14T21:02:00Z">
                  <w:rPr>
                    <w:del w:id="451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12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1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2</w:delText>
              </w:r>
            </w:del>
          </w:p>
        </w:tc>
      </w:tr>
      <w:tr w:rsidR="00475F57" w:rsidRPr="00735EFB" w:rsidDel="00E17068" w14:paraId="04159AC5" w14:textId="5C448F60" w:rsidTr="009F1EF9">
        <w:trPr>
          <w:trHeight w:val="1035"/>
          <w:del w:id="4514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5AF5BE" w14:textId="24BECE0A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515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16" w:author="Ruth Guevara" w:date="2020-01-14T21:02:00Z">
                  <w:rPr>
                    <w:del w:id="4517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6B3E" w14:textId="46F3121A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51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19" w:author="Ruth Guevara" w:date="2020-01-14T21:02:00Z">
                  <w:rPr>
                    <w:del w:id="452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2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2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Instrumento de valoración de aptitudes y habilidades</w:delText>
              </w:r>
            </w:del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EE9C" w14:textId="760A3952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52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24" w:author="Ruth Guevara" w:date="2020-01-14T21:02:00Z">
                  <w:rPr>
                    <w:del w:id="452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2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2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Docente y técnico docente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69C49" w14:textId="014602BE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52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29" w:author="Ruth Guevara" w:date="2020-01-14T21:02:00Z">
                  <w:rPr>
                    <w:del w:id="453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3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3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Genérico para 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462D" w14:textId="4250D6B5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53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34" w:author="Ruth Guevara" w:date="2020-01-14T21:02:00Z">
                  <w:rPr>
                    <w:del w:id="453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36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537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2C40" w14:textId="3249C621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53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39" w:author="Ruth Guevara" w:date="2020-01-14T21:02:00Z">
                  <w:rPr>
                    <w:del w:id="454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4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4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7B07" w14:textId="5342BACD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54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44" w:author="Ruth Guevara" w:date="2020-01-14T21:02:00Z">
                  <w:rPr>
                    <w:del w:id="454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4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4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84F9" w14:textId="42052A02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54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49" w:author="Ruth Guevara" w:date="2020-01-14T21:02:00Z">
                  <w:rPr>
                    <w:del w:id="455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5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5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F1E98" w14:textId="5B2958E7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55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54" w:author="Ruth Guevara" w:date="2020-01-14T21:02:00Z">
                  <w:rPr>
                    <w:del w:id="455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E17068" w14:paraId="28535DAE" w14:textId="1FACC01A" w:rsidTr="009F1EF9">
        <w:trPr>
          <w:trHeight w:val="765"/>
          <w:del w:id="4556" w:author="Ruth Guevara" w:date="2020-01-14T20:09:00Z"/>
        </w:trPr>
        <w:tc>
          <w:tcPr>
            <w:tcW w:w="8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F1A1C" w14:textId="4D3D4093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557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58" w:author="Ruth Guevara" w:date="2020-01-14T21:02:00Z">
                  <w:rPr>
                    <w:del w:id="4559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60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6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Promoción vertical</w:delText>
              </w:r>
            </w:del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973E5" w14:textId="3F852FF5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562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563" w:author="Ruth Guevara" w:date="2020-01-14T21:02:00Z">
                  <w:rPr>
                    <w:del w:id="4564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  <w:del w:id="4565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i/>
                  <w:iCs/>
                  <w:sz w:val="20"/>
                  <w:szCs w:val="20"/>
                  <w:lang w:eastAsia="es-MX"/>
                  <w:rPrChange w:id="4566" w:author="Ruth Guevara" w:date="2020-01-14T21:02:00Z">
                    <w:rPr>
                      <w:rFonts w:ascii="Montserrat" w:eastAsia="Times New Roman" w:hAnsi="Montserrat" w:cs="Times New Roman"/>
                      <w:i/>
                      <w:iCs/>
                      <w:sz w:val="12"/>
                      <w:szCs w:val="12"/>
                      <w:lang w:eastAsia="es-MX"/>
                    </w:rPr>
                  </w:rPrChange>
                </w:rPr>
                <w:delText>Encuesta a la comunidad escolar</w:delText>
              </w:r>
            </w:del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FFC39" w14:textId="738D9FCB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567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68" w:author="Ruth Guevara" w:date="2020-01-14T21:02:00Z">
                  <w:rPr>
                    <w:del w:id="4569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70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7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Director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BDCFD" w14:textId="1B382E20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572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73" w:author="Ruth Guevara" w:date="2020-01-14T21:02:00Z">
                  <w:rPr>
                    <w:del w:id="4574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75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7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 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9BE48" w14:textId="38E143DF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577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78" w:author="Ruth Guevara" w:date="2020-01-14T21:02:00Z">
                  <w:rPr>
                    <w:del w:id="4579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80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581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5D156" w14:textId="34F58C1E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582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83" w:author="Ruth Guevara" w:date="2020-01-14T21:02:00Z">
                  <w:rPr>
                    <w:del w:id="4584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85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8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C8969" w14:textId="38CFCC47" w:rsidR="00475F57" w:rsidRPr="00735EFB" w:rsidDel="00E17068" w:rsidRDefault="009F1EF9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587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88" w:author="Ruth Guevara" w:date="2020-01-14T21:02:00Z">
                  <w:rPr>
                    <w:del w:id="4589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90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9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071AF" w14:textId="16DC9630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592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93" w:author="Ruth Guevara" w:date="2020-01-14T21:02:00Z">
                  <w:rPr>
                    <w:del w:id="4594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595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596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864009" w14:textId="277A7379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597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598" w:author="Ruth Guevara" w:date="2020-01-14T21:02:00Z">
                  <w:rPr>
                    <w:del w:id="4599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00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01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12</w:delText>
              </w:r>
            </w:del>
          </w:p>
        </w:tc>
      </w:tr>
      <w:tr w:rsidR="00475F57" w:rsidRPr="00735EFB" w:rsidDel="00E17068" w14:paraId="31AFF5C5" w14:textId="4B990910" w:rsidTr="009F1EF9">
        <w:trPr>
          <w:trHeight w:val="765"/>
          <w:del w:id="4602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3DAFD5" w14:textId="41526270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0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04" w:author="Ruth Guevara" w:date="2020-01-14T21:02:00Z">
                  <w:rPr>
                    <w:del w:id="460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4D21" w14:textId="109736FC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06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607" w:author="Ruth Guevara" w:date="2020-01-14T21:02:00Z">
                  <w:rPr>
                    <w:del w:id="4608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8EC128" w14:textId="1425224A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0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10" w:author="Ruth Guevara" w:date="2020-01-14T21:02:00Z">
                  <w:rPr>
                    <w:del w:id="461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12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1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Subdirector académico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4F106" w14:textId="6FA121F5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61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15" w:author="Ruth Guevara" w:date="2020-01-14T21:02:00Z">
                  <w:rPr>
                    <w:del w:id="461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1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1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F56AF" w14:textId="1708C8C2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1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20" w:author="Ruth Guevara" w:date="2020-01-14T21:02:00Z">
                  <w:rPr>
                    <w:del w:id="462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22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623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D59CF" w14:textId="470A8AA6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2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25" w:author="Ruth Guevara" w:date="2020-01-14T21:02:00Z">
                  <w:rPr>
                    <w:del w:id="462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2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2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B12C6" w14:textId="18967194" w:rsidR="00475F57" w:rsidRPr="00735EFB" w:rsidDel="00E17068" w:rsidRDefault="009F1EF9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62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30" w:author="Ruth Guevara" w:date="2020-01-14T21:02:00Z">
                  <w:rPr>
                    <w:del w:id="463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32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3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BEEB9" w14:textId="5E8FFF06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63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35" w:author="Ruth Guevara" w:date="2020-01-14T21:02:00Z">
                  <w:rPr>
                    <w:del w:id="463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3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3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222345" w14:textId="5537753A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3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40" w:author="Ruth Guevara" w:date="2020-01-14T21:02:00Z">
                  <w:rPr>
                    <w:del w:id="464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E17068" w14:paraId="0FDAB349" w14:textId="70FF0560" w:rsidTr="009F1EF9">
        <w:trPr>
          <w:trHeight w:val="765"/>
          <w:del w:id="4642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744907" w14:textId="48FD803B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4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44" w:author="Ruth Guevara" w:date="2020-01-14T21:02:00Z">
                  <w:rPr>
                    <w:del w:id="464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26FCD" w14:textId="402D33F8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46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647" w:author="Ruth Guevara" w:date="2020-01-14T21:02:00Z">
                  <w:rPr>
                    <w:del w:id="4648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7F8A5" w14:textId="212F9773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4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50" w:author="Ruth Guevara" w:date="2020-01-14T21:02:00Z">
                  <w:rPr>
                    <w:del w:id="465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52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5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Jefe de departamento académico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A9E71" w14:textId="39D1CEE6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65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55" w:author="Ruth Guevara" w:date="2020-01-14T21:02:00Z">
                  <w:rPr>
                    <w:del w:id="465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5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5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D4059" w14:textId="7E6AFC20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5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60" w:author="Ruth Guevara" w:date="2020-01-14T21:02:00Z">
                  <w:rPr>
                    <w:del w:id="466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62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663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745E" w14:textId="69576370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6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65" w:author="Ruth Guevara" w:date="2020-01-14T21:02:00Z">
                  <w:rPr>
                    <w:del w:id="466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6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6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F126B" w14:textId="7713E31E" w:rsidR="00475F57" w:rsidRPr="00735EFB" w:rsidDel="00E17068" w:rsidRDefault="009F1EF9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66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70" w:author="Ruth Guevara" w:date="2020-01-14T21:02:00Z">
                  <w:rPr>
                    <w:del w:id="467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72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7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2454C" w14:textId="50FCF5F3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67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75" w:author="Ruth Guevara" w:date="2020-01-14T21:02:00Z">
                  <w:rPr>
                    <w:del w:id="467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7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7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E957D1" w14:textId="13745574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7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80" w:author="Ruth Guevara" w:date="2020-01-14T21:02:00Z">
                  <w:rPr>
                    <w:del w:id="468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E17068" w14:paraId="4212FA4D" w14:textId="0F8361B0" w:rsidTr="009F1EF9">
        <w:trPr>
          <w:trHeight w:val="765"/>
          <w:del w:id="4682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1CC080" w14:textId="027E2399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8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84" w:author="Ruth Guevara" w:date="2020-01-14T21:02:00Z">
                  <w:rPr>
                    <w:del w:id="468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1C531" w14:textId="3C285177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86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687" w:author="Ruth Guevara" w:date="2020-01-14T21:02:00Z">
                  <w:rPr>
                    <w:del w:id="4688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6C8B6" w14:textId="71CA1480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8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90" w:author="Ruth Guevara" w:date="2020-01-14T21:02:00Z">
                  <w:rPr>
                    <w:del w:id="469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92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9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Supervisor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EB4C6" w14:textId="70817446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69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695" w:author="Ruth Guevara" w:date="2020-01-14T21:02:00Z">
                  <w:rPr>
                    <w:del w:id="469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69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69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9F4C9" w14:textId="61392FFB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69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00" w:author="Ruth Guevara" w:date="2020-01-14T21:02:00Z">
                  <w:rPr>
                    <w:del w:id="470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02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703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08960" w14:textId="69F28D3E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0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05" w:author="Ruth Guevara" w:date="2020-01-14T21:02:00Z">
                  <w:rPr>
                    <w:del w:id="470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0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0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31738" w14:textId="337722E2" w:rsidR="00475F57" w:rsidRPr="00735EFB" w:rsidDel="00E17068" w:rsidRDefault="009F1EF9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70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10" w:author="Ruth Guevara" w:date="2020-01-14T21:02:00Z">
                  <w:rPr>
                    <w:del w:id="471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12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13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Teoría de Respuesta al Ítem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E962F" w14:textId="7C82166F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714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15" w:author="Ruth Guevara" w:date="2020-01-14T21:02:00Z">
                  <w:rPr>
                    <w:del w:id="4716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17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18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C476EC" w14:textId="25A39477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19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20" w:author="Ruth Guevara" w:date="2020-01-14T21:02:00Z">
                  <w:rPr>
                    <w:del w:id="4721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E17068" w14:paraId="015B8BFA" w14:textId="663205CD" w:rsidTr="009F1EF9">
        <w:trPr>
          <w:trHeight w:val="300"/>
          <w:del w:id="4722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192925" w14:textId="3E476937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2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24" w:author="Ruth Guevara" w:date="2020-01-14T21:02:00Z">
                  <w:rPr>
                    <w:del w:id="472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C7416" w14:textId="476E50C9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26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727" w:author="Ruth Guevara" w:date="2020-01-14T21:02:00Z">
                  <w:rPr>
                    <w:del w:id="4728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  <w:del w:id="472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i/>
                  <w:iCs/>
                  <w:sz w:val="20"/>
                  <w:szCs w:val="20"/>
                  <w:lang w:eastAsia="es-MX"/>
                  <w:rPrChange w:id="4730" w:author="Ruth Guevara" w:date="2020-01-14T21:02:00Z">
                    <w:rPr>
                      <w:rFonts w:ascii="Montserrat" w:eastAsia="Times New Roman" w:hAnsi="Montserrat" w:cs="Times New Roman"/>
                      <w:i/>
                      <w:iCs/>
                      <w:sz w:val="12"/>
                      <w:szCs w:val="12"/>
                      <w:lang w:eastAsia="es-MX"/>
                    </w:rPr>
                  </w:rPrChange>
                </w:rPr>
                <w:delText>Entrevista por un Comité Examinador</w:delText>
              </w:r>
            </w:del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E75BE" w14:textId="6E1E125F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3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32" w:author="Ruth Guevara" w:date="2020-01-14T21:02:00Z">
                  <w:rPr>
                    <w:del w:id="473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34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3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Director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7B658" w14:textId="12B3C12C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73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37" w:author="Ruth Guevara" w:date="2020-01-14T21:02:00Z">
                  <w:rPr>
                    <w:del w:id="473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3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4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B09EA" w14:textId="33E1F185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4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42" w:author="Ruth Guevara" w:date="2020-01-14T21:02:00Z">
                  <w:rPr>
                    <w:del w:id="474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44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745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81578" w14:textId="7DFB500F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4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47" w:author="Ruth Guevara" w:date="2020-01-14T21:02:00Z">
                  <w:rPr>
                    <w:del w:id="474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4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5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C9707" w14:textId="542CD0DD" w:rsidR="00475F57" w:rsidRPr="00735EFB" w:rsidDel="00E17068" w:rsidRDefault="009F1EF9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75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52" w:author="Ruth Guevara" w:date="2020-01-14T21:02:00Z">
                  <w:rPr>
                    <w:del w:id="475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54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5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AB9BE" w14:textId="56559755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75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57" w:author="Ruth Guevara" w:date="2020-01-14T21:02:00Z">
                  <w:rPr>
                    <w:del w:id="475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5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6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C46B76" w14:textId="2C9B8B0C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6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62" w:author="Ruth Guevara" w:date="2020-01-14T21:02:00Z">
                  <w:rPr>
                    <w:del w:id="476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E17068" w14:paraId="57464AF1" w14:textId="30A2687A" w:rsidTr="009F1EF9">
        <w:trPr>
          <w:trHeight w:val="300"/>
          <w:del w:id="4764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159DD5" w14:textId="28157D63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65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66" w:author="Ruth Guevara" w:date="2020-01-14T21:02:00Z">
                  <w:rPr>
                    <w:del w:id="4767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4CE12" w14:textId="5B7818BA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68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769" w:author="Ruth Guevara" w:date="2020-01-14T21:02:00Z">
                  <w:rPr>
                    <w:del w:id="4770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257C6" w14:textId="295988A4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7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72" w:author="Ruth Guevara" w:date="2020-01-14T21:02:00Z">
                  <w:rPr>
                    <w:del w:id="477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74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7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Subdirector académico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E372C" w14:textId="6ADBB2B9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77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77" w:author="Ruth Guevara" w:date="2020-01-14T21:02:00Z">
                  <w:rPr>
                    <w:del w:id="477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7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8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770B9" w14:textId="697A9995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8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82" w:author="Ruth Guevara" w:date="2020-01-14T21:02:00Z">
                  <w:rPr>
                    <w:del w:id="478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84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785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C2599" w14:textId="1F62D0AF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78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87" w:author="Ruth Guevara" w:date="2020-01-14T21:02:00Z">
                  <w:rPr>
                    <w:del w:id="478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8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9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B47DC" w14:textId="07AE6B96" w:rsidR="00475F57" w:rsidRPr="00735EFB" w:rsidDel="00E17068" w:rsidRDefault="009F1EF9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79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92" w:author="Ruth Guevara" w:date="2020-01-14T21:02:00Z">
                  <w:rPr>
                    <w:del w:id="479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94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79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07E43" w14:textId="49621F8D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79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797" w:author="Ruth Guevara" w:date="2020-01-14T21:02:00Z">
                  <w:rPr>
                    <w:del w:id="479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79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0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8CB26" w14:textId="546137B1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80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02" w:author="Ruth Guevara" w:date="2020-01-14T21:02:00Z">
                  <w:rPr>
                    <w:del w:id="480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9F1EF9" w:rsidRPr="00735EFB" w:rsidDel="00E17068" w14:paraId="4317EBB0" w14:textId="0C032F77" w:rsidTr="009F1EF9">
        <w:trPr>
          <w:trHeight w:val="300"/>
          <w:del w:id="4804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B5ED19" w14:textId="618EEEBA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05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06" w:author="Ruth Guevara" w:date="2020-01-14T21:02:00Z">
                  <w:rPr>
                    <w:del w:id="4807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A0FC" w14:textId="436950AD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08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809" w:author="Ruth Guevara" w:date="2020-01-14T21:02:00Z">
                  <w:rPr>
                    <w:del w:id="4810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DD9A2" w14:textId="3A48E765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1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12" w:author="Ruth Guevara" w:date="2020-01-14T21:02:00Z">
                  <w:rPr>
                    <w:del w:id="481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14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1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Jefe de departamento académico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2FFE1" w14:textId="19E1F2C6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jc w:val="center"/>
              <w:rPr>
                <w:del w:id="481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17" w:author="Ruth Guevara" w:date="2020-01-14T21:02:00Z">
                  <w:rPr>
                    <w:del w:id="481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1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2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F4763" w14:textId="73DCCA40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2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22" w:author="Ruth Guevara" w:date="2020-01-14T21:02:00Z">
                  <w:rPr>
                    <w:del w:id="482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24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825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262F9" w14:textId="7847FFAB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2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27" w:author="Ruth Guevara" w:date="2020-01-14T21:02:00Z">
                  <w:rPr>
                    <w:del w:id="482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2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3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7BEBA3" w14:textId="0BE821B2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jc w:val="center"/>
              <w:rPr>
                <w:del w:id="483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32" w:author="Ruth Guevara" w:date="2020-01-14T21:02:00Z">
                  <w:rPr>
                    <w:del w:id="483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34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3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B8562" w14:textId="63616F6C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jc w:val="center"/>
              <w:rPr>
                <w:del w:id="483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37" w:author="Ruth Guevara" w:date="2020-01-14T21:02:00Z">
                  <w:rPr>
                    <w:del w:id="483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3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4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8F126" w14:textId="2BFC6032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4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42" w:author="Ruth Guevara" w:date="2020-01-14T21:02:00Z">
                  <w:rPr>
                    <w:del w:id="484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9F1EF9" w:rsidRPr="00735EFB" w:rsidDel="00E17068" w14:paraId="02CB1892" w14:textId="34DF4F58" w:rsidTr="009F1EF9">
        <w:trPr>
          <w:trHeight w:val="300"/>
          <w:del w:id="4844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B99136" w14:textId="71409EC7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45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46" w:author="Ruth Guevara" w:date="2020-01-14T21:02:00Z">
                  <w:rPr>
                    <w:del w:id="4847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48906" w14:textId="57181B1F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48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849" w:author="Ruth Guevara" w:date="2020-01-14T21:02:00Z">
                  <w:rPr>
                    <w:del w:id="4850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9A52A" w14:textId="52D56494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5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52" w:author="Ruth Guevara" w:date="2020-01-14T21:02:00Z">
                  <w:rPr>
                    <w:del w:id="485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54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5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Supervisor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0B01" w14:textId="5F806651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jc w:val="center"/>
              <w:rPr>
                <w:del w:id="485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57" w:author="Ruth Guevara" w:date="2020-01-14T21:02:00Z">
                  <w:rPr>
                    <w:del w:id="485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5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6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D21E5" w14:textId="0E380EF1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6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62" w:author="Ruth Guevara" w:date="2020-01-14T21:02:00Z">
                  <w:rPr>
                    <w:del w:id="486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64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865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4A23D6" w14:textId="39B2C302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6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67" w:author="Ruth Guevara" w:date="2020-01-14T21:02:00Z">
                  <w:rPr>
                    <w:del w:id="486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6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7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4D93D3" w14:textId="25E84079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jc w:val="center"/>
              <w:rPr>
                <w:del w:id="487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72" w:author="Ruth Guevara" w:date="2020-01-14T21:02:00Z">
                  <w:rPr>
                    <w:del w:id="487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74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75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Redes neuronales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CB947" w14:textId="59FE1E20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jc w:val="center"/>
              <w:rPr>
                <w:del w:id="4876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77" w:author="Ruth Guevara" w:date="2020-01-14T21:02:00Z">
                  <w:rPr>
                    <w:del w:id="4878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79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80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CB868" w14:textId="04D68600" w:rsidR="009F1EF9" w:rsidRPr="00735EFB" w:rsidDel="00E17068" w:rsidRDefault="009F1EF9" w:rsidP="009F1EF9">
            <w:pPr>
              <w:tabs>
                <w:tab w:val="left" w:pos="142"/>
              </w:tabs>
              <w:spacing w:after="0" w:line="240" w:lineRule="auto"/>
              <w:rPr>
                <w:del w:id="4881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82" w:author="Ruth Guevara" w:date="2020-01-14T21:02:00Z">
                  <w:rPr>
                    <w:del w:id="4883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E17068" w14:paraId="2C401558" w14:textId="4401948C" w:rsidTr="009F1EF9">
        <w:trPr>
          <w:trHeight w:val="765"/>
          <w:del w:id="4884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7A41A7" w14:textId="75F3B649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885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86" w:author="Ruth Guevara" w:date="2020-01-14T21:02:00Z">
                  <w:rPr>
                    <w:del w:id="4887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57F61" w14:textId="541BA1FD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888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889" w:author="Ruth Guevara" w:date="2020-01-14T21:02:00Z">
                  <w:rPr>
                    <w:del w:id="4890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  <w:del w:id="489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i/>
                  <w:iCs/>
                  <w:sz w:val="20"/>
                  <w:szCs w:val="20"/>
                  <w:lang w:eastAsia="es-MX"/>
                  <w:rPrChange w:id="4892" w:author="Ruth Guevara" w:date="2020-01-14T21:02:00Z">
                    <w:rPr>
                      <w:rFonts w:ascii="Montserrat" w:eastAsia="Times New Roman" w:hAnsi="Montserrat" w:cs="Times New Roman"/>
                      <w:i/>
                      <w:iCs/>
                      <w:sz w:val="12"/>
                      <w:szCs w:val="12"/>
                      <w:lang w:eastAsia="es-MX"/>
                    </w:rPr>
                  </w:rPrChange>
                </w:rPr>
                <w:delText>Instrumento de valoración de conocimientos y aptitudes</w:delText>
              </w:r>
            </w:del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464A9" w14:textId="432241E0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89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94" w:author="Ruth Guevara" w:date="2020-01-14T21:02:00Z">
                  <w:rPr>
                    <w:del w:id="489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89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89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Director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6789E" w14:textId="1445F57C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89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899" w:author="Ruth Guevara" w:date="2020-01-14T21:02:00Z">
                  <w:rPr>
                    <w:del w:id="490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0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0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E1B58" w14:textId="78273263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0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04" w:author="Ruth Guevara" w:date="2020-01-14T21:02:00Z">
                  <w:rPr>
                    <w:del w:id="490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06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907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BBF8F" w14:textId="12C509FC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0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09" w:author="Ruth Guevara" w:date="2020-01-14T21:02:00Z">
                  <w:rPr>
                    <w:del w:id="491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1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1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09A74" w14:textId="2C1CD281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91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14" w:author="Ruth Guevara" w:date="2020-01-14T21:02:00Z">
                  <w:rPr>
                    <w:del w:id="491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1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1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23540" w14:textId="68C45D0D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91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19" w:author="Ruth Guevara" w:date="2020-01-14T21:02:00Z">
                  <w:rPr>
                    <w:del w:id="492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2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2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19B50" w14:textId="5032B2C8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2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24" w:author="Ruth Guevara" w:date="2020-01-14T21:02:00Z">
                  <w:rPr>
                    <w:del w:id="492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E17068" w14:paraId="31C704F8" w14:textId="3F583279" w:rsidTr="009F1EF9">
        <w:trPr>
          <w:trHeight w:val="765"/>
          <w:del w:id="4926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7F9D2C" w14:textId="0BAC9C4C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27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28" w:author="Ruth Guevara" w:date="2020-01-14T21:02:00Z">
                  <w:rPr>
                    <w:del w:id="4929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BD706A" w14:textId="77F4D67D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30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931" w:author="Ruth Guevara" w:date="2020-01-14T21:02:00Z">
                  <w:rPr>
                    <w:del w:id="4932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E344E" w14:textId="06D5732C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3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34" w:author="Ruth Guevara" w:date="2020-01-14T21:02:00Z">
                  <w:rPr>
                    <w:del w:id="493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3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3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Subdirector académico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944BE" w14:textId="45B018E7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93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39" w:author="Ruth Guevara" w:date="2020-01-14T21:02:00Z">
                  <w:rPr>
                    <w:del w:id="494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4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4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EED89" w14:textId="2A65BC1F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4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44" w:author="Ruth Guevara" w:date="2020-01-14T21:02:00Z">
                  <w:rPr>
                    <w:del w:id="494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46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947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B89AC" w14:textId="1BEEB958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4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49" w:author="Ruth Guevara" w:date="2020-01-14T21:02:00Z">
                  <w:rPr>
                    <w:del w:id="495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5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5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4A59" w14:textId="304934C5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95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54" w:author="Ruth Guevara" w:date="2020-01-14T21:02:00Z">
                  <w:rPr>
                    <w:del w:id="495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5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5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A2163" w14:textId="037A2E34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95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59" w:author="Ruth Guevara" w:date="2020-01-14T21:02:00Z">
                  <w:rPr>
                    <w:del w:id="496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6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6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F798D" w14:textId="014B430E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6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64" w:author="Ruth Guevara" w:date="2020-01-14T21:02:00Z">
                  <w:rPr>
                    <w:del w:id="496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E17068" w14:paraId="3DEE26DA" w14:textId="022546A5" w:rsidTr="009F1EF9">
        <w:trPr>
          <w:trHeight w:val="765"/>
          <w:del w:id="4966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166EDE" w14:textId="35952340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67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68" w:author="Ruth Guevara" w:date="2020-01-14T21:02:00Z">
                  <w:rPr>
                    <w:del w:id="4969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A80D24" w14:textId="357624A5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70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4971" w:author="Ruth Guevara" w:date="2020-01-14T21:02:00Z">
                  <w:rPr>
                    <w:del w:id="4972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D1DC1" w14:textId="106891FB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7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74" w:author="Ruth Guevara" w:date="2020-01-14T21:02:00Z">
                  <w:rPr>
                    <w:del w:id="497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7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7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Jefe de departamento académico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B62BD" w14:textId="380C92B9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97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79" w:author="Ruth Guevara" w:date="2020-01-14T21:02:00Z">
                  <w:rPr>
                    <w:del w:id="498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8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8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7962C" w14:textId="3571F09A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8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84" w:author="Ruth Guevara" w:date="2020-01-14T21:02:00Z">
                  <w:rPr>
                    <w:del w:id="498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86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4987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E197" w14:textId="6F281B62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498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89" w:author="Ruth Guevara" w:date="2020-01-14T21:02:00Z">
                  <w:rPr>
                    <w:del w:id="499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9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9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1BE5" w14:textId="70AF7DD4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99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94" w:author="Ruth Guevara" w:date="2020-01-14T21:02:00Z">
                  <w:rPr>
                    <w:del w:id="499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499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499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20950" w14:textId="177B1857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499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4999" w:author="Ruth Guevara" w:date="2020-01-14T21:02:00Z">
                  <w:rPr>
                    <w:del w:id="500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500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500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8C3C32" w14:textId="686191DA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500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5004" w:author="Ruth Guevara" w:date="2020-01-14T21:02:00Z">
                  <w:rPr>
                    <w:del w:id="500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E17068" w14:paraId="720A4F4B" w14:textId="7B902A4B" w:rsidTr="009F1EF9">
        <w:trPr>
          <w:trHeight w:val="780"/>
          <w:del w:id="5006" w:author="Ruth Guevara" w:date="2020-01-14T20:09:00Z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55471E" w14:textId="6B13D160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5007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5008" w:author="Ruth Guevara" w:date="2020-01-14T21:02:00Z">
                  <w:rPr>
                    <w:del w:id="5009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964682" w14:textId="72543ADF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5010" w:author="Ruth Guevara" w:date="2020-01-14T20:09:00Z"/>
                <w:rFonts w:ascii="Monserrat" w:eastAsia="Times New Roman" w:hAnsi="Monserrat" w:cs="Times New Roman"/>
                <w:i/>
                <w:iCs/>
                <w:color w:val="800000"/>
                <w:sz w:val="20"/>
                <w:szCs w:val="20"/>
                <w:lang w:eastAsia="es-MX"/>
                <w:rPrChange w:id="5011" w:author="Ruth Guevara" w:date="2020-01-14T21:02:00Z">
                  <w:rPr>
                    <w:del w:id="5012" w:author="Ruth Guevara" w:date="2020-01-14T20:09:00Z"/>
                    <w:rFonts w:ascii="Montserrat" w:eastAsia="Times New Roman" w:hAnsi="Montserrat" w:cs="Times New Roman"/>
                    <w:i/>
                    <w:iCs/>
                    <w:color w:val="800000"/>
                    <w:sz w:val="12"/>
                    <w:szCs w:val="12"/>
                    <w:lang w:eastAsia="es-MX"/>
                  </w:rPr>
                </w:rPrChange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B9F66" w14:textId="24637C9E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501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5014" w:author="Ruth Guevara" w:date="2020-01-14T21:02:00Z">
                  <w:rPr>
                    <w:del w:id="501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501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501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Supervisor</w:delText>
              </w:r>
            </w:del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EF269" w14:textId="17B079C4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501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5019" w:author="Ruth Guevara" w:date="2020-01-14T21:02:00Z">
                  <w:rPr>
                    <w:del w:id="502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502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502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 xml:space="preserve">Media Superior 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65E43" w14:textId="622A8DF1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502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5024" w:author="Ruth Guevara" w:date="2020-01-14T21:02:00Z">
                  <w:rPr>
                    <w:del w:id="502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5026" w:author="Ruth Guevara" w:date="2020-01-14T20:09:00Z">
              <w:r w:rsidRPr="00735EFB" w:rsidDel="00E17068">
                <w:rPr>
                  <w:rFonts w:ascii="Monserrat" w:eastAsia="Times New Roman" w:hAnsi="Monserrat" w:cs="Cambria"/>
                  <w:color w:val="000000"/>
                  <w:sz w:val="20"/>
                  <w:szCs w:val="20"/>
                  <w:lang w:eastAsia="es-MX"/>
                  <w:rPrChange w:id="5027" w:author="Ruth Guevara" w:date="2020-01-14T21:02:00Z">
                    <w:rPr>
                      <w:rFonts w:ascii="Cambria" w:eastAsia="Times New Roman" w:hAnsi="Cambria" w:cs="Cambria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 </w:delText>
              </w:r>
            </w:del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B3269" w14:textId="15943EDB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502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5029" w:author="Ruth Guevara" w:date="2020-01-14T21:02:00Z">
                  <w:rPr>
                    <w:del w:id="503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503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503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SI</w:delText>
              </w:r>
            </w:del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F2EF" w14:textId="733C050A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503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5034" w:author="Ruth Guevara" w:date="2020-01-14T21:02:00Z">
                  <w:rPr>
                    <w:del w:id="503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5036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5037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Modelo Diagnóstico Cognitivo</w:delText>
              </w:r>
            </w:del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9A05A" w14:textId="609A3449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5038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5039" w:author="Ruth Guevara" w:date="2020-01-14T21:02:00Z">
                  <w:rPr>
                    <w:del w:id="5040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  <w:del w:id="5041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000000"/>
                  <w:sz w:val="20"/>
                  <w:szCs w:val="20"/>
                  <w:lang w:eastAsia="es-MX"/>
                  <w:rPrChange w:id="5042" w:author="Ruth Guevara" w:date="2020-01-14T21:02:00Z">
                    <w:rPr>
                      <w:rFonts w:ascii="Montserrat" w:eastAsia="Times New Roman" w:hAnsi="Montserrat" w:cs="Times New Roman"/>
                      <w:color w:val="000000"/>
                      <w:sz w:val="12"/>
                      <w:szCs w:val="12"/>
                      <w:lang w:eastAsia="es-MX"/>
                    </w:rPr>
                  </w:rPrChange>
                </w:rPr>
                <w:delText>1</w:delText>
              </w:r>
            </w:del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97B41" w14:textId="16D4C4D7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rPr>
                <w:del w:id="5043" w:author="Ruth Guevara" w:date="2020-01-14T20:09:00Z"/>
                <w:rFonts w:ascii="Monserrat" w:eastAsia="Times New Roman" w:hAnsi="Monserrat" w:cs="Times New Roman"/>
                <w:color w:val="000000"/>
                <w:sz w:val="20"/>
                <w:szCs w:val="20"/>
                <w:lang w:eastAsia="es-MX"/>
                <w:rPrChange w:id="5044" w:author="Ruth Guevara" w:date="2020-01-14T21:02:00Z">
                  <w:rPr>
                    <w:del w:id="5045" w:author="Ruth Guevara" w:date="2020-01-14T20:09:00Z"/>
                    <w:rFonts w:ascii="Montserrat" w:eastAsia="Times New Roman" w:hAnsi="Montserrat" w:cs="Times New Roman"/>
                    <w:color w:val="000000"/>
                    <w:sz w:val="12"/>
                    <w:szCs w:val="12"/>
                    <w:lang w:eastAsia="es-MX"/>
                  </w:rPr>
                </w:rPrChange>
              </w:rPr>
            </w:pPr>
          </w:p>
        </w:tc>
      </w:tr>
      <w:tr w:rsidR="00475F57" w:rsidRPr="00735EFB" w:rsidDel="00E17068" w14:paraId="1E3433CB" w14:textId="341CEE61" w:rsidTr="00943101">
        <w:trPr>
          <w:trHeight w:val="330"/>
          <w:del w:id="5046" w:author="Ruth Guevara" w:date="2020-01-14T20:09:00Z"/>
        </w:trPr>
        <w:tc>
          <w:tcPr>
            <w:tcW w:w="793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00000"/>
            <w:vAlign w:val="center"/>
            <w:hideMark/>
          </w:tcPr>
          <w:p w14:paraId="1090D28E" w14:textId="64B3764E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5047" w:author="Ruth Guevara" w:date="2020-01-14T20:09:00Z"/>
                <w:rFonts w:ascii="Monserrat" w:eastAsia="Times New Roman" w:hAnsi="Monserrat" w:cs="Times New Roman"/>
                <w:color w:val="FFFFFF"/>
                <w:sz w:val="20"/>
                <w:szCs w:val="20"/>
                <w:lang w:eastAsia="es-MX"/>
                <w:rPrChange w:id="5048" w:author="Ruth Guevara" w:date="2020-01-14T21:02:00Z">
                  <w:rPr>
                    <w:del w:id="5049" w:author="Ruth Guevara" w:date="2020-01-14T20:09:00Z"/>
                    <w:rFonts w:ascii="Montserrat" w:eastAsia="Times New Roman" w:hAnsi="Montserrat" w:cs="Times New Roman"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5050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FFFFFF"/>
                  <w:sz w:val="20"/>
                  <w:szCs w:val="20"/>
                  <w:lang w:eastAsia="es-MX"/>
                  <w:rPrChange w:id="5051" w:author="Ruth Guevara" w:date="2020-01-14T21:02:00Z">
                    <w:rPr>
                      <w:rFonts w:ascii="Montserrat" w:eastAsia="Times New Roman" w:hAnsi="Montserrat" w:cs="Times New Roman"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Total de Instrumentos SISAP para Educación Media Superior</w:delText>
              </w:r>
            </w:del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0000"/>
            <w:vAlign w:val="center"/>
            <w:hideMark/>
          </w:tcPr>
          <w:p w14:paraId="1EEA510D" w14:textId="53CE804D" w:rsidR="00475F57" w:rsidRPr="00735EFB" w:rsidDel="00E17068" w:rsidRDefault="00475F5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del w:id="5052" w:author="Ruth Guevara" w:date="2020-01-14T20:09:00Z"/>
                <w:rFonts w:ascii="Monserrat" w:eastAsia="Times New Roman" w:hAnsi="Monserrat" w:cs="Times New Roman"/>
                <w:color w:val="FFFFFF"/>
                <w:sz w:val="20"/>
                <w:szCs w:val="20"/>
                <w:lang w:eastAsia="es-MX"/>
                <w:rPrChange w:id="5053" w:author="Ruth Guevara" w:date="2020-01-14T21:02:00Z">
                  <w:rPr>
                    <w:del w:id="5054" w:author="Ruth Guevara" w:date="2020-01-14T20:09:00Z"/>
                    <w:rFonts w:ascii="Montserrat" w:eastAsia="Times New Roman" w:hAnsi="Montserrat" w:cs="Times New Roman"/>
                    <w:color w:val="FFFFFF"/>
                    <w:sz w:val="12"/>
                    <w:szCs w:val="12"/>
                    <w:lang w:eastAsia="es-MX"/>
                  </w:rPr>
                </w:rPrChange>
              </w:rPr>
            </w:pPr>
            <w:del w:id="5055" w:author="Ruth Guevara" w:date="2020-01-14T20:09:00Z">
              <w:r w:rsidRPr="00735EFB" w:rsidDel="00E17068">
                <w:rPr>
                  <w:rFonts w:ascii="Monserrat" w:eastAsia="Times New Roman" w:hAnsi="Monserrat" w:cs="Times New Roman"/>
                  <w:color w:val="FFFFFF"/>
                  <w:sz w:val="20"/>
                  <w:szCs w:val="20"/>
                  <w:lang w:eastAsia="es-MX"/>
                  <w:rPrChange w:id="5056" w:author="Ruth Guevara" w:date="2020-01-14T21:02:00Z">
                    <w:rPr>
                      <w:rFonts w:ascii="Montserrat" w:eastAsia="Times New Roman" w:hAnsi="Montserrat" w:cs="Times New Roman"/>
                      <w:color w:val="FFFFFF"/>
                      <w:sz w:val="12"/>
                      <w:szCs w:val="12"/>
                      <w:lang w:eastAsia="es-MX"/>
                    </w:rPr>
                  </w:rPrChange>
                </w:rPr>
                <w:delText>14</w:delText>
              </w:r>
            </w:del>
          </w:p>
        </w:tc>
      </w:tr>
    </w:tbl>
    <w:p w14:paraId="59C9C826" w14:textId="54F1C200" w:rsidR="007E571F" w:rsidRPr="00735EFB" w:rsidDel="00E17068" w:rsidRDefault="007E571F" w:rsidP="006422FC">
      <w:pPr>
        <w:tabs>
          <w:tab w:val="left" w:pos="142"/>
        </w:tabs>
        <w:jc w:val="both"/>
        <w:rPr>
          <w:del w:id="5057" w:author="Ruth Guevara" w:date="2020-01-14T20:09:00Z"/>
          <w:rFonts w:ascii="Monserrat" w:hAnsi="Monserrat"/>
          <w:sz w:val="20"/>
          <w:szCs w:val="20"/>
          <w:rPrChange w:id="5058" w:author="Ruth Guevara" w:date="2020-01-14T21:02:00Z">
            <w:rPr>
              <w:del w:id="5059" w:author="Ruth Guevara" w:date="2020-01-14T20:09:00Z"/>
              <w:rFonts w:ascii="Montserrat" w:hAnsi="Montserrat"/>
              <w:sz w:val="20"/>
              <w:szCs w:val="20"/>
            </w:rPr>
          </w:rPrChange>
        </w:rPr>
      </w:pPr>
    </w:p>
    <w:p w14:paraId="23B5DC92" w14:textId="5A830725" w:rsidR="006422FC" w:rsidRPr="00735EFB" w:rsidDel="00527BEE" w:rsidRDefault="00BD5DA7">
      <w:pPr>
        <w:tabs>
          <w:tab w:val="left" w:pos="142"/>
        </w:tabs>
        <w:jc w:val="both"/>
        <w:rPr>
          <w:del w:id="5060" w:author="Ruth Guevara" w:date="2020-01-14T20:27:00Z"/>
          <w:rFonts w:ascii="Monserrat" w:hAnsi="Monserrat"/>
          <w:sz w:val="20"/>
          <w:szCs w:val="20"/>
          <w:rPrChange w:id="5061" w:author="Ruth Guevara" w:date="2020-01-14T21:02:00Z">
            <w:rPr>
              <w:del w:id="5062" w:author="Ruth Guevara" w:date="2020-01-14T20:27:00Z"/>
              <w:rFonts w:ascii="Montserrat" w:hAnsi="Montserrat"/>
              <w:sz w:val="20"/>
              <w:szCs w:val="20"/>
            </w:rPr>
          </w:rPrChange>
        </w:rPr>
      </w:pPr>
      <w:commentRangeStart w:id="5063"/>
      <w:commentRangeEnd w:id="5063"/>
      <w:del w:id="5064" w:author="Ruth Guevara" w:date="2020-01-14T20:48:00Z">
        <w:r w:rsidRPr="00735EFB" w:rsidDel="00AA6CB0">
          <w:rPr>
            <w:rStyle w:val="Refdecomentario"/>
            <w:rFonts w:ascii="Monserrat" w:hAnsi="Monserrat"/>
            <w:sz w:val="20"/>
            <w:szCs w:val="20"/>
            <w:rPrChange w:id="5065" w:author="Ruth Guevara" w:date="2020-01-14T21:02:00Z">
              <w:rPr>
                <w:rStyle w:val="Refdecomentario"/>
              </w:rPr>
            </w:rPrChange>
          </w:rPr>
          <w:commentReference w:id="5063"/>
        </w:r>
      </w:del>
      <w:del w:id="5066" w:author="Ruth Guevara" w:date="2020-01-14T20:27:00Z">
        <w:r w:rsidR="006422FC" w:rsidRPr="00735EFB" w:rsidDel="00527BEE">
          <w:rPr>
            <w:rFonts w:ascii="Monserrat" w:hAnsi="Monserrat"/>
            <w:sz w:val="20"/>
            <w:szCs w:val="20"/>
            <w:rPrChange w:id="5067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, lo cual implica la realización de las siguientes actividades: </w:delText>
        </w:r>
      </w:del>
    </w:p>
    <w:p w14:paraId="0C184E74" w14:textId="2B979986" w:rsidR="00E17068" w:rsidRPr="00735EFB" w:rsidDel="00527BEE" w:rsidRDefault="00E17068">
      <w:pPr>
        <w:tabs>
          <w:tab w:val="left" w:pos="142"/>
        </w:tabs>
        <w:jc w:val="both"/>
        <w:rPr>
          <w:del w:id="5068" w:author="Ruth Guevara" w:date="2020-01-14T20:27:00Z"/>
          <w:rFonts w:ascii="Monserrat" w:hAnsi="Monserrat"/>
          <w:sz w:val="20"/>
          <w:szCs w:val="20"/>
          <w:rPrChange w:id="5069" w:author="Ruth Guevara" w:date="2020-01-14T21:02:00Z">
            <w:rPr>
              <w:del w:id="5070" w:author="Ruth Guevara" w:date="2020-01-14T20:27:00Z"/>
              <w:rFonts w:ascii="Montserrat" w:hAnsi="Montserrat"/>
              <w:sz w:val="20"/>
              <w:szCs w:val="20"/>
            </w:rPr>
          </w:rPrChang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6166"/>
        <w:gridCol w:w="1462"/>
      </w:tblGrid>
      <w:tr w:rsidR="00940759" w:rsidRPr="00735EFB" w:rsidDel="00527BEE" w14:paraId="73A997AC" w14:textId="77777777" w:rsidTr="00527BEE">
        <w:trPr>
          <w:del w:id="5071" w:author="Ruth Guevara" w:date="2020-01-14T20:27:00Z"/>
        </w:trPr>
        <w:tc>
          <w:tcPr>
            <w:tcW w:w="1200" w:type="dxa"/>
          </w:tcPr>
          <w:p w14:paraId="5E9A2C54" w14:textId="22F7BE90" w:rsidR="00E17068" w:rsidRPr="00735EFB" w:rsidDel="00527BEE" w:rsidRDefault="00E17068">
            <w:pPr>
              <w:tabs>
                <w:tab w:val="left" w:pos="142"/>
              </w:tabs>
              <w:jc w:val="both"/>
              <w:rPr>
                <w:del w:id="5072" w:author="Ruth Guevara" w:date="2020-01-14T20:27:00Z"/>
                <w:rFonts w:ascii="Monserrat" w:hAnsi="Monserrat"/>
                <w:sz w:val="20"/>
                <w:szCs w:val="20"/>
                <w:rPrChange w:id="5073" w:author="Ruth Guevara" w:date="2020-01-14T21:02:00Z">
                  <w:rPr>
                    <w:del w:id="5074" w:author="Ruth Guevara" w:date="2020-01-14T20:27:00Z"/>
                    <w:rFonts w:ascii="Montserrat" w:hAnsi="Montserrat"/>
                    <w:sz w:val="20"/>
                    <w:szCs w:val="20"/>
                  </w:rPr>
                </w:rPrChange>
              </w:rPr>
            </w:pPr>
          </w:p>
        </w:tc>
        <w:tc>
          <w:tcPr>
            <w:tcW w:w="6166" w:type="dxa"/>
          </w:tcPr>
          <w:p w14:paraId="5BA38860" w14:textId="2FE3D727" w:rsidR="00E17068" w:rsidRPr="00735EFB" w:rsidDel="00527BEE" w:rsidRDefault="00E17068">
            <w:pPr>
              <w:tabs>
                <w:tab w:val="left" w:pos="142"/>
              </w:tabs>
              <w:jc w:val="both"/>
              <w:rPr>
                <w:del w:id="5075" w:author="Ruth Guevara" w:date="2020-01-14T20:27:00Z"/>
                <w:rFonts w:ascii="Monserrat" w:hAnsi="Monserrat"/>
                <w:sz w:val="20"/>
                <w:szCs w:val="20"/>
                <w:rPrChange w:id="5076" w:author="Ruth Guevara" w:date="2020-01-14T21:02:00Z">
                  <w:rPr>
                    <w:del w:id="5077" w:author="Ruth Guevara" w:date="2020-01-14T20:27:00Z"/>
                    <w:rFonts w:ascii="Montserrat" w:hAnsi="Montserrat"/>
                    <w:sz w:val="20"/>
                    <w:szCs w:val="20"/>
                  </w:rPr>
                </w:rPrChange>
              </w:rPr>
            </w:pPr>
          </w:p>
        </w:tc>
        <w:tc>
          <w:tcPr>
            <w:tcW w:w="1462" w:type="dxa"/>
          </w:tcPr>
          <w:p w14:paraId="2BB3C05D" w14:textId="52C1C25E" w:rsidR="00E17068" w:rsidRPr="00735EFB" w:rsidDel="00527BEE" w:rsidRDefault="00E17068">
            <w:pPr>
              <w:tabs>
                <w:tab w:val="left" w:pos="142"/>
              </w:tabs>
              <w:jc w:val="both"/>
              <w:rPr>
                <w:del w:id="5078" w:author="Ruth Guevara" w:date="2020-01-14T20:27:00Z"/>
                <w:rFonts w:ascii="Monserrat" w:hAnsi="Monserrat"/>
                <w:sz w:val="20"/>
                <w:szCs w:val="20"/>
                <w:rPrChange w:id="5079" w:author="Ruth Guevara" w:date="2020-01-14T21:02:00Z">
                  <w:rPr>
                    <w:del w:id="5080" w:author="Ruth Guevara" w:date="2020-01-14T20:27:00Z"/>
                    <w:rFonts w:ascii="Montserrat" w:hAnsi="Montserrat"/>
                    <w:sz w:val="20"/>
                    <w:szCs w:val="20"/>
                  </w:rPr>
                </w:rPrChange>
              </w:rPr>
            </w:pPr>
          </w:p>
        </w:tc>
      </w:tr>
      <w:tr w:rsidR="00940759" w:rsidRPr="00735EFB" w:rsidDel="00527BEE" w14:paraId="4C2C9686" w14:textId="77777777" w:rsidTr="00527BEE">
        <w:trPr>
          <w:del w:id="5081" w:author="Ruth Guevara" w:date="2020-01-14T20:27:00Z"/>
        </w:trPr>
        <w:tc>
          <w:tcPr>
            <w:tcW w:w="1200" w:type="dxa"/>
          </w:tcPr>
          <w:p w14:paraId="213305FF" w14:textId="18714FED" w:rsidR="00E17068" w:rsidRPr="00735EFB" w:rsidDel="00527BEE" w:rsidRDefault="00E17068">
            <w:pPr>
              <w:tabs>
                <w:tab w:val="left" w:pos="142"/>
              </w:tabs>
              <w:jc w:val="both"/>
              <w:rPr>
                <w:del w:id="5082" w:author="Ruth Guevara" w:date="2020-01-14T20:27:00Z"/>
                <w:rFonts w:ascii="Monserrat" w:hAnsi="Monserrat"/>
                <w:sz w:val="20"/>
                <w:szCs w:val="20"/>
                <w:rPrChange w:id="5083" w:author="Ruth Guevara" w:date="2020-01-14T21:02:00Z">
                  <w:rPr>
                    <w:del w:id="5084" w:author="Ruth Guevara" w:date="2020-01-14T20:27:00Z"/>
                    <w:rFonts w:ascii="Montserrat" w:hAnsi="Montserrat"/>
                    <w:sz w:val="20"/>
                    <w:szCs w:val="20"/>
                  </w:rPr>
                </w:rPrChange>
              </w:rPr>
            </w:pPr>
            <w:del w:id="5085" w:author="Ruth Guevara" w:date="2020-01-14T20:27:00Z">
              <w:r w:rsidRPr="00735EFB" w:rsidDel="00527BEE">
                <w:rPr>
                  <w:rFonts w:ascii="Monserrat" w:hAnsi="Monserrat"/>
                  <w:sz w:val="20"/>
                  <w:szCs w:val="20"/>
                  <w:rPrChange w:id="5086" w:author="Ruth Guevara" w:date="2020-01-14T21:02:00Z">
                    <w:rPr>
                      <w:rFonts w:ascii="Montserrat" w:hAnsi="Montserrat"/>
                      <w:sz w:val="20"/>
                      <w:szCs w:val="20"/>
                    </w:rPr>
                  </w:rPrChange>
                </w:rPr>
                <w:delText>Diseño</w:delText>
              </w:r>
            </w:del>
          </w:p>
        </w:tc>
        <w:tc>
          <w:tcPr>
            <w:tcW w:w="6166" w:type="dxa"/>
          </w:tcPr>
          <w:p w14:paraId="3D79D843" w14:textId="5CA73484" w:rsidR="00E17068" w:rsidRPr="00735EFB" w:rsidDel="00527BEE" w:rsidRDefault="00E17068">
            <w:pPr>
              <w:tabs>
                <w:tab w:val="left" w:pos="142"/>
              </w:tabs>
              <w:jc w:val="both"/>
              <w:rPr>
                <w:del w:id="5087" w:author="Ruth Guevara" w:date="2020-01-14T20:27:00Z"/>
                <w:rFonts w:ascii="Monserrat" w:hAnsi="Monserrat"/>
                <w:sz w:val="20"/>
                <w:szCs w:val="20"/>
                <w:rPrChange w:id="5088" w:author="Ruth Guevara" w:date="2020-01-14T21:02:00Z">
                  <w:rPr>
                    <w:del w:id="5089" w:author="Ruth Guevara" w:date="2020-01-14T20:27:00Z"/>
                    <w:rFonts w:ascii="Montserrat" w:hAnsi="Montserrat"/>
                    <w:sz w:val="20"/>
                    <w:szCs w:val="20"/>
                  </w:rPr>
                </w:rPrChange>
              </w:rPr>
            </w:pPr>
          </w:p>
        </w:tc>
        <w:tc>
          <w:tcPr>
            <w:tcW w:w="1462" w:type="dxa"/>
          </w:tcPr>
          <w:p w14:paraId="066A46E7" w14:textId="159685B8" w:rsidR="00E17068" w:rsidRPr="00735EFB" w:rsidDel="00527BEE" w:rsidRDefault="00E17068">
            <w:pPr>
              <w:tabs>
                <w:tab w:val="left" w:pos="142"/>
              </w:tabs>
              <w:jc w:val="both"/>
              <w:rPr>
                <w:del w:id="5090" w:author="Ruth Guevara" w:date="2020-01-14T20:27:00Z"/>
                <w:rFonts w:ascii="Monserrat" w:hAnsi="Monserrat"/>
                <w:sz w:val="20"/>
                <w:szCs w:val="20"/>
                <w:rPrChange w:id="5091" w:author="Ruth Guevara" w:date="2020-01-14T21:02:00Z">
                  <w:rPr>
                    <w:del w:id="5092" w:author="Ruth Guevara" w:date="2020-01-14T20:27:00Z"/>
                    <w:rFonts w:ascii="Montserrat" w:hAnsi="Montserrat"/>
                    <w:sz w:val="20"/>
                    <w:szCs w:val="20"/>
                  </w:rPr>
                </w:rPrChange>
              </w:rPr>
            </w:pPr>
          </w:p>
        </w:tc>
      </w:tr>
    </w:tbl>
    <w:p w14:paraId="1A5DB20F" w14:textId="62F27F95" w:rsidR="00527BEE" w:rsidRPr="00735EFB" w:rsidDel="00527BEE" w:rsidRDefault="00527BEE">
      <w:pPr>
        <w:tabs>
          <w:tab w:val="left" w:pos="142"/>
        </w:tabs>
        <w:jc w:val="both"/>
        <w:rPr>
          <w:del w:id="5093" w:author="Ruth Guevara" w:date="2020-01-14T20:25:00Z"/>
          <w:rFonts w:ascii="Monserrat" w:hAnsi="Monserrat"/>
          <w:sz w:val="20"/>
          <w:szCs w:val="20"/>
          <w:rPrChange w:id="5094" w:author="Ruth Guevara" w:date="2020-01-14T21:02:00Z">
            <w:rPr>
              <w:del w:id="5095" w:author="Ruth Guevara" w:date="2020-01-14T20:25:00Z"/>
            </w:rPr>
          </w:rPrChange>
        </w:rPr>
        <w:pPrChange w:id="5096" w:author="Ruth Guevara" w:date="2020-01-14T20:45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moveToRangeStart w:id="5097" w:author="Ruth Guevara" w:date="2020-01-14T20:24:00Z" w:name="move29925887"/>
      <w:moveTo w:id="5098" w:author="Ruth Guevara" w:date="2020-01-14T20:24:00Z">
        <w:del w:id="5099" w:author="Ruth Guevara" w:date="2020-01-14T20:25:00Z">
          <w:r w:rsidRPr="00735EFB" w:rsidDel="00527BEE">
            <w:rPr>
              <w:rFonts w:ascii="Monserrat" w:hAnsi="Monserrat"/>
              <w:sz w:val="20"/>
              <w:szCs w:val="20"/>
              <w:rPrChange w:id="5100" w:author="Ruth Guevara" w:date="2020-01-14T21:02:00Z">
                <w:rPr/>
              </w:rPrChange>
            </w:rPr>
            <w:delText>La i</w:delText>
          </w:r>
        </w:del>
        <w:del w:id="5101" w:author="Ruth Guevara" w:date="2020-01-14T20:27:00Z">
          <w:r w:rsidRPr="00735EFB" w:rsidDel="00527BEE">
            <w:rPr>
              <w:rFonts w:ascii="Monserrat" w:hAnsi="Monserrat"/>
              <w:sz w:val="20"/>
              <w:szCs w:val="20"/>
              <w:rPrChange w:id="5102" w:author="Ruth Guevara" w:date="2020-01-14T21:02:00Z">
                <w:rPr/>
              </w:rPrChange>
            </w:rPr>
            <w:delText>ntegración de reportes individualizados de los resultados obtenidos en cada uno de los instrumentos</w:delText>
          </w:r>
        </w:del>
        <w:del w:id="5103" w:author="Ruth Guevara" w:date="2020-01-14T20:26:00Z">
          <w:r w:rsidRPr="00735EFB" w:rsidDel="00527BEE">
            <w:rPr>
              <w:rFonts w:ascii="Monserrat" w:hAnsi="Monserrat"/>
              <w:sz w:val="20"/>
              <w:szCs w:val="20"/>
              <w:rPrChange w:id="5104" w:author="Ruth Guevara" w:date="2020-01-14T21:02:00Z">
                <w:rPr/>
              </w:rPrChange>
            </w:rPr>
            <w:delText xml:space="preserve">, que </w:delText>
          </w:r>
        </w:del>
        <w:del w:id="5105" w:author="Ruth Guevara" w:date="2020-01-14T20:27:00Z">
          <w:r w:rsidRPr="00735EFB" w:rsidDel="00527BEE">
            <w:rPr>
              <w:rFonts w:ascii="Monserrat" w:hAnsi="Monserrat"/>
              <w:sz w:val="20"/>
              <w:szCs w:val="20"/>
              <w:rPrChange w:id="5106" w:author="Ruth Guevara" w:date="2020-01-14T21:02:00Z">
                <w:rPr/>
              </w:rPrChange>
            </w:rPr>
            <w:delText xml:space="preserve">permita tanto a los </w:delText>
          </w:r>
        </w:del>
        <w:del w:id="5107" w:author="Ruth Guevara" w:date="2020-01-14T20:26:00Z">
          <w:r w:rsidRPr="00735EFB" w:rsidDel="00527BEE">
            <w:rPr>
              <w:rFonts w:ascii="Monserrat" w:hAnsi="Monserrat"/>
              <w:sz w:val="20"/>
              <w:szCs w:val="20"/>
              <w:rPrChange w:id="5108" w:author="Ruth Guevara" w:date="2020-01-14T21:02:00Z">
                <w:rPr/>
              </w:rPrChange>
            </w:rPr>
            <w:delText xml:space="preserve">participantes </w:delText>
          </w:r>
        </w:del>
        <w:del w:id="5109" w:author="Ruth Guevara" w:date="2020-01-14T20:27:00Z">
          <w:r w:rsidRPr="00735EFB" w:rsidDel="00527BEE">
            <w:rPr>
              <w:rFonts w:ascii="Monserrat" w:hAnsi="Monserrat"/>
              <w:sz w:val="20"/>
              <w:szCs w:val="20"/>
              <w:rPrChange w:id="5110" w:author="Ruth Guevara" w:date="2020-01-14T21:02:00Z">
                <w:rPr/>
              </w:rPrChange>
            </w:rPr>
            <w:delText xml:space="preserve">como a las autoridades educativas identificar de manera puntual </w:delText>
          </w:r>
        </w:del>
        <w:del w:id="5111" w:author="Ruth Guevara" w:date="2020-01-14T20:26:00Z">
          <w:r w:rsidRPr="00735EFB" w:rsidDel="00527BEE">
            <w:rPr>
              <w:rFonts w:ascii="Monserrat" w:hAnsi="Monserrat"/>
              <w:sz w:val="20"/>
              <w:szCs w:val="20"/>
              <w:rPrChange w:id="5112" w:author="Ruth Guevara" w:date="2020-01-14T21:02:00Z">
                <w:rPr/>
              </w:rPrChange>
            </w:rPr>
            <w:delText>sus</w:delText>
          </w:r>
        </w:del>
        <w:del w:id="5113" w:author="Ruth Guevara" w:date="2020-01-14T20:27:00Z">
          <w:r w:rsidRPr="00735EFB" w:rsidDel="00527BEE">
            <w:rPr>
              <w:rFonts w:ascii="Monserrat" w:hAnsi="Monserrat"/>
              <w:sz w:val="20"/>
              <w:szCs w:val="20"/>
              <w:rPrChange w:id="5114" w:author="Ruth Guevara" w:date="2020-01-14T21:02:00Z">
                <w:rPr/>
              </w:rPrChange>
            </w:rPr>
            <w:delText xml:space="preserve"> </w:delText>
          </w:r>
        </w:del>
        <w:del w:id="5115" w:author="Ruth Guevara" w:date="2020-01-14T20:26:00Z">
          <w:r w:rsidRPr="00735EFB" w:rsidDel="00527BEE">
            <w:rPr>
              <w:rFonts w:ascii="Monserrat" w:hAnsi="Monserrat"/>
              <w:sz w:val="20"/>
              <w:szCs w:val="20"/>
              <w:rPrChange w:id="5116" w:author="Ruth Guevara" w:date="2020-01-14T21:02:00Z">
                <w:rPr/>
              </w:rPrChange>
            </w:rPr>
            <w:delText xml:space="preserve">áreas de </w:delText>
          </w:r>
        </w:del>
        <w:del w:id="5117" w:author="Ruth Guevara" w:date="2020-01-14T20:27:00Z">
          <w:r w:rsidRPr="00735EFB" w:rsidDel="00527BEE">
            <w:rPr>
              <w:rFonts w:ascii="Monserrat" w:hAnsi="Monserrat"/>
              <w:sz w:val="20"/>
              <w:szCs w:val="20"/>
              <w:rPrChange w:id="5118" w:author="Ruth Guevara" w:date="2020-01-14T21:02:00Z">
                <w:rPr/>
              </w:rPrChange>
            </w:rPr>
            <w:delText>fortaleza y debilidad detectadas.</w:delText>
          </w:r>
        </w:del>
      </w:moveTo>
    </w:p>
    <w:moveToRangeEnd w:id="5097"/>
    <w:p w14:paraId="1B867F8D" w14:textId="0A62791F" w:rsidR="00E17068" w:rsidRPr="00735EFB" w:rsidDel="00527BEE" w:rsidRDefault="00E17068">
      <w:pPr>
        <w:tabs>
          <w:tab w:val="left" w:pos="142"/>
        </w:tabs>
        <w:jc w:val="both"/>
        <w:rPr>
          <w:del w:id="5119" w:author="Ruth Guevara" w:date="2020-01-14T20:27:00Z"/>
          <w:rFonts w:ascii="Monserrat" w:hAnsi="Monserrat"/>
          <w:sz w:val="20"/>
          <w:szCs w:val="20"/>
          <w:rPrChange w:id="5120" w:author="Ruth Guevara" w:date="2020-01-14T21:02:00Z">
            <w:rPr>
              <w:del w:id="5121" w:author="Ruth Guevara" w:date="2020-01-14T20:27:00Z"/>
              <w:rFonts w:ascii="Montserrat" w:hAnsi="Montserrat"/>
              <w:sz w:val="20"/>
              <w:szCs w:val="20"/>
            </w:rPr>
          </w:rPrChange>
        </w:rPr>
      </w:pPr>
    </w:p>
    <w:p w14:paraId="12DB9BAE" w14:textId="5A6BC677" w:rsidR="006422FC" w:rsidRPr="00735EFB" w:rsidDel="00940759" w:rsidRDefault="006422FC">
      <w:pPr>
        <w:tabs>
          <w:tab w:val="left" w:pos="142"/>
        </w:tabs>
        <w:jc w:val="both"/>
        <w:rPr>
          <w:del w:id="5122" w:author="Ruth Guevara" w:date="2020-01-14T20:45:00Z"/>
          <w:rFonts w:ascii="Monserrat" w:hAnsi="Monserrat"/>
          <w:sz w:val="20"/>
          <w:szCs w:val="20"/>
          <w:rPrChange w:id="5123" w:author="Ruth Guevara" w:date="2020-01-14T21:02:00Z">
            <w:rPr>
              <w:del w:id="5124" w:author="Ruth Guevara" w:date="2020-01-14T20:45:00Z"/>
              <w:rFonts w:ascii="Montserrat" w:hAnsi="Montserrat"/>
              <w:sz w:val="20"/>
              <w:szCs w:val="20"/>
            </w:rPr>
          </w:rPrChange>
        </w:rPr>
        <w:pPrChange w:id="5125" w:author="Ruth Guevara" w:date="2020-01-14T20:45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5126" w:author="Ruth Guevara" w:date="2020-01-14T20:45:00Z">
        <w:r w:rsidRPr="00735EFB" w:rsidDel="00940759">
          <w:rPr>
            <w:rFonts w:ascii="Monserrat" w:hAnsi="Monserrat"/>
            <w:sz w:val="20"/>
            <w:szCs w:val="20"/>
            <w:rPrChange w:id="5127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El diseño de los marcos referenciales, especificaciones generales y fichas técnicas de los instrumentos descritos en la </w:delText>
        </w:r>
        <w:r w:rsidRPr="00735EFB" w:rsidDel="00940759">
          <w:rPr>
            <w:rFonts w:ascii="Monserrat" w:hAnsi="Monserrat"/>
            <w:sz w:val="20"/>
            <w:szCs w:val="20"/>
            <w:highlight w:val="yellow"/>
            <w:rPrChange w:id="5128" w:author="Ruth Guevara" w:date="2020-01-14T21:02:00Z">
              <w:rPr>
                <w:rFonts w:ascii="Montserrat" w:hAnsi="Montserrat"/>
                <w:sz w:val="20"/>
                <w:szCs w:val="20"/>
                <w:highlight w:val="yellow"/>
              </w:rPr>
            </w:rPrChange>
          </w:rPr>
          <w:delText>tabla 1</w:delText>
        </w:r>
        <w:r w:rsidRPr="00735EFB" w:rsidDel="00940759">
          <w:rPr>
            <w:rFonts w:ascii="Monserrat" w:hAnsi="Monserrat"/>
            <w:sz w:val="20"/>
            <w:szCs w:val="20"/>
            <w:rPrChange w:id="5129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>.</w:delText>
        </w:r>
      </w:del>
    </w:p>
    <w:p w14:paraId="0DF01ABF" w14:textId="30D4EBD0" w:rsidR="006422FC" w:rsidRPr="00735EFB" w:rsidDel="00940759" w:rsidRDefault="006422FC">
      <w:pPr>
        <w:tabs>
          <w:tab w:val="left" w:pos="142"/>
        </w:tabs>
        <w:jc w:val="both"/>
        <w:rPr>
          <w:del w:id="5130" w:author="Ruth Guevara" w:date="2020-01-14T20:45:00Z"/>
          <w:rFonts w:ascii="Monserrat" w:hAnsi="Monserrat"/>
          <w:sz w:val="20"/>
          <w:szCs w:val="20"/>
          <w:rPrChange w:id="5131" w:author="Ruth Guevara" w:date="2020-01-14T21:02:00Z">
            <w:rPr>
              <w:del w:id="5132" w:author="Ruth Guevara" w:date="2020-01-14T20:45:00Z"/>
              <w:rFonts w:ascii="Montserrat" w:hAnsi="Montserrat"/>
              <w:sz w:val="20"/>
              <w:szCs w:val="20"/>
            </w:rPr>
          </w:rPrChange>
        </w:rPr>
        <w:pPrChange w:id="5133" w:author="Ruth Guevara" w:date="2020-01-14T20:45:00Z">
          <w:pPr>
            <w:pStyle w:val="Prrafodelista"/>
            <w:numPr>
              <w:numId w:val="39"/>
            </w:numPr>
            <w:tabs>
              <w:tab w:val="left" w:pos="284"/>
            </w:tabs>
            <w:spacing w:before="240" w:line="360" w:lineRule="auto"/>
            <w:ind w:left="284" w:hanging="284"/>
            <w:jc w:val="both"/>
          </w:pPr>
        </w:pPrChange>
      </w:pPr>
      <w:del w:id="5134" w:author="Ruth Guevara" w:date="2020-01-14T20:45:00Z">
        <w:r w:rsidRPr="00735EFB" w:rsidDel="00940759">
          <w:rPr>
            <w:rFonts w:ascii="Monserrat" w:hAnsi="Monserrat"/>
            <w:sz w:val="20"/>
            <w:szCs w:val="20"/>
            <w:rPrChange w:id="5135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>El diseño y desarrollo de un sistema informático que permita la aplicación en sede de los instrumentos.</w:delText>
        </w:r>
      </w:del>
    </w:p>
    <w:p w14:paraId="4F3ED9E1" w14:textId="6A228B43" w:rsidR="006422FC" w:rsidRPr="00735EFB" w:rsidDel="00AA6CB0" w:rsidRDefault="006422FC" w:rsidP="006422FC">
      <w:pPr>
        <w:pStyle w:val="Prrafodelista"/>
        <w:numPr>
          <w:ilvl w:val="0"/>
          <w:numId w:val="3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136" w:author="Ruth Guevara" w:date="2020-01-14T20:48:00Z"/>
          <w:rFonts w:ascii="Monserrat" w:hAnsi="Monserrat"/>
          <w:sz w:val="20"/>
          <w:szCs w:val="20"/>
          <w:rPrChange w:id="5137" w:author="Ruth Guevara" w:date="2020-01-14T21:02:00Z">
            <w:rPr>
              <w:del w:id="5138" w:author="Ruth Guevara" w:date="2020-01-14T20:48:00Z"/>
              <w:rFonts w:ascii="Montserrat" w:hAnsi="Montserrat"/>
              <w:sz w:val="20"/>
              <w:szCs w:val="20"/>
            </w:rPr>
          </w:rPrChange>
        </w:rPr>
      </w:pPr>
      <w:del w:id="5139" w:author="Ruth Guevara" w:date="2020-01-14T20:48:00Z">
        <w:r w:rsidRPr="00735EFB" w:rsidDel="00AA6CB0">
          <w:rPr>
            <w:rFonts w:ascii="Monserrat" w:hAnsi="Monserrat"/>
            <w:sz w:val="20"/>
            <w:szCs w:val="20"/>
            <w:rPrChange w:id="5140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>El desarrollo de los ítems o tareas evaluativas y el ensamble de las versiones de los distintos instrumentos.</w:delText>
        </w:r>
      </w:del>
    </w:p>
    <w:p w14:paraId="39396FAF" w14:textId="73DF78FB" w:rsidR="006422FC" w:rsidRPr="00735EFB" w:rsidDel="00AA6CB0" w:rsidRDefault="006422FC" w:rsidP="006422FC">
      <w:pPr>
        <w:pStyle w:val="Prrafodelista"/>
        <w:numPr>
          <w:ilvl w:val="0"/>
          <w:numId w:val="3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141" w:author="Ruth Guevara" w:date="2020-01-14T20:48:00Z"/>
          <w:rFonts w:ascii="Monserrat" w:hAnsi="Monserrat"/>
          <w:sz w:val="20"/>
          <w:szCs w:val="20"/>
          <w:rPrChange w:id="5142" w:author="Ruth Guevara" w:date="2020-01-14T21:02:00Z">
            <w:rPr>
              <w:del w:id="5143" w:author="Ruth Guevara" w:date="2020-01-14T20:48:00Z"/>
              <w:rFonts w:ascii="Montserrat" w:hAnsi="Montserrat"/>
              <w:sz w:val="20"/>
              <w:szCs w:val="20"/>
            </w:rPr>
          </w:rPrChange>
        </w:rPr>
      </w:pPr>
      <w:del w:id="5144" w:author="Ruth Guevara" w:date="2020-01-14T20:48:00Z">
        <w:r w:rsidRPr="00735EFB" w:rsidDel="00AA6CB0">
          <w:rPr>
            <w:rFonts w:ascii="Monserrat" w:hAnsi="Monserrat"/>
            <w:sz w:val="20"/>
            <w:szCs w:val="20"/>
            <w:rPrChange w:id="5145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>El piloteo y la validación de las versiones de los instrumentos, así como los ajustes que se requieran conforme a los resultados del piloteo.</w:delText>
        </w:r>
      </w:del>
    </w:p>
    <w:p w14:paraId="6B7E4DC2" w14:textId="1FD432C8" w:rsidR="006422FC" w:rsidRPr="00735EFB" w:rsidDel="00AA6CB0" w:rsidRDefault="006422FC" w:rsidP="006422FC">
      <w:pPr>
        <w:pStyle w:val="Prrafodelista"/>
        <w:numPr>
          <w:ilvl w:val="0"/>
          <w:numId w:val="3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146" w:author="Ruth Guevara" w:date="2020-01-14T20:48:00Z"/>
          <w:rFonts w:ascii="Monserrat" w:hAnsi="Monserrat"/>
          <w:sz w:val="20"/>
          <w:szCs w:val="20"/>
          <w:rPrChange w:id="5147" w:author="Ruth Guevara" w:date="2020-01-14T21:02:00Z">
            <w:rPr>
              <w:del w:id="5148" w:author="Ruth Guevara" w:date="2020-01-14T20:48:00Z"/>
              <w:rFonts w:ascii="Montserrat" w:hAnsi="Montserrat"/>
              <w:sz w:val="20"/>
              <w:szCs w:val="20"/>
            </w:rPr>
          </w:rPrChange>
        </w:rPr>
      </w:pPr>
      <w:del w:id="5149" w:author="Ruth Guevara" w:date="2020-01-14T20:48:00Z">
        <w:r w:rsidRPr="00735EFB" w:rsidDel="00AA6CB0">
          <w:rPr>
            <w:rFonts w:ascii="Monserrat" w:hAnsi="Monserrat"/>
            <w:sz w:val="20"/>
            <w:szCs w:val="20"/>
            <w:rPrChange w:id="5150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>La capacitaci</w:delText>
        </w:r>
        <w:r w:rsidRPr="00735EFB" w:rsidDel="00AA6CB0">
          <w:rPr>
            <w:rFonts w:ascii="Monserrat" w:hAnsi="Monserrat" w:hint="eastAsia"/>
            <w:sz w:val="20"/>
            <w:szCs w:val="20"/>
            <w:rPrChange w:id="5151" w:author="Ruth Guevara" w:date="2020-01-14T21:02:00Z">
              <w:rPr>
                <w:rFonts w:ascii="Montserrat" w:hAnsi="Montserrat" w:hint="eastAsia"/>
                <w:sz w:val="20"/>
                <w:szCs w:val="20"/>
              </w:rPr>
            </w:rPrChange>
          </w:rPr>
          <w:delText>ó</w:delText>
        </w:r>
        <w:r w:rsidRPr="00735EFB" w:rsidDel="00AA6CB0">
          <w:rPr>
            <w:rFonts w:ascii="Monserrat" w:hAnsi="Monserrat"/>
            <w:sz w:val="20"/>
            <w:szCs w:val="20"/>
            <w:rPrChange w:id="5152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>n de los coordinadores y supervisores en cargados de la aplicaci</w:delText>
        </w:r>
        <w:r w:rsidRPr="00735EFB" w:rsidDel="00AA6CB0">
          <w:rPr>
            <w:rFonts w:ascii="Monserrat" w:hAnsi="Monserrat" w:hint="eastAsia"/>
            <w:sz w:val="20"/>
            <w:szCs w:val="20"/>
            <w:rPrChange w:id="5153" w:author="Ruth Guevara" w:date="2020-01-14T21:02:00Z">
              <w:rPr>
                <w:rFonts w:ascii="Montserrat" w:hAnsi="Montserrat" w:hint="eastAsia"/>
                <w:sz w:val="20"/>
                <w:szCs w:val="20"/>
              </w:rPr>
            </w:rPrChange>
          </w:rPr>
          <w:delText>ó</w:delText>
        </w:r>
        <w:r w:rsidRPr="00735EFB" w:rsidDel="00AA6CB0">
          <w:rPr>
            <w:rFonts w:ascii="Monserrat" w:hAnsi="Monserrat"/>
            <w:sz w:val="20"/>
            <w:szCs w:val="20"/>
            <w:rPrChange w:id="5154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n en sede de los instrumentos. </w:delText>
        </w:r>
      </w:del>
    </w:p>
    <w:p w14:paraId="677A0CBA" w14:textId="5A70F040" w:rsidR="006422FC" w:rsidRPr="00735EFB" w:rsidDel="00AA6CB0" w:rsidRDefault="006422FC" w:rsidP="006422FC">
      <w:pPr>
        <w:pStyle w:val="Prrafodelista"/>
        <w:numPr>
          <w:ilvl w:val="0"/>
          <w:numId w:val="3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155" w:author="Ruth Guevara" w:date="2020-01-14T20:48:00Z"/>
          <w:rFonts w:ascii="Monserrat" w:hAnsi="Monserrat"/>
          <w:sz w:val="20"/>
          <w:szCs w:val="20"/>
          <w:rPrChange w:id="5156" w:author="Ruth Guevara" w:date="2020-01-14T21:02:00Z">
            <w:rPr>
              <w:del w:id="5157" w:author="Ruth Guevara" w:date="2020-01-14T20:48:00Z"/>
              <w:rFonts w:ascii="Montserrat" w:hAnsi="Montserrat"/>
              <w:sz w:val="20"/>
              <w:szCs w:val="20"/>
            </w:rPr>
          </w:rPrChange>
        </w:rPr>
      </w:pPr>
      <w:del w:id="5158" w:author="Ruth Guevara" w:date="2020-01-14T20:48:00Z">
        <w:r w:rsidRPr="00735EFB" w:rsidDel="00AA6CB0">
          <w:rPr>
            <w:rFonts w:ascii="Monserrat" w:hAnsi="Monserrat"/>
            <w:sz w:val="20"/>
            <w:szCs w:val="20"/>
            <w:rPrChange w:id="5159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>La aplicación en sede y coordinación logística de los instrumentos de evaluación, y aseguramiento de la información obtenida.</w:delText>
        </w:r>
      </w:del>
    </w:p>
    <w:p w14:paraId="50472225" w14:textId="369DC102" w:rsidR="006422FC" w:rsidRPr="00735EFB" w:rsidDel="00AA6CB0" w:rsidRDefault="006422FC" w:rsidP="006422FC">
      <w:pPr>
        <w:pStyle w:val="Prrafodelista"/>
        <w:numPr>
          <w:ilvl w:val="0"/>
          <w:numId w:val="3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160" w:author="Ruth Guevara" w:date="2020-01-14T20:48:00Z"/>
          <w:rFonts w:ascii="Monserrat" w:hAnsi="Monserrat"/>
          <w:sz w:val="20"/>
          <w:szCs w:val="20"/>
          <w:rPrChange w:id="5161" w:author="Ruth Guevara" w:date="2020-01-14T21:02:00Z">
            <w:rPr>
              <w:del w:id="5162" w:author="Ruth Guevara" w:date="2020-01-14T20:48:00Z"/>
              <w:rFonts w:ascii="Montserrat" w:hAnsi="Montserrat"/>
              <w:sz w:val="20"/>
              <w:szCs w:val="20"/>
            </w:rPr>
          </w:rPrChange>
        </w:rPr>
      </w:pPr>
      <w:del w:id="5163" w:author="Ruth Guevara" w:date="2020-01-14T20:48:00Z">
        <w:r w:rsidRPr="00735EFB" w:rsidDel="00AA6CB0">
          <w:rPr>
            <w:rFonts w:ascii="Monserrat" w:hAnsi="Monserrat"/>
            <w:sz w:val="20"/>
            <w:szCs w:val="20"/>
            <w:rPrChange w:id="5164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La capacitación para el análisis y calificación de los instrumentos de valoración construidos. </w:delText>
        </w:r>
      </w:del>
    </w:p>
    <w:p w14:paraId="53F5D8D5" w14:textId="0F14EEEC" w:rsidR="006422FC" w:rsidRPr="00735EFB" w:rsidDel="00AA6CB0" w:rsidRDefault="006422FC" w:rsidP="006422FC">
      <w:pPr>
        <w:pStyle w:val="Prrafodelista"/>
        <w:numPr>
          <w:ilvl w:val="0"/>
          <w:numId w:val="3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165" w:author="Ruth Guevara" w:date="2020-01-14T20:48:00Z"/>
          <w:rFonts w:ascii="Monserrat" w:hAnsi="Monserrat"/>
          <w:sz w:val="20"/>
          <w:szCs w:val="20"/>
          <w:rPrChange w:id="5166" w:author="Ruth Guevara" w:date="2020-01-14T21:02:00Z">
            <w:rPr>
              <w:del w:id="5167" w:author="Ruth Guevara" w:date="2020-01-14T20:48:00Z"/>
              <w:rFonts w:ascii="Montserrat" w:hAnsi="Montserrat"/>
              <w:sz w:val="20"/>
              <w:szCs w:val="20"/>
            </w:rPr>
          </w:rPrChange>
        </w:rPr>
      </w:pPr>
      <w:del w:id="5168" w:author="Ruth Guevara" w:date="2020-01-14T20:48:00Z">
        <w:r w:rsidRPr="00735EFB" w:rsidDel="00AA6CB0">
          <w:rPr>
            <w:rFonts w:ascii="Monserrat" w:hAnsi="Monserrat"/>
            <w:sz w:val="20"/>
            <w:szCs w:val="20"/>
            <w:rPrChange w:id="5169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La calificación de todos los instrumentos de valoración y devolución de resultados por sustentante. </w:delText>
        </w:r>
      </w:del>
    </w:p>
    <w:p w14:paraId="198C32BB" w14:textId="7E63ECDE" w:rsidR="006422FC" w:rsidRPr="00735EFB" w:rsidDel="00AA6CB0" w:rsidRDefault="006422FC" w:rsidP="006422FC">
      <w:pPr>
        <w:pStyle w:val="Prrafodelista"/>
        <w:numPr>
          <w:ilvl w:val="0"/>
          <w:numId w:val="3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170" w:author="Ruth Guevara" w:date="2020-01-14T20:48:00Z"/>
          <w:rFonts w:ascii="Monserrat" w:hAnsi="Monserrat"/>
          <w:sz w:val="20"/>
          <w:szCs w:val="20"/>
          <w:rPrChange w:id="5171" w:author="Ruth Guevara" w:date="2020-01-14T21:02:00Z">
            <w:rPr>
              <w:del w:id="5172" w:author="Ruth Guevara" w:date="2020-01-14T20:48:00Z"/>
              <w:rFonts w:ascii="Montserrat" w:hAnsi="Montserrat"/>
              <w:sz w:val="20"/>
              <w:szCs w:val="20"/>
            </w:rPr>
          </w:rPrChange>
        </w:rPr>
      </w:pPr>
      <w:del w:id="5173" w:author="Ruth Guevara" w:date="2020-01-14T20:48:00Z">
        <w:r w:rsidRPr="00735EFB" w:rsidDel="00AA6CB0">
          <w:rPr>
            <w:rFonts w:ascii="Monserrat" w:hAnsi="Monserrat"/>
            <w:sz w:val="20"/>
            <w:szCs w:val="20"/>
            <w:rPrChange w:id="5174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>El análisis del comportamiento psicométrico de los instrumentos de evaluación, y elaboración de los Informes técnicos de cada instrumento.</w:delText>
        </w:r>
      </w:del>
    </w:p>
    <w:p w14:paraId="3282F11F" w14:textId="62F8719D" w:rsidR="006422FC" w:rsidRPr="00735EFB" w:rsidDel="00AA6CB0" w:rsidRDefault="006422FC" w:rsidP="006422FC">
      <w:pPr>
        <w:pStyle w:val="Prrafodelista"/>
        <w:numPr>
          <w:ilvl w:val="0"/>
          <w:numId w:val="3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175" w:author="Ruth Guevara" w:date="2020-01-14T20:48:00Z"/>
          <w:rFonts w:ascii="Monserrat" w:hAnsi="Monserrat"/>
          <w:sz w:val="20"/>
          <w:szCs w:val="20"/>
          <w:rPrChange w:id="5176" w:author="Ruth Guevara" w:date="2020-01-14T21:02:00Z">
            <w:rPr>
              <w:del w:id="5177" w:author="Ruth Guevara" w:date="2020-01-14T20:48:00Z"/>
              <w:rFonts w:ascii="Montserrat" w:hAnsi="Montserrat"/>
              <w:sz w:val="20"/>
              <w:szCs w:val="20"/>
            </w:rPr>
          </w:rPrChange>
        </w:rPr>
      </w:pPr>
      <w:moveFromRangeStart w:id="5178" w:author="Ruth Guevara" w:date="2020-01-14T20:24:00Z" w:name="move29925887"/>
      <w:moveFrom w:id="5179" w:author="Ruth Guevara" w:date="2020-01-14T20:24:00Z">
        <w:del w:id="5180" w:author="Ruth Guevara" w:date="2020-01-14T20:48:00Z">
          <w:r w:rsidRPr="00735EFB" w:rsidDel="00AA6CB0">
            <w:rPr>
              <w:rFonts w:ascii="Monserrat" w:hAnsi="Monserrat"/>
              <w:sz w:val="20"/>
              <w:szCs w:val="20"/>
              <w:rPrChange w:id="5181" w:author="Ruth Guevara" w:date="2020-01-14T21:02:00Z">
                <w:rPr>
                  <w:rFonts w:ascii="Montserrat" w:hAnsi="Montserrat"/>
                  <w:sz w:val="20"/>
                  <w:szCs w:val="20"/>
                </w:rPr>
              </w:rPrChange>
            </w:rPr>
            <w:delText>La integración de reportes individualizados de los resultados obtenidos en cada uno de los instrumentos, que permita tanto a los participantes como a las autoridades educativas identificar de manera puntual sus áreas de fortaleza y debilidad detectadas.</w:delText>
          </w:r>
        </w:del>
      </w:moveFrom>
    </w:p>
    <w:moveFromRangeEnd w:id="5178"/>
    <w:p w14:paraId="64690D26" w14:textId="736B0836" w:rsidR="006422FC" w:rsidRPr="00735EFB" w:rsidDel="00AA6CB0" w:rsidRDefault="006422FC" w:rsidP="006422FC">
      <w:pPr>
        <w:pStyle w:val="Prrafodelista"/>
        <w:numPr>
          <w:ilvl w:val="0"/>
          <w:numId w:val="3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182" w:author="Ruth Guevara" w:date="2020-01-14T20:48:00Z"/>
          <w:rFonts w:ascii="Monserrat" w:hAnsi="Monserrat"/>
          <w:sz w:val="20"/>
          <w:szCs w:val="20"/>
          <w:rPrChange w:id="5183" w:author="Ruth Guevara" w:date="2020-01-14T21:02:00Z">
            <w:rPr>
              <w:del w:id="5184" w:author="Ruth Guevara" w:date="2020-01-14T20:48:00Z"/>
              <w:rFonts w:ascii="Montserrat" w:hAnsi="Montserrat"/>
              <w:sz w:val="20"/>
              <w:szCs w:val="20"/>
            </w:rPr>
          </w:rPrChange>
        </w:rPr>
      </w:pPr>
      <w:del w:id="5185" w:author="Ruth Guevara" w:date="2020-01-14T20:48:00Z">
        <w:r w:rsidRPr="00735EFB" w:rsidDel="00AA6CB0">
          <w:rPr>
            <w:rFonts w:ascii="Monserrat" w:hAnsi="Monserrat"/>
            <w:sz w:val="20"/>
            <w:szCs w:val="20"/>
            <w:rPrChange w:id="5186" w:author="Ruth Guevara" w:date="2020-01-14T21:02:00Z">
              <w:rPr>
                <w:rFonts w:ascii="Montserrat" w:hAnsi="Montserrat"/>
                <w:sz w:val="20"/>
                <w:szCs w:val="20"/>
              </w:rPr>
            </w:rPrChange>
          </w:rPr>
          <w:delText>El diseño y desarrollo de un sistema informático que salvaguarde los instrumentos de valoración, y permita la administración del banco de ítems y tareas evaluativas.</w:delText>
        </w:r>
      </w:del>
    </w:p>
    <w:p w14:paraId="51257ACD" w14:textId="77777777" w:rsidR="00BD5DA7" w:rsidRPr="00735EFB" w:rsidRDefault="00BD5DA7" w:rsidP="00C55FD3">
      <w:pPr>
        <w:tabs>
          <w:tab w:val="left" w:pos="142"/>
        </w:tabs>
        <w:rPr>
          <w:rFonts w:ascii="Monserrat" w:hAnsi="Monserrat"/>
          <w:sz w:val="20"/>
          <w:szCs w:val="20"/>
          <w:rPrChange w:id="5187" w:author="Ruth Guevara" w:date="2020-01-14T21:02:00Z">
            <w:rPr>
              <w:rFonts w:ascii="Montserrat" w:hAnsi="Montserrat"/>
              <w:sz w:val="20"/>
              <w:szCs w:val="20"/>
            </w:rPr>
          </w:rPrChange>
        </w:rPr>
      </w:pPr>
    </w:p>
    <w:p w14:paraId="73D78F39" w14:textId="042CBE07" w:rsidR="004B7744" w:rsidRPr="00C55FD3" w:rsidDel="00AA6CB0" w:rsidRDefault="00113AA9" w:rsidP="00C55FD3">
      <w:pPr>
        <w:tabs>
          <w:tab w:val="left" w:pos="142"/>
        </w:tabs>
        <w:rPr>
          <w:del w:id="5188" w:author="Ruth Guevara" w:date="2020-01-14T20:54:00Z"/>
          <w:rFonts w:ascii="Montserrat" w:hAnsi="Montserrat"/>
          <w:b/>
          <w:sz w:val="20"/>
          <w:szCs w:val="20"/>
        </w:rPr>
      </w:pPr>
      <w:ins w:id="5189" w:author="Ruth Guevara" w:date="2020-01-14T21:32:00Z">
        <w:r w:rsidRPr="00113AA9">
          <w:rPr>
            <w:rFonts w:ascii="Montserrat" w:hAnsi="Montserrat"/>
            <w:sz w:val="20"/>
            <w:szCs w:val="20"/>
            <w:rPrChange w:id="5190" w:author="Ruth Guevara" w:date="2020-01-14T21:33:00Z">
              <w:rPr>
                <w:rFonts w:ascii="Montserrat" w:hAnsi="Montserrat"/>
                <w:b/>
                <w:sz w:val="20"/>
                <w:szCs w:val="20"/>
              </w:rPr>
            </w:rPrChange>
          </w:rPr>
          <w:lastRenderedPageBreak/>
          <w:t>Con el propósito de cumplir con el Calendario est</w:t>
        </w:r>
      </w:ins>
      <w:ins w:id="5191" w:author="Ruth Guevara" w:date="2020-01-14T21:33:00Z">
        <w:r w:rsidRPr="00113AA9">
          <w:rPr>
            <w:rFonts w:ascii="Montserrat" w:hAnsi="Montserrat"/>
            <w:sz w:val="20"/>
            <w:szCs w:val="20"/>
            <w:rPrChange w:id="5192" w:author="Ruth Guevara" w:date="2020-01-14T21:33:00Z">
              <w:rPr>
                <w:rFonts w:ascii="Montserrat" w:hAnsi="Montserrat"/>
                <w:b/>
                <w:sz w:val="20"/>
                <w:szCs w:val="20"/>
              </w:rPr>
            </w:rPrChange>
          </w:rPr>
          <w:t>a</w:t>
        </w:r>
      </w:ins>
      <w:ins w:id="5193" w:author="Ruth Guevara" w:date="2020-01-14T21:32:00Z">
        <w:r w:rsidRPr="00113AA9">
          <w:rPr>
            <w:rFonts w:ascii="Montserrat" w:hAnsi="Montserrat"/>
            <w:sz w:val="20"/>
            <w:szCs w:val="20"/>
            <w:rPrChange w:id="5194" w:author="Ruth Guevara" w:date="2020-01-14T21:33:00Z">
              <w:rPr>
                <w:rFonts w:ascii="Montserrat" w:hAnsi="Montserrat"/>
                <w:b/>
                <w:sz w:val="20"/>
                <w:szCs w:val="20"/>
              </w:rPr>
            </w:rPrChange>
          </w:rPr>
          <w:t xml:space="preserve">blecido </w:t>
        </w:r>
      </w:ins>
      <w:ins w:id="5195" w:author="Ruth Guevara" w:date="2020-01-14T21:33:00Z">
        <w:r w:rsidRPr="00113AA9">
          <w:rPr>
            <w:rFonts w:ascii="Montserrat" w:hAnsi="Montserrat"/>
            <w:sz w:val="20"/>
            <w:szCs w:val="20"/>
            <w:rPrChange w:id="5196" w:author="Ruth Guevara" w:date="2020-01-14T21:33:00Z">
              <w:rPr>
                <w:rFonts w:ascii="Montserrat" w:hAnsi="Montserrat"/>
                <w:b/>
                <w:sz w:val="20"/>
                <w:szCs w:val="20"/>
              </w:rPr>
            </w:rPrChange>
          </w:rPr>
          <w:t xml:space="preserve">para las aplicaciones de los distintos instrumentos, </w:t>
        </w:r>
        <w:r>
          <w:rPr>
            <w:rFonts w:ascii="Montserrat" w:hAnsi="Montserrat"/>
            <w:sz w:val="20"/>
            <w:szCs w:val="20"/>
          </w:rPr>
          <w:t xml:space="preserve">en la </w:t>
        </w:r>
      </w:ins>
      <w:ins w:id="5197" w:author="Ruth Guevara" w:date="2020-01-14T21:34:00Z">
        <w:r>
          <w:rPr>
            <w:rFonts w:ascii="Montserrat" w:hAnsi="Montserrat"/>
            <w:sz w:val="20"/>
            <w:szCs w:val="20"/>
          </w:rPr>
          <w:t xml:space="preserve">siguiente tabla se señalan </w:t>
        </w:r>
      </w:ins>
      <w:del w:id="5198" w:author="Ruth Guevara" w:date="2020-01-14T20:54:00Z">
        <w:r w:rsidR="001A2E3F" w:rsidDel="00AA6CB0">
          <w:rPr>
            <w:rFonts w:ascii="Montserrat" w:hAnsi="Montserrat"/>
            <w:b/>
            <w:sz w:val="20"/>
            <w:szCs w:val="20"/>
          </w:rPr>
          <w:delText>ACTIVIDADES Y PRODUCTOS DE ACUERDO CON LOS DISTINTOS TIPO</w:delText>
        </w:r>
        <w:r w:rsidR="00B55ACA" w:rsidDel="00AA6CB0">
          <w:rPr>
            <w:rFonts w:ascii="Montserrat" w:hAnsi="Montserrat"/>
            <w:b/>
            <w:sz w:val="20"/>
            <w:szCs w:val="20"/>
          </w:rPr>
          <w:delText>S DE INSTRUMENTOS DE VALORACIÓN</w:delText>
        </w:r>
      </w:del>
    </w:p>
    <w:p w14:paraId="26AEA71F" w14:textId="49DDEEDF" w:rsidR="00436320" w:rsidDel="00AA6CB0" w:rsidRDefault="007E571F" w:rsidP="00C55FD3">
      <w:pPr>
        <w:pBdr>
          <w:bottom w:val="dotted" w:sz="24" w:space="15" w:color="auto"/>
        </w:pBdr>
        <w:tabs>
          <w:tab w:val="left" w:pos="142"/>
        </w:tabs>
        <w:jc w:val="both"/>
        <w:rPr>
          <w:del w:id="5199" w:author="Ruth Guevara" w:date="2020-01-14T20:54:00Z"/>
          <w:rFonts w:ascii="Montserrat" w:hAnsi="Montserrat" w:cs="Arial"/>
          <w:sz w:val="20"/>
          <w:szCs w:val="20"/>
        </w:rPr>
      </w:pPr>
      <w:del w:id="5200" w:author="Ruth Guevara" w:date="2020-01-14T20:54:00Z">
        <w:r w:rsidRPr="006233CD" w:rsidDel="00AA6CB0">
          <w:rPr>
            <w:rFonts w:ascii="Montserrat" w:hAnsi="Montserrat" w:cs="Arial"/>
            <w:sz w:val="20"/>
            <w:szCs w:val="20"/>
          </w:rPr>
          <w:delText>Los</w:delText>
        </w:r>
        <w:r w:rsidR="00F44CDF" w:rsidRPr="006233CD" w:rsidDel="00AA6CB0">
          <w:rPr>
            <w:rFonts w:ascii="Montserrat" w:hAnsi="Montserrat" w:cs="Arial"/>
            <w:sz w:val="20"/>
            <w:szCs w:val="20"/>
          </w:rPr>
          <w:delText xml:space="preserve"> </w:delText>
        </w:r>
        <w:r w:rsidR="00CF752F" w:rsidDel="00AA6CB0">
          <w:rPr>
            <w:rFonts w:ascii="Montserrat" w:hAnsi="Montserrat" w:cs="Arial"/>
            <w:sz w:val="20"/>
            <w:szCs w:val="20"/>
          </w:rPr>
          <w:delText>entregables por parte d</w:delText>
        </w:r>
        <w:r w:rsidR="00F44CDF" w:rsidRPr="006233CD" w:rsidDel="00AA6CB0">
          <w:rPr>
            <w:rFonts w:ascii="Montserrat" w:hAnsi="Montserrat" w:cs="Arial"/>
            <w:sz w:val="20"/>
            <w:szCs w:val="20"/>
          </w:rPr>
          <w:delText xml:space="preserve">el </w:delText>
        </w:r>
        <w:r w:rsidR="00750D38" w:rsidRPr="006233CD" w:rsidDel="00AA6CB0">
          <w:rPr>
            <w:rFonts w:ascii="Montserrat" w:hAnsi="Montserrat" w:cs="Arial"/>
            <w:sz w:val="20"/>
            <w:szCs w:val="20"/>
          </w:rPr>
          <w:delText>P</w:delText>
        </w:r>
        <w:r w:rsidR="00F44CDF" w:rsidRPr="006233CD" w:rsidDel="00AA6CB0">
          <w:rPr>
            <w:rFonts w:ascii="Montserrat" w:hAnsi="Montserrat" w:cs="Arial"/>
            <w:sz w:val="20"/>
            <w:szCs w:val="20"/>
          </w:rPr>
          <w:delText xml:space="preserve">restador de </w:delText>
        </w:r>
        <w:r w:rsidR="00750D38" w:rsidRPr="006233CD" w:rsidDel="00AA6CB0">
          <w:rPr>
            <w:rFonts w:ascii="Montserrat" w:hAnsi="Montserrat" w:cs="Arial"/>
            <w:sz w:val="20"/>
            <w:szCs w:val="20"/>
          </w:rPr>
          <w:delText>S</w:delText>
        </w:r>
        <w:r w:rsidR="00F44CDF" w:rsidRPr="006233CD" w:rsidDel="00AA6CB0">
          <w:rPr>
            <w:rFonts w:ascii="Montserrat" w:hAnsi="Montserrat" w:cs="Arial"/>
            <w:sz w:val="20"/>
            <w:szCs w:val="20"/>
          </w:rPr>
          <w:delText>ervicio</w:delText>
        </w:r>
        <w:r w:rsidR="00830F3F" w:rsidRPr="006233CD" w:rsidDel="00AA6CB0">
          <w:rPr>
            <w:rFonts w:ascii="Montserrat" w:hAnsi="Montserrat" w:cs="Arial"/>
            <w:sz w:val="20"/>
            <w:szCs w:val="20"/>
          </w:rPr>
          <w:delText>s</w:delText>
        </w:r>
        <w:r w:rsidR="00CC3514" w:rsidRPr="006233CD" w:rsidDel="00AA6CB0">
          <w:rPr>
            <w:rFonts w:ascii="Montserrat" w:hAnsi="Montserrat" w:cs="Arial"/>
            <w:sz w:val="20"/>
            <w:szCs w:val="20"/>
          </w:rPr>
          <w:delText>,</w:delText>
        </w:r>
        <w:r w:rsidR="00EA295C" w:rsidRPr="006233CD" w:rsidDel="00AA6CB0">
          <w:rPr>
            <w:rFonts w:ascii="Montserrat" w:hAnsi="Montserrat" w:cs="Arial"/>
            <w:sz w:val="20"/>
            <w:szCs w:val="20"/>
          </w:rPr>
          <w:delText xml:space="preserve"> </w:delText>
        </w:r>
        <w:r w:rsidR="00CC3514" w:rsidRPr="006233CD" w:rsidDel="00AA6CB0">
          <w:rPr>
            <w:rFonts w:ascii="Montserrat" w:hAnsi="Montserrat" w:cs="Arial"/>
            <w:sz w:val="20"/>
            <w:szCs w:val="20"/>
          </w:rPr>
          <w:delText>de acuerdo</w:delText>
        </w:r>
        <w:r w:rsidR="00EA295C" w:rsidRPr="006233CD" w:rsidDel="00AA6CB0">
          <w:rPr>
            <w:rFonts w:ascii="Montserrat" w:hAnsi="Montserrat" w:cs="Arial"/>
            <w:sz w:val="20"/>
            <w:szCs w:val="20"/>
          </w:rPr>
          <w:delText xml:space="preserve"> con </w:delText>
        </w:r>
        <w:r w:rsidR="001B7183" w:rsidDel="00AA6CB0">
          <w:rPr>
            <w:rFonts w:ascii="Montserrat" w:hAnsi="Montserrat" w:cs="Arial"/>
            <w:sz w:val="20"/>
            <w:szCs w:val="20"/>
          </w:rPr>
          <w:delText>la metodología</w:delText>
        </w:r>
        <w:r w:rsidR="00750D38" w:rsidRPr="006233CD" w:rsidDel="00AA6CB0">
          <w:rPr>
            <w:rFonts w:ascii="Montserrat" w:hAnsi="Montserrat" w:cs="Arial"/>
            <w:sz w:val="20"/>
            <w:szCs w:val="20"/>
          </w:rPr>
          <w:delText xml:space="preserve"> para el diseño, desarrollo</w:delText>
        </w:r>
        <w:r w:rsidR="00C03993" w:rsidDel="00AA6CB0">
          <w:rPr>
            <w:rFonts w:ascii="Montserrat" w:hAnsi="Montserrat" w:cs="Arial"/>
            <w:sz w:val="20"/>
            <w:szCs w:val="20"/>
          </w:rPr>
          <w:delText xml:space="preserve">, validación, </w:delText>
        </w:r>
        <w:r w:rsidR="00750D38" w:rsidRPr="006233CD" w:rsidDel="00AA6CB0">
          <w:rPr>
            <w:rFonts w:ascii="Montserrat" w:hAnsi="Montserrat" w:cs="Arial"/>
            <w:sz w:val="20"/>
            <w:szCs w:val="20"/>
          </w:rPr>
          <w:delText>calificación</w:delText>
        </w:r>
        <w:r w:rsidR="00C03993" w:rsidDel="00AA6CB0">
          <w:rPr>
            <w:rFonts w:ascii="Montserrat" w:hAnsi="Montserrat" w:cs="Arial"/>
            <w:sz w:val="20"/>
            <w:szCs w:val="20"/>
          </w:rPr>
          <w:delText xml:space="preserve"> y análisis de resultados de</w:delText>
        </w:r>
        <w:r w:rsidR="00750D38" w:rsidRPr="006233CD" w:rsidDel="00AA6CB0">
          <w:rPr>
            <w:rFonts w:ascii="Montserrat" w:hAnsi="Montserrat" w:cs="Arial"/>
            <w:sz w:val="20"/>
            <w:szCs w:val="20"/>
          </w:rPr>
          <w:delText xml:space="preserve"> los instrumentos</w:delText>
        </w:r>
        <w:r w:rsidR="00CC3514" w:rsidRPr="006233CD" w:rsidDel="00AA6CB0">
          <w:rPr>
            <w:rFonts w:ascii="Montserrat" w:hAnsi="Montserrat" w:cs="Arial"/>
            <w:sz w:val="20"/>
            <w:szCs w:val="20"/>
          </w:rPr>
          <w:delText>,</w:delText>
        </w:r>
        <w:r w:rsidR="00F44CDF" w:rsidRPr="006233CD" w:rsidDel="00AA6CB0">
          <w:rPr>
            <w:rFonts w:ascii="Montserrat" w:hAnsi="Montserrat" w:cs="Arial"/>
            <w:sz w:val="20"/>
            <w:szCs w:val="20"/>
          </w:rPr>
          <w:delText xml:space="preserve"> son los </w:delText>
        </w:r>
        <w:r w:rsidR="004B6C92" w:rsidDel="00AA6CB0">
          <w:rPr>
            <w:rFonts w:ascii="Montserrat" w:hAnsi="Montserrat" w:cs="Arial"/>
            <w:sz w:val="20"/>
            <w:szCs w:val="20"/>
          </w:rPr>
          <w:delText>siguientes:</w:delText>
        </w:r>
      </w:del>
    </w:p>
    <w:p w14:paraId="49A385FD" w14:textId="2FC1F9C3" w:rsidR="00CC3514" w:rsidRPr="006233CD" w:rsidDel="00AA6CB0" w:rsidRDefault="00CC3514" w:rsidP="00C55FD3">
      <w:pPr>
        <w:pBdr>
          <w:bottom w:val="dotted" w:sz="24" w:space="15" w:color="auto"/>
        </w:pBdr>
        <w:tabs>
          <w:tab w:val="left" w:pos="142"/>
        </w:tabs>
        <w:jc w:val="both"/>
        <w:rPr>
          <w:del w:id="5201" w:author="Ruth Guevara" w:date="2020-01-14T20:54:00Z"/>
          <w:rFonts w:ascii="Montserrat" w:hAnsi="Montserrat"/>
          <w:b/>
          <w:bCs/>
          <w:sz w:val="20"/>
          <w:szCs w:val="20"/>
        </w:rPr>
      </w:pPr>
      <w:del w:id="5202" w:author="Ruth Guevara" w:date="2020-01-14T20:54:00Z">
        <w:r w:rsidRPr="006233CD" w:rsidDel="00AA6CB0">
          <w:rPr>
            <w:rFonts w:ascii="Montserrat" w:hAnsi="Montserrat"/>
            <w:b/>
            <w:bCs/>
            <w:sz w:val="20"/>
            <w:szCs w:val="20"/>
          </w:rPr>
          <w:delText xml:space="preserve">1. </w:delText>
        </w:r>
        <w:r w:rsidR="00015412" w:rsidRPr="006233CD" w:rsidDel="00AA6CB0">
          <w:rPr>
            <w:rFonts w:ascii="Montserrat" w:hAnsi="Montserrat"/>
            <w:b/>
            <w:bCs/>
            <w:sz w:val="20"/>
            <w:szCs w:val="20"/>
          </w:rPr>
          <w:delText xml:space="preserve">Instrumentos de valoración </w:delText>
        </w:r>
        <w:r w:rsidR="00C03993" w:rsidDel="00AA6CB0">
          <w:rPr>
            <w:rFonts w:ascii="Montserrat" w:hAnsi="Montserrat"/>
            <w:b/>
            <w:bCs/>
            <w:sz w:val="20"/>
            <w:szCs w:val="20"/>
          </w:rPr>
          <w:delText xml:space="preserve">en los que se utilizan </w:delText>
        </w:r>
        <w:r w:rsidR="004B6C92" w:rsidDel="00AA6CB0">
          <w:rPr>
            <w:rFonts w:ascii="Montserrat" w:hAnsi="Montserrat"/>
            <w:b/>
            <w:bCs/>
            <w:sz w:val="20"/>
            <w:szCs w:val="20"/>
          </w:rPr>
          <w:delText xml:space="preserve">modelos de </w:delText>
        </w:r>
        <w:r w:rsidR="00735061" w:rsidRPr="006233CD" w:rsidDel="00AA6CB0">
          <w:rPr>
            <w:rFonts w:ascii="Montserrat" w:hAnsi="Montserrat"/>
            <w:b/>
            <w:bCs/>
            <w:sz w:val="20"/>
            <w:szCs w:val="20"/>
          </w:rPr>
          <w:delText>diagnóstico cognitivo.</w:delText>
        </w:r>
      </w:del>
    </w:p>
    <w:p w14:paraId="2BBF9F79" w14:textId="7B633230" w:rsidR="00EA295C" w:rsidRPr="006233CD" w:rsidDel="00AA6CB0" w:rsidRDefault="00EA295C" w:rsidP="00C55FD3">
      <w:pPr>
        <w:pStyle w:val="Prrafodelista"/>
        <w:numPr>
          <w:ilvl w:val="1"/>
          <w:numId w:val="2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03" w:author="Ruth Guevara" w:date="2020-01-14T20:54:00Z"/>
          <w:rFonts w:ascii="Montserrat" w:hAnsi="Montserrat"/>
          <w:sz w:val="20"/>
          <w:szCs w:val="20"/>
        </w:rPr>
      </w:pPr>
      <w:del w:id="5204" w:author="Ruth Guevara" w:date="2020-01-14T20:54:00Z">
        <w:r w:rsidRPr="006233CD" w:rsidDel="00AA6CB0">
          <w:rPr>
            <w:rFonts w:ascii="Montserrat" w:hAnsi="Montserrat"/>
            <w:sz w:val="20"/>
            <w:szCs w:val="20"/>
          </w:rPr>
          <w:delText>Marco referencia</w:delText>
        </w:r>
        <w:r w:rsidR="00295AC6" w:rsidDel="00AA6CB0">
          <w:rPr>
            <w:rFonts w:ascii="Montserrat" w:hAnsi="Montserrat"/>
            <w:sz w:val="20"/>
            <w:szCs w:val="20"/>
          </w:rPr>
          <w:delText>l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de la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s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prueba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s, tanto en su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componente general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 xml:space="preserve"> como para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los módulos específicos</w:delText>
        </w:r>
      </w:del>
    </w:p>
    <w:p w14:paraId="7155BF65" w14:textId="470412F0" w:rsidR="00EA295C" w:rsidRPr="006233CD" w:rsidDel="00AA6CB0" w:rsidRDefault="00EA295C" w:rsidP="00C55FD3">
      <w:pPr>
        <w:pStyle w:val="Prrafodelista"/>
        <w:numPr>
          <w:ilvl w:val="1"/>
          <w:numId w:val="2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05" w:author="Ruth Guevara" w:date="2020-01-14T20:54:00Z"/>
          <w:rFonts w:ascii="Montserrat" w:hAnsi="Montserrat"/>
          <w:sz w:val="20"/>
          <w:szCs w:val="20"/>
        </w:rPr>
      </w:pPr>
      <w:del w:id="5206" w:author="Ruth Guevara" w:date="2020-01-14T20:54:00Z">
        <w:r w:rsidRPr="006233CD" w:rsidDel="00AA6CB0">
          <w:rPr>
            <w:rFonts w:ascii="Montserrat" w:hAnsi="Montserrat"/>
            <w:sz w:val="20"/>
            <w:szCs w:val="20"/>
          </w:rPr>
          <w:delText xml:space="preserve">Plan 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para el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diseño, desarrollo y validación 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 xml:space="preserve">diferenciada del componente general y los módulos específicos que conforman los instrumentos, con base en 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evidencias 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 xml:space="preserve">derivadas de la aplicación del </w:delText>
        </w:r>
        <w:r w:rsidRPr="006233CD" w:rsidDel="00AA6CB0">
          <w:rPr>
            <w:rFonts w:ascii="Montserrat" w:hAnsi="Montserrat"/>
            <w:sz w:val="20"/>
            <w:szCs w:val="20"/>
          </w:rPr>
          <w:delText>modelo de diagnóstico cognitivo.</w:delText>
        </w:r>
      </w:del>
    </w:p>
    <w:p w14:paraId="019C68C0" w14:textId="480BD155" w:rsidR="00EA295C" w:rsidRPr="006233CD" w:rsidDel="00AA6CB0" w:rsidRDefault="00EA295C" w:rsidP="00C55FD3">
      <w:pPr>
        <w:pStyle w:val="Prrafodelista"/>
        <w:numPr>
          <w:ilvl w:val="1"/>
          <w:numId w:val="2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07" w:author="Ruth Guevara" w:date="2020-01-14T20:55:00Z"/>
          <w:rFonts w:ascii="Montserrat" w:hAnsi="Montserrat"/>
          <w:sz w:val="20"/>
          <w:szCs w:val="20"/>
        </w:rPr>
      </w:pPr>
      <w:del w:id="5208" w:author="Ruth Guevara" w:date="2020-01-14T20:55:00Z">
        <w:r w:rsidRPr="006233CD" w:rsidDel="00AA6CB0">
          <w:rPr>
            <w:rFonts w:ascii="Montserrat" w:hAnsi="Montserrat"/>
            <w:sz w:val="20"/>
            <w:szCs w:val="20"/>
          </w:rPr>
          <w:delText>Especificaciones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 xml:space="preserve"> que componen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la prueba y</w:delText>
        </w:r>
        <w:r w:rsidR="004B7744" w:rsidDel="00AA6CB0">
          <w:rPr>
            <w:rFonts w:ascii="Montserrat" w:hAnsi="Montserrat"/>
            <w:sz w:val="20"/>
            <w:szCs w:val="20"/>
          </w:rPr>
          <w:delText xml:space="preserve"> el banco de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ítems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, de acuerdo con el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modelo de diagnóstico cognitivo</w:delText>
        </w:r>
        <w:r w:rsidR="00E30E40" w:rsidRPr="006233CD" w:rsidDel="00AA6CB0">
          <w:rPr>
            <w:rFonts w:ascii="Montserrat" w:hAnsi="Montserrat"/>
            <w:sz w:val="20"/>
            <w:szCs w:val="20"/>
          </w:rPr>
          <w:delText xml:space="preserve"> (especifica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ndo las propiedades y supuestos estadísticos que caracterizan</w:delText>
        </w:r>
        <w:r w:rsidR="003603D4" w:rsidRPr="006233CD" w:rsidDel="00AA6CB0">
          <w:rPr>
            <w:rFonts w:ascii="Montserrat" w:hAnsi="Montserrat"/>
            <w:sz w:val="20"/>
            <w:szCs w:val="20"/>
          </w:rPr>
          <w:delText xml:space="preserve"> el modelo matemático 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subyacente</w:delText>
        </w:r>
        <w:r w:rsidR="00E30E40" w:rsidRPr="006233CD" w:rsidDel="00AA6CB0">
          <w:rPr>
            <w:rFonts w:ascii="Montserrat" w:hAnsi="Montserrat"/>
            <w:sz w:val="20"/>
            <w:szCs w:val="20"/>
          </w:rPr>
          <w:delText>)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para los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componentes</w:delText>
        </w:r>
        <w:r w:rsidR="00E30E40" w:rsidRPr="006233CD" w:rsidDel="00AA6CB0">
          <w:rPr>
            <w:rFonts w:ascii="Montserrat" w:hAnsi="Montserrat"/>
            <w:sz w:val="20"/>
            <w:szCs w:val="20"/>
          </w:rPr>
          <w:delText xml:space="preserve"> general y específicos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 xml:space="preserve"> y que rigen los procesos de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generación automática de ítems</w:delText>
        </w:r>
        <w:r w:rsidR="00E30E40" w:rsidRPr="006233CD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686B4652" w14:textId="35B68125" w:rsidR="00EA295C" w:rsidRPr="006233CD" w:rsidDel="00AA6CB0" w:rsidRDefault="00EA295C" w:rsidP="00C55FD3">
      <w:pPr>
        <w:pStyle w:val="Prrafodelista"/>
        <w:numPr>
          <w:ilvl w:val="1"/>
          <w:numId w:val="2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09" w:author="Ruth Guevara" w:date="2020-01-14T20:55:00Z"/>
          <w:rFonts w:ascii="Montserrat" w:hAnsi="Montserrat"/>
          <w:sz w:val="20"/>
          <w:szCs w:val="20"/>
        </w:rPr>
      </w:pPr>
      <w:del w:id="5210" w:author="Ruth Guevara" w:date="2020-01-14T20:55:00Z">
        <w:r w:rsidRPr="006233CD" w:rsidDel="00AA6CB0">
          <w:rPr>
            <w:rFonts w:ascii="Montserrat" w:hAnsi="Montserrat"/>
            <w:sz w:val="20"/>
            <w:szCs w:val="20"/>
          </w:rPr>
          <w:delText xml:space="preserve">Sistema computarizado 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que permita la aplicación del componente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general y 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los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módulo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s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específico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s</w:delText>
        </w:r>
        <w:r w:rsidRPr="006233CD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767596F2" w14:textId="2C2FD0A7" w:rsidR="00EA295C" w:rsidRPr="006233CD" w:rsidDel="00AA6CB0" w:rsidRDefault="00EA295C" w:rsidP="00C55FD3">
      <w:pPr>
        <w:pStyle w:val="Prrafodelista"/>
        <w:numPr>
          <w:ilvl w:val="1"/>
          <w:numId w:val="2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11" w:author="Ruth Guevara" w:date="2020-01-14T20:55:00Z"/>
          <w:rFonts w:ascii="Montserrat" w:hAnsi="Montserrat"/>
          <w:sz w:val="20"/>
          <w:szCs w:val="20"/>
        </w:rPr>
      </w:pPr>
      <w:del w:id="5212" w:author="Ruth Guevara" w:date="2020-01-14T20:55:00Z">
        <w:r w:rsidRPr="006233CD" w:rsidDel="00AA6CB0">
          <w:rPr>
            <w:rFonts w:ascii="Montserrat" w:hAnsi="Montserrat"/>
            <w:sz w:val="20"/>
            <w:szCs w:val="20"/>
          </w:rPr>
          <w:delText xml:space="preserve">Prueba 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>conformada por reactivos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multi-habilidades o multi-conocimientos</w:delText>
        </w:r>
        <w:r w:rsidR="00177FC4" w:rsidRPr="006233CD" w:rsidDel="00AA6CB0">
          <w:rPr>
            <w:rFonts w:ascii="Montserrat" w:hAnsi="Montserrat"/>
            <w:sz w:val="20"/>
            <w:szCs w:val="20"/>
          </w:rPr>
          <w:delText xml:space="preserve">, 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 xml:space="preserve">elaborada a partir de </w:delText>
        </w:r>
        <w:r w:rsidR="00177FC4" w:rsidRPr="006233CD" w:rsidDel="00AA6CB0">
          <w:rPr>
            <w:rFonts w:ascii="Montserrat" w:hAnsi="Montserrat"/>
            <w:sz w:val="20"/>
            <w:szCs w:val="20"/>
          </w:rPr>
          <w:delText xml:space="preserve">una matriz bidimensional que </w:delText>
        </w:r>
        <w:r w:rsidR="00750D38" w:rsidRPr="006233CD" w:rsidDel="00AA6CB0">
          <w:rPr>
            <w:rFonts w:ascii="Montserrat" w:hAnsi="Montserrat"/>
            <w:sz w:val="20"/>
            <w:szCs w:val="20"/>
          </w:rPr>
          <w:delText xml:space="preserve">especifique las </w:delText>
        </w:r>
        <w:r w:rsidR="00177FC4" w:rsidRPr="006233CD" w:rsidDel="00AA6CB0">
          <w:rPr>
            <w:rFonts w:ascii="Montserrat" w:hAnsi="Montserrat"/>
            <w:sz w:val="20"/>
            <w:szCs w:val="20"/>
          </w:rPr>
          <w:delText xml:space="preserve">habilidades 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requeridas para la resolución de cada </w:delText>
        </w:r>
        <w:r w:rsidR="00177FC4" w:rsidRPr="006233CD" w:rsidDel="00AA6CB0">
          <w:rPr>
            <w:rFonts w:ascii="Montserrat" w:hAnsi="Montserrat"/>
            <w:sz w:val="20"/>
            <w:szCs w:val="20"/>
          </w:rPr>
          <w:delText>reactivo</w:delText>
        </w:r>
        <w:r w:rsidRPr="006233CD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182CC172" w14:textId="67DF8C50" w:rsidR="00EA295C" w:rsidRPr="006233CD" w:rsidDel="00AA6CB0" w:rsidRDefault="00FF25B6" w:rsidP="00C55FD3">
      <w:pPr>
        <w:pStyle w:val="Prrafodelista"/>
        <w:numPr>
          <w:ilvl w:val="1"/>
          <w:numId w:val="2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13" w:author="Ruth Guevara" w:date="2020-01-14T20:55:00Z"/>
          <w:rFonts w:ascii="Montserrat" w:hAnsi="Montserrat"/>
          <w:sz w:val="20"/>
          <w:szCs w:val="20"/>
        </w:rPr>
      </w:pPr>
      <w:del w:id="5214" w:author="Ruth Guevara" w:date="2020-01-14T20:55:00Z">
        <w:r w:rsidDel="00AA6CB0">
          <w:rPr>
            <w:rFonts w:ascii="Montserrat" w:hAnsi="Montserrat"/>
            <w:sz w:val="20"/>
            <w:szCs w:val="20"/>
          </w:rPr>
          <w:delText>Pro</w:delText>
        </w:r>
        <w:r w:rsidR="004B6C92" w:rsidDel="00AA6CB0">
          <w:rPr>
            <w:rFonts w:ascii="Montserrat" w:hAnsi="Montserrat"/>
            <w:sz w:val="20"/>
            <w:szCs w:val="20"/>
          </w:rPr>
          <w:delText>puesta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 del reporte individualizado de los resultados obtenidos en la prueba, donde se permita identificar de manera precisa las </w:delText>
        </w:r>
        <w:r w:rsidR="00EA295C" w:rsidRPr="006233CD" w:rsidDel="00AA6CB0">
          <w:rPr>
            <w:rFonts w:ascii="Montserrat" w:hAnsi="Montserrat"/>
            <w:sz w:val="20"/>
            <w:szCs w:val="20"/>
          </w:rPr>
          <w:delText>fortalezas y áreas de oportunidad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 de cada sustentante evaluado</w:delText>
        </w:r>
        <w:r w:rsidR="00295AC6" w:rsidDel="00AA6CB0">
          <w:rPr>
            <w:rFonts w:ascii="Montserrat" w:hAnsi="Montserrat"/>
            <w:sz w:val="20"/>
            <w:szCs w:val="20"/>
          </w:rPr>
          <w:delText>,</w:delText>
        </w:r>
        <w:r w:rsidR="0049256B" w:rsidDel="00AA6CB0">
          <w:rPr>
            <w:rFonts w:ascii="Montserrat" w:hAnsi="Montserrat"/>
            <w:sz w:val="20"/>
            <w:szCs w:val="20"/>
          </w:rPr>
          <w:delText xml:space="preserve"> alineado a los multicomponentes de la prueba (conocimientos, habilidades y actitudes)</w:delText>
        </w:r>
        <w:r w:rsidR="00E32815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0805EBE3" w14:textId="1F9F2C55" w:rsidR="00EA295C" w:rsidRPr="006233CD" w:rsidDel="00AA6CB0" w:rsidRDefault="00EA295C" w:rsidP="00C55FD3">
      <w:pPr>
        <w:pStyle w:val="Prrafodelista"/>
        <w:numPr>
          <w:ilvl w:val="1"/>
          <w:numId w:val="2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15" w:author="Ruth Guevara" w:date="2020-01-14T20:55:00Z"/>
          <w:rFonts w:ascii="Montserrat" w:hAnsi="Montserrat"/>
          <w:sz w:val="20"/>
          <w:szCs w:val="20"/>
        </w:rPr>
      </w:pPr>
      <w:del w:id="5216" w:author="Ruth Guevara" w:date="2020-01-14T20:55:00Z">
        <w:r w:rsidRPr="006233CD" w:rsidDel="00AA6CB0">
          <w:rPr>
            <w:rFonts w:ascii="Montserrat" w:hAnsi="Montserrat"/>
            <w:sz w:val="20"/>
            <w:szCs w:val="20"/>
          </w:rPr>
          <w:delText xml:space="preserve">Reporte 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general con la integración de los 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resultados 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obtenidos </w:delText>
        </w:r>
        <w:r w:rsidR="004B6C92" w:rsidDel="00AA6CB0">
          <w:rPr>
            <w:rFonts w:ascii="Montserrat" w:hAnsi="Montserrat"/>
            <w:sz w:val="20"/>
            <w:szCs w:val="20"/>
          </w:rPr>
          <w:delText>en todas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 las entidades</w:delText>
        </w:r>
        <w:r w:rsidR="004B6C92" w:rsidDel="00AA6CB0">
          <w:rPr>
            <w:rFonts w:ascii="Montserrat" w:hAnsi="Montserrat"/>
            <w:sz w:val="20"/>
            <w:szCs w:val="20"/>
          </w:rPr>
          <w:delText xml:space="preserve"> federativas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 participantes</w:delText>
        </w:r>
        <w:r w:rsidRPr="006233CD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4EDAC148" w14:textId="12FD017F" w:rsidR="00FA0C77" w:rsidRPr="006233CD" w:rsidDel="00AA6CB0" w:rsidRDefault="00FA0C77" w:rsidP="00C55FD3">
      <w:pPr>
        <w:pStyle w:val="Prrafodelista"/>
        <w:numPr>
          <w:ilvl w:val="1"/>
          <w:numId w:val="2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17" w:author="Ruth Guevara" w:date="2020-01-14T20:55:00Z"/>
          <w:rFonts w:ascii="Montserrat" w:hAnsi="Montserrat"/>
          <w:sz w:val="20"/>
          <w:szCs w:val="20"/>
        </w:rPr>
      </w:pPr>
      <w:del w:id="5218" w:author="Ruth Guevara" w:date="2020-01-14T20:55:00Z">
        <w:r w:rsidRPr="006233CD" w:rsidDel="00AA6CB0">
          <w:rPr>
            <w:rFonts w:ascii="Montserrat" w:hAnsi="Montserrat"/>
            <w:sz w:val="20"/>
            <w:szCs w:val="20"/>
          </w:rPr>
          <w:delText>Tabla de resultados por instrumento</w:delText>
        </w:r>
        <w:r w:rsidR="004B6C92" w:rsidDel="00AA6CB0">
          <w:rPr>
            <w:rFonts w:ascii="Montserrat" w:hAnsi="Montserrat"/>
            <w:sz w:val="20"/>
            <w:szCs w:val="20"/>
          </w:rPr>
          <w:delText>,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estructurada con base a</w:delText>
        </w:r>
        <w:r w:rsidR="00295AC6" w:rsidDel="00AA6CB0">
          <w:rPr>
            <w:rFonts w:ascii="Montserrat" w:hAnsi="Montserrat"/>
            <w:sz w:val="20"/>
            <w:szCs w:val="20"/>
          </w:rPr>
          <w:delText>l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protocolo de intercambio </w:delText>
        </w:r>
        <w:r w:rsidR="00295AC6" w:rsidDel="00AA6CB0">
          <w:rPr>
            <w:rFonts w:ascii="Montserrat" w:hAnsi="Montserrat"/>
            <w:sz w:val="20"/>
            <w:szCs w:val="20"/>
          </w:rPr>
          <w:delText>que se establezca y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en formato de texto plano (txt o csv).</w:delText>
        </w:r>
      </w:del>
    </w:p>
    <w:p w14:paraId="3935D108" w14:textId="5AAC9D83" w:rsidR="00FA0C77" w:rsidDel="00AA6CB0" w:rsidRDefault="00830F3F" w:rsidP="00C55FD3">
      <w:pPr>
        <w:pStyle w:val="Prrafodelista"/>
        <w:numPr>
          <w:ilvl w:val="1"/>
          <w:numId w:val="2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19" w:author="Ruth Guevara" w:date="2020-01-14T20:55:00Z"/>
          <w:rFonts w:ascii="Montserrat" w:hAnsi="Montserrat"/>
          <w:sz w:val="20"/>
          <w:szCs w:val="20"/>
        </w:rPr>
      </w:pPr>
      <w:del w:id="5220" w:author="Ruth Guevara" w:date="2020-01-14T20:55:00Z">
        <w:r w:rsidRPr="006233CD" w:rsidDel="00AA6CB0">
          <w:rPr>
            <w:rFonts w:ascii="Montserrat" w:hAnsi="Montserrat"/>
            <w:sz w:val="20"/>
            <w:szCs w:val="20"/>
          </w:rPr>
          <w:delText xml:space="preserve">Copia final de las pruebas a aplicar </w:delText>
        </w:r>
        <w:r w:rsidR="004B6C92" w:rsidDel="00AA6CB0">
          <w:rPr>
            <w:rFonts w:ascii="Montserrat" w:hAnsi="Montserrat"/>
            <w:sz w:val="20"/>
            <w:szCs w:val="20"/>
          </w:rPr>
          <w:delText>en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los procesos de </w:delText>
        </w:r>
        <w:r w:rsidR="004B6C92" w:rsidDel="00AA6CB0">
          <w:rPr>
            <w:rFonts w:ascii="Montserrat" w:hAnsi="Montserrat"/>
            <w:sz w:val="20"/>
            <w:szCs w:val="20"/>
          </w:rPr>
          <w:delText xml:space="preserve">selección </w:delText>
        </w:r>
        <w:r w:rsidR="004B7744" w:rsidDel="00AA6CB0">
          <w:rPr>
            <w:rFonts w:ascii="Montserrat" w:hAnsi="Montserrat"/>
            <w:sz w:val="20"/>
            <w:szCs w:val="20"/>
          </w:rPr>
          <w:delText xml:space="preserve">para la </w:delText>
        </w:r>
        <w:r w:rsidR="00B65C67" w:rsidRPr="00C55FD3" w:rsidDel="00AA6CB0">
          <w:rPr>
            <w:rFonts w:ascii="Montserrat" w:hAnsi="Montserrat"/>
            <w:sz w:val="20"/>
            <w:szCs w:val="20"/>
          </w:rPr>
          <w:delText>admisión y promoción vertical</w:delText>
        </w:r>
        <w:r w:rsidR="00B65C67" w:rsidDel="00AA6CB0">
          <w:rPr>
            <w:rFonts w:ascii="Montserrat" w:hAnsi="Montserrat"/>
            <w:sz w:val="20"/>
            <w:szCs w:val="20"/>
          </w:rPr>
          <w:delText xml:space="preserve"> 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en </w:delText>
        </w:r>
        <w:r w:rsidR="00295AC6" w:rsidDel="00AA6CB0">
          <w:rPr>
            <w:rFonts w:ascii="Montserrat" w:hAnsi="Montserrat"/>
            <w:sz w:val="20"/>
            <w:szCs w:val="20"/>
          </w:rPr>
          <w:delText>e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ducación </w:delText>
        </w:r>
        <w:r w:rsidR="00295AC6" w:rsidDel="00AA6CB0">
          <w:rPr>
            <w:rFonts w:ascii="Montserrat" w:hAnsi="Montserrat"/>
            <w:sz w:val="20"/>
            <w:szCs w:val="20"/>
          </w:rPr>
          <w:delText>b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ásica y </w:delText>
        </w:r>
        <w:r w:rsidR="00295AC6" w:rsidDel="00AA6CB0">
          <w:rPr>
            <w:rFonts w:ascii="Montserrat" w:hAnsi="Montserrat"/>
            <w:sz w:val="20"/>
            <w:szCs w:val="20"/>
          </w:rPr>
          <w:delText>e</w:delText>
        </w:r>
        <w:r w:rsidR="004B6C92" w:rsidDel="00AA6CB0">
          <w:rPr>
            <w:rFonts w:ascii="Montserrat" w:hAnsi="Montserrat"/>
            <w:sz w:val="20"/>
            <w:szCs w:val="20"/>
          </w:rPr>
          <w:delText xml:space="preserve">ducación </w:delText>
        </w:r>
        <w:r w:rsidR="00295AC6" w:rsidDel="00AA6CB0">
          <w:rPr>
            <w:rFonts w:ascii="Montserrat" w:hAnsi="Montserrat"/>
            <w:sz w:val="20"/>
            <w:szCs w:val="20"/>
          </w:rPr>
          <w:delText>m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edia </w:delText>
        </w:r>
        <w:r w:rsidR="00295AC6" w:rsidDel="00AA6CB0">
          <w:rPr>
            <w:rFonts w:ascii="Montserrat" w:hAnsi="Montserrat"/>
            <w:sz w:val="20"/>
            <w:szCs w:val="20"/>
          </w:rPr>
          <w:delText>s</w:delText>
        </w:r>
        <w:r w:rsidRPr="006233CD" w:rsidDel="00AA6CB0">
          <w:rPr>
            <w:rFonts w:ascii="Montserrat" w:hAnsi="Montserrat"/>
            <w:sz w:val="20"/>
            <w:szCs w:val="20"/>
          </w:rPr>
          <w:delText>uperior</w:delText>
        </w:r>
        <w:r w:rsidR="003A3872" w:rsidRPr="006233CD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4BB05F9E" w14:textId="78DE8443" w:rsidR="001A2E3F" w:rsidRPr="006233CD" w:rsidDel="00AA6CB0" w:rsidRDefault="001A2E3F" w:rsidP="00C55FD3">
      <w:pPr>
        <w:pStyle w:val="Prrafodelista"/>
        <w:tabs>
          <w:tab w:val="left" w:pos="142"/>
        </w:tabs>
        <w:spacing w:before="240" w:line="360" w:lineRule="auto"/>
        <w:ind w:left="0"/>
        <w:jc w:val="both"/>
        <w:rPr>
          <w:del w:id="5221" w:author="Ruth Guevara" w:date="2020-01-14T20:57:00Z"/>
          <w:rFonts w:ascii="Montserrat" w:hAnsi="Montserrat"/>
          <w:sz w:val="20"/>
          <w:szCs w:val="20"/>
        </w:rPr>
      </w:pPr>
    </w:p>
    <w:p w14:paraId="2C378F9B" w14:textId="2849F0A0" w:rsidR="008A485D" w:rsidRPr="00C55FD3" w:rsidDel="00AA6CB0" w:rsidRDefault="008A485D" w:rsidP="00C55FD3">
      <w:pPr>
        <w:pStyle w:val="Prrafodelista"/>
        <w:tabs>
          <w:tab w:val="left" w:pos="142"/>
        </w:tabs>
        <w:spacing w:before="240" w:line="360" w:lineRule="auto"/>
        <w:ind w:left="0"/>
        <w:jc w:val="both"/>
        <w:rPr>
          <w:del w:id="5222" w:author="Ruth Guevara" w:date="2020-01-14T20:57:00Z"/>
          <w:rFonts w:ascii="Montserrat" w:hAnsi="Montserrat"/>
          <w:b/>
          <w:bCs/>
          <w:sz w:val="20"/>
          <w:szCs w:val="20"/>
        </w:rPr>
      </w:pPr>
      <w:del w:id="5223" w:author="Ruth Guevara" w:date="2020-01-14T20:57:00Z">
        <w:r w:rsidRPr="00C03993" w:rsidDel="00AA6CB0">
          <w:rPr>
            <w:rFonts w:ascii="Montserrat" w:hAnsi="Montserrat"/>
            <w:b/>
            <w:bCs/>
            <w:sz w:val="20"/>
            <w:szCs w:val="20"/>
          </w:rPr>
          <w:delText>2</w:delText>
        </w:r>
        <w:r w:rsidR="00E27272" w:rsidRPr="00C03993" w:rsidDel="00AA6CB0">
          <w:rPr>
            <w:rFonts w:ascii="Montserrat" w:hAnsi="Montserrat"/>
            <w:b/>
            <w:bCs/>
            <w:sz w:val="20"/>
            <w:szCs w:val="20"/>
          </w:rPr>
          <w:delText xml:space="preserve">. </w:delText>
        </w:r>
        <w:r w:rsidR="00C03993" w:rsidRPr="00C03993" w:rsidDel="00AA6CB0">
          <w:rPr>
            <w:rFonts w:ascii="Montserrat" w:hAnsi="Montserrat"/>
            <w:b/>
            <w:bCs/>
            <w:sz w:val="20"/>
            <w:szCs w:val="20"/>
          </w:rPr>
          <w:delText xml:space="preserve">Instrumentos de valoración en los que se utiliza la </w:delText>
        </w:r>
        <w:r w:rsidR="009C73AD" w:rsidRPr="00C55FD3" w:rsidDel="00AA6CB0">
          <w:rPr>
            <w:rFonts w:ascii="Montserrat" w:hAnsi="Montserrat"/>
            <w:b/>
            <w:sz w:val="20"/>
            <w:szCs w:val="20"/>
          </w:rPr>
          <w:delText>Teoría de Respuesta al Ítem</w:delText>
        </w:r>
        <w:r w:rsidR="009C73AD" w:rsidRPr="00C03993" w:rsidDel="00AA6CB0">
          <w:rPr>
            <w:rFonts w:ascii="Montserrat" w:hAnsi="Montserrat"/>
            <w:b/>
            <w:bCs/>
            <w:sz w:val="20"/>
            <w:szCs w:val="20"/>
          </w:rPr>
          <w:delText xml:space="preserve"> </w:delText>
        </w:r>
      </w:del>
    </w:p>
    <w:p w14:paraId="3C30FFFF" w14:textId="656F7A18" w:rsidR="00EA295C" w:rsidRPr="006233CD" w:rsidDel="00AA6CB0" w:rsidRDefault="00C03993" w:rsidP="00C55FD3">
      <w:pPr>
        <w:pStyle w:val="Prrafodelista"/>
        <w:numPr>
          <w:ilvl w:val="1"/>
          <w:numId w:val="22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24" w:author="Ruth Guevara" w:date="2020-01-14T20:57:00Z"/>
          <w:rFonts w:ascii="Montserrat" w:hAnsi="Montserrat"/>
          <w:sz w:val="20"/>
          <w:szCs w:val="20"/>
        </w:rPr>
      </w:pPr>
      <w:del w:id="5225" w:author="Ruth Guevara" w:date="2020-01-14T20:57:00Z">
        <w:r w:rsidDel="00AA6CB0">
          <w:rPr>
            <w:rFonts w:ascii="Montserrat" w:hAnsi="Montserrat"/>
            <w:sz w:val="20"/>
            <w:szCs w:val="20"/>
          </w:rPr>
          <w:delText>M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>arco referencia</w:delText>
        </w:r>
        <w:r w:rsidR="00295AC6" w:rsidDel="00AA6CB0">
          <w:rPr>
            <w:rFonts w:ascii="Montserrat" w:hAnsi="Montserrat"/>
            <w:sz w:val="20"/>
            <w:szCs w:val="20"/>
          </w:rPr>
          <w:delText>l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 para el diseño y desarrollo de los instrumentos</w:delText>
        </w:r>
        <w:r w:rsidR="00EA295C" w:rsidRPr="006233CD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3ED99F9F" w14:textId="5A8D76B6" w:rsidR="00EA295C" w:rsidRPr="006233CD" w:rsidDel="00AA6CB0" w:rsidRDefault="00EA295C" w:rsidP="00C55FD3">
      <w:pPr>
        <w:pStyle w:val="Prrafodelista"/>
        <w:numPr>
          <w:ilvl w:val="1"/>
          <w:numId w:val="22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26" w:author="Ruth Guevara" w:date="2020-01-14T20:57:00Z"/>
          <w:rFonts w:ascii="Montserrat" w:hAnsi="Montserrat"/>
          <w:sz w:val="20"/>
          <w:szCs w:val="20"/>
        </w:rPr>
      </w:pPr>
      <w:del w:id="5227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>Plan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 para el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diseño, desarrollo y validación de la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>s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prueba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>s</w:delText>
        </w:r>
        <w:r w:rsidRPr="006233CD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3A5FB96A" w14:textId="46BE6564" w:rsidR="004B7744" w:rsidDel="00AA6CB0" w:rsidRDefault="00EA295C" w:rsidP="00C55FD3">
      <w:pPr>
        <w:pStyle w:val="Prrafodelista"/>
        <w:numPr>
          <w:ilvl w:val="1"/>
          <w:numId w:val="22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28" w:author="Ruth Guevara" w:date="2020-01-14T20:57:00Z"/>
          <w:rFonts w:ascii="Montserrat" w:hAnsi="Montserrat"/>
          <w:sz w:val="20"/>
          <w:szCs w:val="20"/>
        </w:rPr>
      </w:pPr>
      <w:del w:id="5229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 xml:space="preserve">Especificaciones 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>extensas y específicas para la construcción de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ítems</w:delText>
        </w:r>
        <w:r w:rsidR="00E27272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0D8DD3CF" w14:textId="0E4F96FB" w:rsidR="00EA295C" w:rsidDel="00AA6CB0" w:rsidRDefault="00EA295C" w:rsidP="00C55FD3">
      <w:pPr>
        <w:pStyle w:val="Prrafodelista"/>
        <w:numPr>
          <w:ilvl w:val="1"/>
          <w:numId w:val="22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30" w:author="Ruth Guevara" w:date="2020-01-14T20:57:00Z"/>
          <w:rFonts w:ascii="Montserrat" w:hAnsi="Montserrat"/>
          <w:sz w:val="20"/>
          <w:szCs w:val="20"/>
        </w:rPr>
      </w:pPr>
      <w:del w:id="5231" w:author="Ruth Guevara" w:date="2020-01-14T20:57:00Z">
        <w:r w:rsidRPr="004B7744" w:rsidDel="00AA6CB0">
          <w:rPr>
            <w:rFonts w:ascii="Montserrat" w:hAnsi="Montserrat"/>
            <w:sz w:val="20"/>
            <w:szCs w:val="20"/>
          </w:rPr>
          <w:delText>Tabla de especificaciones</w:delText>
        </w:r>
        <w:r w:rsidR="004B6C92" w:rsidRPr="004B7744" w:rsidDel="00AA6CB0">
          <w:rPr>
            <w:rFonts w:ascii="Montserrat" w:hAnsi="Montserrat"/>
            <w:sz w:val="20"/>
            <w:szCs w:val="20"/>
          </w:rPr>
          <w:delText xml:space="preserve"> de cada instrumento</w:delText>
        </w:r>
        <w:r w:rsidRPr="004B7744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4A41931B" w14:textId="5FD2352C" w:rsidR="004B7744" w:rsidRPr="004B7744" w:rsidDel="00AA6CB0" w:rsidRDefault="004B7744" w:rsidP="00C55FD3">
      <w:pPr>
        <w:pStyle w:val="Prrafodelista"/>
        <w:numPr>
          <w:ilvl w:val="1"/>
          <w:numId w:val="22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32" w:author="Ruth Guevara" w:date="2020-01-14T20:57:00Z"/>
          <w:rFonts w:ascii="Montserrat" w:hAnsi="Montserrat"/>
          <w:sz w:val="20"/>
          <w:szCs w:val="20"/>
        </w:rPr>
      </w:pPr>
      <w:del w:id="5233" w:author="Ruth Guevara" w:date="2020-01-14T20:57:00Z">
        <w:r w:rsidDel="00AA6CB0">
          <w:rPr>
            <w:rFonts w:ascii="Montserrat" w:hAnsi="Montserrat"/>
            <w:sz w:val="20"/>
            <w:szCs w:val="20"/>
          </w:rPr>
          <w:delText>Banco de ítems.</w:delText>
        </w:r>
      </w:del>
    </w:p>
    <w:p w14:paraId="15037243" w14:textId="243657F4" w:rsidR="00EA295C" w:rsidRPr="006233CD" w:rsidDel="00AA6CB0" w:rsidRDefault="008A485D" w:rsidP="00C55FD3">
      <w:pPr>
        <w:pStyle w:val="Prrafodelista"/>
        <w:numPr>
          <w:ilvl w:val="1"/>
          <w:numId w:val="22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34" w:author="Ruth Guevara" w:date="2020-01-14T20:57:00Z"/>
          <w:rFonts w:ascii="Montserrat" w:hAnsi="Montserrat"/>
          <w:sz w:val="20"/>
          <w:szCs w:val="20"/>
        </w:rPr>
      </w:pPr>
      <w:del w:id="5235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>Calibración</w:delText>
        </w:r>
        <w:r w:rsidR="00EA295C" w:rsidRPr="006233CD" w:rsidDel="00AA6CB0">
          <w:rPr>
            <w:rFonts w:ascii="Montserrat" w:hAnsi="Montserrat"/>
            <w:sz w:val="20"/>
            <w:szCs w:val="20"/>
          </w:rPr>
          <w:delText xml:space="preserve"> 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>de los instrumentos y estimadores derivados de la Teoría de Respuesta al Ítem</w:delText>
        </w:r>
        <w:r w:rsidR="00EA295C" w:rsidRPr="006233CD" w:rsidDel="00AA6CB0">
          <w:rPr>
            <w:rFonts w:ascii="Montserrat" w:hAnsi="Montserrat"/>
            <w:sz w:val="20"/>
            <w:szCs w:val="20"/>
          </w:rPr>
          <w:delText>,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 con</w:delText>
        </w:r>
        <w:r w:rsidR="00EA295C" w:rsidRPr="006233CD" w:rsidDel="00AA6CB0">
          <w:rPr>
            <w:rFonts w:ascii="Montserrat" w:hAnsi="Montserrat"/>
            <w:sz w:val="20"/>
            <w:szCs w:val="20"/>
          </w:rPr>
          <w:delText xml:space="preserve"> puntos de corte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 que permitan identificar distintos</w:delText>
        </w:r>
        <w:r w:rsidR="00EA295C" w:rsidRPr="006233CD" w:rsidDel="00AA6CB0">
          <w:rPr>
            <w:rFonts w:ascii="Montserrat" w:hAnsi="Montserrat"/>
            <w:sz w:val="20"/>
            <w:szCs w:val="20"/>
          </w:rPr>
          <w:delText xml:space="preserve"> niveles de logro.</w:delText>
        </w:r>
      </w:del>
    </w:p>
    <w:p w14:paraId="4B9FA94F" w14:textId="3E3D73AA" w:rsidR="0093356A" w:rsidRPr="006233CD" w:rsidDel="00AA6CB0" w:rsidRDefault="004B6C92" w:rsidP="00C55FD3">
      <w:pPr>
        <w:pStyle w:val="Prrafodelista"/>
        <w:numPr>
          <w:ilvl w:val="1"/>
          <w:numId w:val="22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36" w:author="Ruth Guevara" w:date="2020-01-14T20:57:00Z"/>
          <w:rFonts w:ascii="Montserrat" w:hAnsi="Montserrat"/>
          <w:sz w:val="20"/>
          <w:szCs w:val="20"/>
        </w:rPr>
      </w:pPr>
      <w:del w:id="5237" w:author="Ruth Guevara" w:date="2020-01-14T20:57:00Z">
        <w:r w:rsidDel="00AA6CB0">
          <w:rPr>
            <w:rFonts w:ascii="Montserrat" w:hAnsi="Montserrat"/>
            <w:sz w:val="20"/>
            <w:szCs w:val="20"/>
          </w:rPr>
          <w:delText>Propuesta</w:delText>
        </w:r>
        <w:r w:rsidR="0093356A" w:rsidRPr="006233CD" w:rsidDel="00AA6CB0">
          <w:rPr>
            <w:rFonts w:ascii="Montserrat" w:hAnsi="Montserrat"/>
            <w:sz w:val="20"/>
            <w:szCs w:val="20"/>
          </w:rPr>
          <w:delText xml:space="preserve"> del reporte individualizado de los resultados obtenidos en la prueba</w:delText>
        </w:r>
        <w:r w:rsidR="009C73AD" w:rsidDel="00AA6CB0">
          <w:rPr>
            <w:rFonts w:ascii="Montserrat" w:hAnsi="Montserrat"/>
            <w:sz w:val="20"/>
            <w:szCs w:val="20"/>
          </w:rPr>
          <w:delText xml:space="preserve"> que </w:delText>
        </w:r>
        <w:r w:rsidR="0093356A" w:rsidRPr="006233CD" w:rsidDel="00AA6CB0">
          <w:rPr>
            <w:rFonts w:ascii="Montserrat" w:hAnsi="Montserrat"/>
            <w:sz w:val="20"/>
            <w:szCs w:val="20"/>
          </w:rPr>
          <w:delText>permita identificar de las fortalezas y áreas de oportunidad de cada sustentante evaluado</w:delText>
        </w:r>
        <w:r w:rsidR="0093356A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472F1816" w14:textId="14E5F295" w:rsidR="0093356A" w:rsidRPr="006233CD" w:rsidDel="00AA6CB0" w:rsidRDefault="0093356A" w:rsidP="00C55FD3">
      <w:pPr>
        <w:pStyle w:val="Prrafodelista"/>
        <w:numPr>
          <w:ilvl w:val="1"/>
          <w:numId w:val="22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38" w:author="Ruth Guevara" w:date="2020-01-14T20:57:00Z"/>
          <w:rFonts w:ascii="Montserrat" w:hAnsi="Montserrat"/>
          <w:sz w:val="20"/>
          <w:szCs w:val="20"/>
        </w:rPr>
      </w:pPr>
      <w:del w:id="5239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 xml:space="preserve">Reporte general con la integración de los resultados obtenidos </w:delText>
        </w:r>
        <w:r w:rsidR="004B6C92" w:rsidDel="00AA6CB0">
          <w:rPr>
            <w:rFonts w:ascii="Montserrat" w:hAnsi="Montserrat"/>
            <w:sz w:val="20"/>
            <w:szCs w:val="20"/>
          </w:rPr>
          <w:delText>en todas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las entidades </w:delText>
        </w:r>
        <w:r w:rsidR="004B6C92" w:rsidDel="00AA6CB0">
          <w:rPr>
            <w:rFonts w:ascii="Montserrat" w:hAnsi="Montserrat"/>
            <w:sz w:val="20"/>
            <w:szCs w:val="20"/>
          </w:rPr>
          <w:delText xml:space="preserve">federativas </w:delText>
        </w:r>
        <w:r w:rsidRPr="006233CD" w:rsidDel="00AA6CB0">
          <w:rPr>
            <w:rFonts w:ascii="Montserrat" w:hAnsi="Montserrat"/>
            <w:sz w:val="20"/>
            <w:szCs w:val="20"/>
          </w:rPr>
          <w:delText>participantes.</w:delText>
        </w:r>
      </w:del>
    </w:p>
    <w:p w14:paraId="74BBDC68" w14:textId="3AE001DD" w:rsidR="0093356A" w:rsidRPr="006233CD" w:rsidDel="00AA6CB0" w:rsidRDefault="0093356A" w:rsidP="00C55FD3">
      <w:pPr>
        <w:pStyle w:val="Prrafodelista"/>
        <w:numPr>
          <w:ilvl w:val="1"/>
          <w:numId w:val="22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40" w:author="Ruth Guevara" w:date="2020-01-14T20:57:00Z"/>
          <w:rFonts w:ascii="Montserrat" w:hAnsi="Montserrat"/>
          <w:sz w:val="20"/>
          <w:szCs w:val="20"/>
        </w:rPr>
      </w:pPr>
      <w:del w:id="5241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>Tabla de resultados por instrumento estructurada con base a</w:delText>
        </w:r>
        <w:r w:rsidR="009C73AD" w:rsidDel="00AA6CB0">
          <w:rPr>
            <w:rFonts w:ascii="Montserrat" w:hAnsi="Montserrat"/>
            <w:sz w:val="20"/>
            <w:szCs w:val="20"/>
          </w:rPr>
          <w:delText>l</w:delText>
        </w:r>
        <w:r w:rsidR="004B6C92" w:rsidDel="00AA6CB0">
          <w:rPr>
            <w:rFonts w:ascii="Montserrat" w:hAnsi="Montserrat"/>
            <w:sz w:val="20"/>
            <w:szCs w:val="20"/>
          </w:rPr>
          <w:delText xml:space="preserve"> 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protocolo de intercambio </w:delText>
        </w:r>
        <w:r w:rsidR="009C73AD" w:rsidDel="00AA6CB0">
          <w:rPr>
            <w:rFonts w:ascii="Montserrat" w:hAnsi="Montserrat"/>
            <w:sz w:val="20"/>
            <w:szCs w:val="20"/>
          </w:rPr>
          <w:delText>que se establezca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en formato de texto plano (txt o csv).</w:delText>
        </w:r>
      </w:del>
    </w:p>
    <w:p w14:paraId="66036882" w14:textId="2F1F54CE" w:rsidR="0093356A" w:rsidRPr="006233CD" w:rsidDel="00AA6CB0" w:rsidRDefault="0093356A" w:rsidP="00C55FD3">
      <w:pPr>
        <w:pStyle w:val="Prrafodelista"/>
        <w:numPr>
          <w:ilvl w:val="1"/>
          <w:numId w:val="22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42" w:author="Ruth Guevara" w:date="2020-01-14T20:57:00Z"/>
          <w:rFonts w:ascii="Montserrat" w:hAnsi="Montserrat"/>
          <w:sz w:val="20"/>
          <w:szCs w:val="20"/>
        </w:rPr>
      </w:pPr>
      <w:del w:id="5243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 xml:space="preserve">Copia final de las pruebas a aplicar </w:delText>
        </w:r>
        <w:r w:rsidR="001B7183" w:rsidDel="00AA6CB0">
          <w:rPr>
            <w:rFonts w:ascii="Montserrat" w:hAnsi="Montserrat"/>
            <w:sz w:val="20"/>
            <w:szCs w:val="20"/>
          </w:rPr>
          <w:delText>en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los procesos de </w:delText>
        </w:r>
        <w:r w:rsidR="004B6C92" w:rsidDel="00AA6CB0">
          <w:rPr>
            <w:rFonts w:ascii="Montserrat" w:hAnsi="Montserrat"/>
            <w:sz w:val="20"/>
            <w:szCs w:val="20"/>
          </w:rPr>
          <w:delText xml:space="preserve">selección </w:delText>
        </w:r>
        <w:r w:rsidR="00B65C67" w:rsidDel="00AA6CB0">
          <w:rPr>
            <w:rFonts w:ascii="Montserrat" w:hAnsi="Montserrat"/>
            <w:sz w:val="20"/>
            <w:szCs w:val="20"/>
          </w:rPr>
          <w:delText xml:space="preserve">para la </w:delText>
        </w:r>
        <w:r w:rsidR="00B65C67" w:rsidRPr="004B7744" w:rsidDel="00AA6CB0">
          <w:rPr>
            <w:rFonts w:ascii="Montserrat" w:hAnsi="Montserrat"/>
            <w:sz w:val="20"/>
            <w:szCs w:val="20"/>
          </w:rPr>
          <w:delText>admisión y promoción vertical</w:delText>
        </w:r>
        <w:r w:rsidR="00B65C67" w:rsidDel="00AA6CB0">
          <w:rPr>
            <w:rFonts w:ascii="Montserrat" w:hAnsi="Montserrat"/>
            <w:sz w:val="20"/>
            <w:szCs w:val="20"/>
          </w:rPr>
          <w:delText xml:space="preserve"> 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en </w:delText>
        </w:r>
        <w:r w:rsidR="009C73AD" w:rsidDel="00AA6CB0">
          <w:rPr>
            <w:rFonts w:ascii="Montserrat" w:hAnsi="Montserrat"/>
            <w:sz w:val="20"/>
            <w:szCs w:val="20"/>
          </w:rPr>
          <w:delText>e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ducación </w:delText>
        </w:r>
        <w:r w:rsidR="009C73AD" w:rsidDel="00AA6CB0">
          <w:rPr>
            <w:rFonts w:ascii="Montserrat" w:hAnsi="Montserrat"/>
            <w:sz w:val="20"/>
            <w:szCs w:val="20"/>
          </w:rPr>
          <w:delText>b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ásica y </w:delText>
        </w:r>
        <w:r w:rsidR="009C73AD" w:rsidDel="00AA6CB0">
          <w:rPr>
            <w:rFonts w:ascii="Montserrat" w:hAnsi="Montserrat"/>
            <w:sz w:val="20"/>
            <w:szCs w:val="20"/>
          </w:rPr>
          <w:delText>e</w:delText>
        </w:r>
        <w:r w:rsidR="004B6C92" w:rsidDel="00AA6CB0">
          <w:rPr>
            <w:rFonts w:ascii="Montserrat" w:hAnsi="Montserrat"/>
            <w:sz w:val="20"/>
            <w:szCs w:val="20"/>
          </w:rPr>
          <w:delText xml:space="preserve">ducación </w:delText>
        </w:r>
        <w:r w:rsidR="009C73AD" w:rsidDel="00AA6CB0">
          <w:rPr>
            <w:rFonts w:ascii="Montserrat" w:hAnsi="Montserrat"/>
            <w:sz w:val="20"/>
            <w:szCs w:val="20"/>
          </w:rPr>
          <w:delText>m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edia </w:delText>
        </w:r>
        <w:r w:rsidR="009C73AD" w:rsidDel="00AA6CB0">
          <w:rPr>
            <w:rFonts w:ascii="Montserrat" w:hAnsi="Montserrat"/>
            <w:sz w:val="20"/>
            <w:szCs w:val="20"/>
          </w:rPr>
          <w:delText>s</w:delText>
        </w:r>
        <w:r w:rsidRPr="006233CD" w:rsidDel="00AA6CB0">
          <w:rPr>
            <w:rFonts w:ascii="Montserrat" w:hAnsi="Montserrat"/>
            <w:sz w:val="20"/>
            <w:szCs w:val="20"/>
          </w:rPr>
          <w:delText>uperior.</w:delText>
        </w:r>
      </w:del>
    </w:p>
    <w:p w14:paraId="695C63ED" w14:textId="60053422" w:rsidR="00FA0C77" w:rsidRPr="006233CD" w:rsidDel="00AA6CB0" w:rsidRDefault="00FA0C77" w:rsidP="00C55FD3">
      <w:pPr>
        <w:pStyle w:val="Prrafodelista"/>
        <w:tabs>
          <w:tab w:val="left" w:pos="142"/>
        </w:tabs>
        <w:spacing w:before="240" w:line="360" w:lineRule="auto"/>
        <w:ind w:left="0"/>
        <w:jc w:val="both"/>
        <w:rPr>
          <w:del w:id="5244" w:author="Ruth Guevara" w:date="2020-01-14T20:57:00Z"/>
          <w:rFonts w:ascii="Montserrat" w:hAnsi="Montserrat"/>
          <w:sz w:val="20"/>
          <w:szCs w:val="20"/>
        </w:rPr>
      </w:pPr>
    </w:p>
    <w:p w14:paraId="7BE8ABD8" w14:textId="5DA27652" w:rsidR="008A485D" w:rsidRPr="006233CD" w:rsidDel="00AA6CB0" w:rsidRDefault="008A485D" w:rsidP="00C55FD3">
      <w:pPr>
        <w:pStyle w:val="Prrafodelista"/>
        <w:tabs>
          <w:tab w:val="left" w:pos="142"/>
        </w:tabs>
        <w:spacing w:before="240" w:line="360" w:lineRule="auto"/>
        <w:ind w:left="0"/>
        <w:jc w:val="both"/>
        <w:rPr>
          <w:del w:id="5245" w:author="Ruth Guevara" w:date="2020-01-14T20:57:00Z"/>
          <w:rFonts w:ascii="Montserrat" w:hAnsi="Montserrat"/>
          <w:b/>
          <w:bCs/>
          <w:sz w:val="20"/>
          <w:szCs w:val="20"/>
        </w:rPr>
      </w:pPr>
      <w:del w:id="5246" w:author="Ruth Guevara" w:date="2020-01-14T20:57:00Z">
        <w:r w:rsidRPr="006233CD" w:rsidDel="00AA6CB0">
          <w:rPr>
            <w:rFonts w:ascii="Montserrat" w:hAnsi="Montserrat"/>
            <w:b/>
            <w:bCs/>
            <w:sz w:val="20"/>
            <w:szCs w:val="20"/>
          </w:rPr>
          <w:delText xml:space="preserve">3. </w:delText>
        </w:r>
        <w:r w:rsidR="00C03993" w:rsidDel="00AA6CB0">
          <w:rPr>
            <w:rFonts w:ascii="Montserrat" w:hAnsi="Montserrat"/>
            <w:b/>
            <w:bCs/>
            <w:sz w:val="20"/>
            <w:szCs w:val="20"/>
          </w:rPr>
          <w:delText>Instrumentos de valoración en los que se utiliza</w:delText>
        </w:r>
        <w:r w:rsidR="00B65C67" w:rsidDel="00AA6CB0">
          <w:rPr>
            <w:rFonts w:ascii="Montserrat" w:hAnsi="Montserrat"/>
            <w:b/>
            <w:bCs/>
            <w:sz w:val="20"/>
            <w:szCs w:val="20"/>
          </w:rPr>
          <w:delText xml:space="preserve"> </w:delText>
        </w:r>
        <w:r w:rsidR="001B7183" w:rsidDel="00AA6CB0">
          <w:rPr>
            <w:rFonts w:ascii="Montserrat" w:hAnsi="Montserrat"/>
            <w:b/>
            <w:bCs/>
            <w:sz w:val="20"/>
            <w:szCs w:val="20"/>
          </w:rPr>
          <w:delText>r</w:delText>
        </w:r>
        <w:r w:rsidRPr="006233CD" w:rsidDel="00AA6CB0">
          <w:rPr>
            <w:rFonts w:ascii="Montserrat" w:hAnsi="Montserrat"/>
            <w:b/>
            <w:bCs/>
            <w:sz w:val="20"/>
            <w:szCs w:val="20"/>
          </w:rPr>
          <w:delText>úbrica</w:delText>
        </w:r>
        <w:r w:rsidR="00C10B98" w:rsidRPr="006233CD" w:rsidDel="00AA6CB0">
          <w:rPr>
            <w:rFonts w:ascii="Montserrat" w:hAnsi="Montserrat"/>
            <w:b/>
            <w:bCs/>
            <w:sz w:val="20"/>
            <w:szCs w:val="20"/>
          </w:rPr>
          <w:delText>s</w:delText>
        </w:r>
        <w:r w:rsidR="00C03993" w:rsidDel="00AA6CB0">
          <w:rPr>
            <w:rFonts w:ascii="Montserrat" w:hAnsi="Montserrat"/>
            <w:b/>
            <w:bCs/>
            <w:sz w:val="20"/>
            <w:szCs w:val="20"/>
          </w:rPr>
          <w:delText xml:space="preserve"> de evaluación</w:delText>
        </w:r>
      </w:del>
    </w:p>
    <w:p w14:paraId="2446AC66" w14:textId="7B578812" w:rsidR="00000696" w:rsidRPr="006233CD" w:rsidDel="00AA6CB0" w:rsidRDefault="006D143F" w:rsidP="00C55FD3">
      <w:pPr>
        <w:pStyle w:val="Prrafodelista"/>
        <w:numPr>
          <w:ilvl w:val="1"/>
          <w:numId w:val="5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47" w:author="Ruth Guevara" w:date="2020-01-14T20:57:00Z"/>
          <w:rFonts w:ascii="Montserrat" w:hAnsi="Montserrat"/>
          <w:b/>
          <w:bCs/>
          <w:sz w:val="20"/>
          <w:szCs w:val="20"/>
        </w:rPr>
      </w:pPr>
      <w:del w:id="5248" w:author="Ruth Guevara" w:date="2020-01-14T20:57:00Z">
        <w:r w:rsidRPr="006233CD" w:rsidDel="00AA6CB0">
          <w:rPr>
            <w:rFonts w:ascii="Montserrat" w:hAnsi="Montserrat"/>
            <w:bCs/>
            <w:sz w:val="20"/>
            <w:szCs w:val="20"/>
          </w:rPr>
          <w:delText>Marco referencia</w:delText>
        </w:r>
        <w:r w:rsidR="009C73AD" w:rsidDel="00AA6CB0">
          <w:rPr>
            <w:rFonts w:ascii="Montserrat" w:hAnsi="Montserrat"/>
            <w:bCs/>
            <w:sz w:val="20"/>
            <w:szCs w:val="20"/>
          </w:rPr>
          <w:delText>l</w:delText>
        </w:r>
        <w:r w:rsidRPr="006233CD" w:rsidDel="00AA6CB0">
          <w:rPr>
            <w:rFonts w:ascii="Montserrat" w:hAnsi="Montserrat"/>
            <w:bCs/>
            <w:sz w:val="20"/>
            <w:szCs w:val="20"/>
          </w:rPr>
          <w:delText xml:space="preserve"> </w:delText>
        </w:r>
        <w:r w:rsidR="00830F3F" w:rsidRPr="006233CD" w:rsidDel="00AA6CB0">
          <w:rPr>
            <w:rFonts w:ascii="Montserrat" w:hAnsi="Montserrat"/>
            <w:bCs/>
            <w:sz w:val="20"/>
            <w:szCs w:val="20"/>
          </w:rPr>
          <w:delText>para la elaboración de</w:delText>
        </w:r>
        <w:r w:rsidR="001B7183" w:rsidDel="00AA6CB0">
          <w:rPr>
            <w:rFonts w:ascii="Montserrat" w:hAnsi="Montserrat"/>
            <w:bCs/>
            <w:sz w:val="20"/>
            <w:szCs w:val="20"/>
          </w:rPr>
          <w:delText xml:space="preserve"> las tareas evaluativas y</w:delText>
        </w:r>
        <w:r w:rsidR="00830F3F" w:rsidRPr="006233CD" w:rsidDel="00AA6CB0">
          <w:rPr>
            <w:rFonts w:ascii="Montserrat" w:hAnsi="Montserrat"/>
            <w:bCs/>
            <w:sz w:val="20"/>
            <w:szCs w:val="20"/>
          </w:rPr>
          <w:delText xml:space="preserve"> rúbricas.</w:delText>
        </w:r>
      </w:del>
    </w:p>
    <w:p w14:paraId="44FF8899" w14:textId="62B99B31" w:rsidR="006D143F" w:rsidRPr="00AD4CFB" w:rsidDel="00AA6CB0" w:rsidRDefault="006D143F" w:rsidP="00C55FD3">
      <w:pPr>
        <w:pStyle w:val="Prrafodelista"/>
        <w:numPr>
          <w:ilvl w:val="1"/>
          <w:numId w:val="5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49" w:author="Ruth Guevara" w:date="2020-01-14T20:57:00Z"/>
          <w:rFonts w:ascii="Montserrat" w:hAnsi="Montserrat"/>
          <w:b/>
          <w:bCs/>
          <w:sz w:val="20"/>
          <w:szCs w:val="20"/>
        </w:rPr>
      </w:pPr>
      <w:del w:id="5250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 xml:space="preserve">Plan 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>para el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diseño, desarrollo y validación de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 las</w:delText>
        </w:r>
        <w:r w:rsidR="001B7183" w:rsidDel="00AA6CB0">
          <w:rPr>
            <w:rFonts w:ascii="Montserrat" w:hAnsi="Montserrat"/>
            <w:sz w:val="20"/>
            <w:szCs w:val="20"/>
          </w:rPr>
          <w:delText xml:space="preserve"> tareas evaluativas y</w:delText>
        </w:r>
        <w:r w:rsidR="00830F3F" w:rsidRPr="006233CD" w:rsidDel="00AA6CB0">
          <w:rPr>
            <w:rFonts w:ascii="Montserrat" w:hAnsi="Montserrat"/>
            <w:sz w:val="20"/>
            <w:szCs w:val="20"/>
          </w:rPr>
          <w:delText xml:space="preserve"> rúbricas</w:delText>
        </w:r>
        <w:r w:rsidR="001B7183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439A1628" w14:textId="3F10A89C" w:rsidR="001B7183" w:rsidRPr="006233CD" w:rsidDel="00AA6CB0" w:rsidRDefault="001B7183" w:rsidP="00C55FD3">
      <w:pPr>
        <w:pStyle w:val="Prrafodelista"/>
        <w:numPr>
          <w:ilvl w:val="1"/>
          <w:numId w:val="5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51" w:author="Ruth Guevara" w:date="2020-01-14T20:57:00Z"/>
          <w:rFonts w:ascii="Montserrat" w:hAnsi="Montserrat"/>
          <w:b/>
          <w:bCs/>
          <w:sz w:val="20"/>
          <w:szCs w:val="20"/>
        </w:rPr>
      </w:pPr>
      <w:del w:id="5252" w:author="Ruth Guevara" w:date="2020-01-14T20:57:00Z">
        <w:r w:rsidDel="00AA6CB0">
          <w:rPr>
            <w:rFonts w:ascii="Montserrat" w:hAnsi="Montserrat"/>
            <w:sz w:val="20"/>
            <w:szCs w:val="20"/>
          </w:rPr>
          <w:delText>Especificaciones extensas y específicas para la definición de las tareas evaluativas.</w:delText>
        </w:r>
      </w:del>
    </w:p>
    <w:p w14:paraId="58D97618" w14:textId="5503E29E" w:rsidR="006D143F" w:rsidRPr="00C55FD3" w:rsidDel="00AA6CB0" w:rsidRDefault="00830F3F" w:rsidP="00C55FD3">
      <w:pPr>
        <w:pStyle w:val="Prrafodelista"/>
        <w:numPr>
          <w:ilvl w:val="1"/>
          <w:numId w:val="5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53" w:author="Ruth Guevara" w:date="2020-01-14T20:57:00Z"/>
          <w:rFonts w:ascii="Montserrat" w:hAnsi="Montserrat"/>
          <w:b/>
          <w:bCs/>
          <w:sz w:val="20"/>
          <w:szCs w:val="20"/>
        </w:rPr>
      </w:pPr>
      <w:del w:id="5254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>Versiones de la</w:delText>
        </w:r>
        <w:r w:rsidR="001B7183" w:rsidDel="00AA6CB0">
          <w:rPr>
            <w:rFonts w:ascii="Montserrat" w:hAnsi="Montserrat"/>
            <w:sz w:val="20"/>
            <w:szCs w:val="20"/>
          </w:rPr>
          <w:delText>s tareas evaluativas y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rúbrica</w:delText>
        </w:r>
        <w:r w:rsidR="001B7183" w:rsidDel="00AA6CB0">
          <w:rPr>
            <w:rFonts w:ascii="Montserrat" w:hAnsi="Montserrat"/>
            <w:sz w:val="20"/>
            <w:szCs w:val="20"/>
          </w:rPr>
          <w:delText>s para cada proceso de selección</w:delText>
        </w:r>
        <w:r w:rsidRPr="006233CD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7802CEA6" w14:textId="1DEFA27C" w:rsidR="004B7744" w:rsidRPr="006233CD" w:rsidDel="00AA6CB0" w:rsidRDefault="004B7744" w:rsidP="00C55FD3">
      <w:pPr>
        <w:pStyle w:val="Prrafodelista"/>
        <w:numPr>
          <w:ilvl w:val="1"/>
          <w:numId w:val="5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55" w:author="Ruth Guevara" w:date="2020-01-14T20:57:00Z"/>
          <w:rFonts w:ascii="Montserrat" w:hAnsi="Montserrat"/>
          <w:b/>
          <w:bCs/>
          <w:sz w:val="20"/>
          <w:szCs w:val="20"/>
        </w:rPr>
      </w:pPr>
      <w:del w:id="5256" w:author="Ruth Guevara" w:date="2020-01-14T20:57:00Z">
        <w:r w:rsidDel="00AA6CB0">
          <w:rPr>
            <w:rFonts w:ascii="Montserrat" w:hAnsi="Montserrat"/>
            <w:sz w:val="20"/>
            <w:szCs w:val="20"/>
          </w:rPr>
          <w:delText>Banco de tareas evaluativas.</w:delText>
        </w:r>
      </w:del>
    </w:p>
    <w:p w14:paraId="3A8DEDF1" w14:textId="609F66CC" w:rsidR="009A0C46" w:rsidRPr="00BF76E5" w:rsidDel="00AA6CB0" w:rsidRDefault="009A0C46" w:rsidP="00C55FD3">
      <w:pPr>
        <w:pStyle w:val="Prrafodelista"/>
        <w:numPr>
          <w:ilvl w:val="1"/>
          <w:numId w:val="59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57" w:author="Ruth Guevara" w:date="2020-01-14T20:57:00Z"/>
          <w:rFonts w:ascii="Montserrat" w:hAnsi="Montserrat"/>
          <w:b/>
          <w:bCs/>
          <w:sz w:val="20"/>
          <w:szCs w:val="20"/>
        </w:rPr>
      </w:pPr>
      <w:del w:id="5258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 xml:space="preserve">Algoritmo </w:delText>
        </w:r>
        <w:r w:rsidR="00BD305A" w:rsidRPr="006233CD" w:rsidDel="00AA6CB0">
          <w:rPr>
            <w:rFonts w:ascii="Montserrat" w:hAnsi="Montserrat"/>
            <w:sz w:val="20"/>
            <w:szCs w:val="20"/>
          </w:rPr>
          <w:delText>de reconocimiento de patrones de texto</w:delText>
        </w:r>
        <w:r w:rsidR="00A56588" w:rsidRPr="006233CD" w:rsidDel="00AA6CB0">
          <w:rPr>
            <w:rFonts w:ascii="Montserrat" w:hAnsi="Montserrat"/>
            <w:sz w:val="20"/>
            <w:szCs w:val="20"/>
          </w:rPr>
          <w:delText>.</w:delText>
        </w:r>
      </w:del>
    </w:p>
    <w:p w14:paraId="7DAB940E" w14:textId="3C810640" w:rsidR="00BF76E5" w:rsidRPr="00C55FD3" w:rsidDel="00AA6CB0" w:rsidRDefault="00BF76E5" w:rsidP="00C55FD3">
      <w:pPr>
        <w:pStyle w:val="Prrafodelista"/>
        <w:numPr>
          <w:ilvl w:val="3"/>
          <w:numId w:val="60"/>
        </w:numPr>
        <w:tabs>
          <w:tab w:val="left" w:pos="142"/>
        </w:tabs>
        <w:spacing w:before="240" w:line="360" w:lineRule="auto"/>
        <w:ind w:left="567" w:hanging="141"/>
        <w:jc w:val="both"/>
        <w:rPr>
          <w:del w:id="5259" w:author="Ruth Guevara" w:date="2020-01-14T20:57:00Z"/>
          <w:rFonts w:ascii="Montserrat" w:hAnsi="Montserrat"/>
          <w:bCs/>
          <w:sz w:val="20"/>
          <w:szCs w:val="20"/>
        </w:rPr>
      </w:pPr>
      <w:del w:id="5260" w:author="Ruth Guevara" w:date="2020-01-14T20:57:00Z">
        <w:r w:rsidRPr="00C55FD3" w:rsidDel="00AA6CB0">
          <w:rPr>
            <w:rFonts w:ascii="Montserrat" w:hAnsi="Montserrat"/>
            <w:bCs/>
            <w:sz w:val="20"/>
            <w:szCs w:val="20"/>
          </w:rPr>
          <w:delText>Análisis no-</w:delText>
        </w:r>
        <w:r w:rsidR="00F151AB" w:rsidRPr="00C55FD3" w:rsidDel="00AA6CB0">
          <w:rPr>
            <w:rFonts w:ascii="Montserrat" w:hAnsi="Montserrat"/>
            <w:bCs/>
            <w:sz w:val="20"/>
            <w:szCs w:val="20"/>
          </w:rPr>
          <w:delText xml:space="preserve"> </w:delText>
        </w:r>
        <w:r w:rsidRPr="00C55FD3" w:rsidDel="00AA6CB0">
          <w:rPr>
            <w:rFonts w:ascii="Montserrat" w:hAnsi="Montserrat"/>
            <w:bCs/>
            <w:sz w:val="20"/>
            <w:szCs w:val="20"/>
          </w:rPr>
          <w:delText>supervisado de tópicos</w:delText>
        </w:r>
      </w:del>
    </w:p>
    <w:p w14:paraId="3A5BE528" w14:textId="4AC328C7" w:rsidR="00BF76E5" w:rsidRPr="009C73AD" w:rsidDel="00AA6CB0" w:rsidRDefault="00BF76E5" w:rsidP="00C55FD3">
      <w:pPr>
        <w:pStyle w:val="Prrafodelista"/>
        <w:numPr>
          <w:ilvl w:val="3"/>
          <w:numId w:val="60"/>
        </w:numPr>
        <w:tabs>
          <w:tab w:val="left" w:pos="142"/>
        </w:tabs>
        <w:spacing w:before="240" w:line="360" w:lineRule="auto"/>
        <w:ind w:left="567" w:hanging="141"/>
        <w:jc w:val="both"/>
        <w:rPr>
          <w:del w:id="5261" w:author="Ruth Guevara" w:date="2020-01-14T20:57:00Z"/>
        </w:rPr>
      </w:pPr>
      <w:del w:id="5262" w:author="Ruth Guevara" w:date="2020-01-14T20:57:00Z">
        <w:r w:rsidRPr="00C55FD3" w:rsidDel="00AA6CB0">
          <w:rPr>
            <w:rFonts w:ascii="Montserrat" w:hAnsi="Montserrat"/>
            <w:bCs/>
            <w:sz w:val="20"/>
            <w:szCs w:val="20"/>
          </w:rPr>
          <w:delText>Clasificador de Red Neuronal Recurrente</w:delText>
        </w:r>
      </w:del>
    </w:p>
    <w:p w14:paraId="20F1F75E" w14:textId="6F41697F" w:rsidR="00BF76E5" w:rsidRPr="009C73AD" w:rsidDel="00AA6CB0" w:rsidRDefault="00BF76E5" w:rsidP="00C55FD3">
      <w:pPr>
        <w:pStyle w:val="Prrafodelista"/>
        <w:numPr>
          <w:ilvl w:val="3"/>
          <w:numId w:val="60"/>
        </w:numPr>
        <w:tabs>
          <w:tab w:val="left" w:pos="142"/>
        </w:tabs>
        <w:spacing w:before="240" w:line="360" w:lineRule="auto"/>
        <w:ind w:left="567" w:hanging="141"/>
        <w:jc w:val="both"/>
        <w:rPr>
          <w:del w:id="5263" w:author="Ruth Guevara" w:date="2020-01-14T20:57:00Z"/>
        </w:rPr>
      </w:pPr>
      <w:del w:id="5264" w:author="Ruth Guevara" w:date="2020-01-14T20:57:00Z">
        <w:r w:rsidRPr="00C55FD3" w:rsidDel="00AA6CB0">
          <w:rPr>
            <w:rFonts w:ascii="Montserrat" w:hAnsi="Montserrat"/>
            <w:bCs/>
            <w:sz w:val="20"/>
            <w:szCs w:val="20"/>
          </w:rPr>
          <w:delText>Clasificación del corpus</w:delText>
        </w:r>
      </w:del>
    </w:p>
    <w:p w14:paraId="351D9E80" w14:textId="3B790FBE" w:rsidR="00A56588" w:rsidRPr="00C55FD3" w:rsidDel="00AA6CB0" w:rsidRDefault="00A56588" w:rsidP="00C55FD3">
      <w:pPr>
        <w:pStyle w:val="Prrafodelista"/>
        <w:numPr>
          <w:ilvl w:val="3"/>
          <w:numId w:val="60"/>
        </w:numPr>
        <w:tabs>
          <w:tab w:val="left" w:pos="142"/>
        </w:tabs>
        <w:spacing w:before="240" w:line="360" w:lineRule="auto"/>
        <w:ind w:left="567" w:hanging="141"/>
        <w:jc w:val="both"/>
        <w:rPr>
          <w:del w:id="5265" w:author="Ruth Guevara" w:date="2020-01-14T20:57:00Z"/>
          <w:rFonts w:ascii="Montserrat" w:hAnsi="Montserrat"/>
          <w:bCs/>
          <w:sz w:val="20"/>
          <w:szCs w:val="20"/>
        </w:rPr>
      </w:pPr>
      <w:del w:id="5266" w:author="Ruth Guevara" w:date="2020-01-14T20:57:00Z">
        <w:r w:rsidRPr="00C55FD3" w:rsidDel="00AA6CB0">
          <w:rPr>
            <w:rFonts w:ascii="Montserrat" w:hAnsi="Montserrat"/>
            <w:bCs/>
            <w:sz w:val="20"/>
            <w:szCs w:val="20"/>
          </w:rPr>
          <w:delText>Funciones de coste y optimización</w:delText>
        </w:r>
      </w:del>
    </w:p>
    <w:p w14:paraId="2F091051" w14:textId="5EB5FE5E" w:rsidR="00A56588" w:rsidRPr="00C55FD3" w:rsidDel="00AA6CB0" w:rsidRDefault="00333EF9" w:rsidP="00C55FD3">
      <w:pPr>
        <w:pStyle w:val="Prrafodelista"/>
        <w:numPr>
          <w:ilvl w:val="3"/>
          <w:numId w:val="60"/>
        </w:numPr>
        <w:tabs>
          <w:tab w:val="left" w:pos="142"/>
        </w:tabs>
        <w:spacing w:before="240" w:line="360" w:lineRule="auto"/>
        <w:ind w:left="567" w:hanging="141"/>
        <w:jc w:val="both"/>
        <w:rPr>
          <w:del w:id="5267" w:author="Ruth Guevara" w:date="2020-01-14T20:57:00Z"/>
          <w:rFonts w:ascii="Montserrat" w:hAnsi="Montserrat"/>
          <w:bCs/>
          <w:sz w:val="20"/>
          <w:szCs w:val="20"/>
        </w:rPr>
      </w:pPr>
      <w:del w:id="5268" w:author="Ruth Guevara" w:date="2020-01-14T20:57:00Z">
        <w:r w:rsidRPr="00C55FD3" w:rsidDel="00AA6CB0">
          <w:rPr>
            <w:rFonts w:ascii="Montserrat" w:hAnsi="Montserrat"/>
            <w:bCs/>
            <w:sz w:val="20"/>
            <w:szCs w:val="20"/>
          </w:rPr>
          <w:delText>Método de optimización</w:delText>
        </w:r>
      </w:del>
    </w:p>
    <w:p w14:paraId="76029241" w14:textId="33B404F9" w:rsidR="00221F8C" w:rsidRPr="00C55FD3" w:rsidDel="00AA6CB0" w:rsidRDefault="00333EF9" w:rsidP="00C55FD3">
      <w:pPr>
        <w:pStyle w:val="Prrafodelista"/>
        <w:numPr>
          <w:ilvl w:val="3"/>
          <w:numId w:val="60"/>
        </w:numPr>
        <w:tabs>
          <w:tab w:val="left" w:pos="142"/>
        </w:tabs>
        <w:spacing w:before="240" w:line="360" w:lineRule="auto"/>
        <w:ind w:left="567" w:hanging="141"/>
        <w:jc w:val="both"/>
        <w:rPr>
          <w:del w:id="5269" w:author="Ruth Guevara" w:date="2020-01-14T20:57:00Z"/>
          <w:rFonts w:ascii="Montserrat" w:hAnsi="Montserrat"/>
          <w:bCs/>
          <w:sz w:val="20"/>
          <w:szCs w:val="20"/>
        </w:rPr>
      </w:pPr>
      <w:del w:id="5270" w:author="Ruth Guevara" w:date="2020-01-14T20:57:00Z">
        <w:r w:rsidRPr="00C55FD3" w:rsidDel="00AA6CB0">
          <w:rPr>
            <w:rFonts w:ascii="Montserrat" w:hAnsi="Montserrat"/>
            <w:bCs/>
            <w:sz w:val="20"/>
            <w:szCs w:val="20"/>
          </w:rPr>
          <w:delText xml:space="preserve">Índices de desempeño </w:delText>
        </w:r>
      </w:del>
    </w:p>
    <w:p w14:paraId="7D0DCA77" w14:textId="67CE2318" w:rsidR="001A77F9" w:rsidRPr="006233CD" w:rsidDel="00AA6CB0" w:rsidRDefault="001A77F9" w:rsidP="00C55FD3">
      <w:pPr>
        <w:pStyle w:val="Prrafodelista"/>
        <w:numPr>
          <w:ilvl w:val="1"/>
          <w:numId w:val="6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71" w:author="Ruth Guevara" w:date="2020-01-14T20:57:00Z"/>
          <w:rFonts w:ascii="Montserrat" w:hAnsi="Montserrat"/>
          <w:sz w:val="20"/>
          <w:szCs w:val="20"/>
        </w:rPr>
      </w:pPr>
      <w:del w:id="5272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>Tabla de resultados por instrumento estructurada con base a</w:delText>
        </w:r>
        <w:r w:rsidR="009C73AD" w:rsidDel="00AA6CB0">
          <w:rPr>
            <w:rFonts w:ascii="Montserrat" w:hAnsi="Montserrat"/>
            <w:sz w:val="20"/>
            <w:szCs w:val="20"/>
          </w:rPr>
          <w:delText>l</w:delText>
        </w:r>
        <w:r w:rsidR="001B7183" w:rsidDel="00AA6CB0">
          <w:rPr>
            <w:rFonts w:ascii="Montserrat" w:hAnsi="Montserrat"/>
            <w:sz w:val="20"/>
            <w:szCs w:val="20"/>
          </w:rPr>
          <w:delText xml:space="preserve"> 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protocolo de intercambio </w:delText>
        </w:r>
        <w:r w:rsidR="009C73AD" w:rsidDel="00AA6CB0">
          <w:rPr>
            <w:rFonts w:ascii="Montserrat" w:hAnsi="Montserrat"/>
            <w:sz w:val="20"/>
            <w:szCs w:val="20"/>
          </w:rPr>
          <w:delText>que se establezca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en formato de texto plano (txt o csv).</w:delText>
        </w:r>
      </w:del>
    </w:p>
    <w:p w14:paraId="62AABF1D" w14:textId="349F651A" w:rsidR="00221F8C" w:rsidRPr="00787777" w:rsidDel="00AA6CB0" w:rsidRDefault="001A77F9" w:rsidP="00C55FD3">
      <w:pPr>
        <w:pStyle w:val="Prrafodelista"/>
        <w:numPr>
          <w:ilvl w:val="1"/>
          <w:numId w:val="61"/>
        </w:numPr>
        <w:tabs>
          <w:tab w:val="left" w:pos="284"/>
        </w:tabs>
        <w:spacing w:before="240" w:line="360" w:lineRule="auto"/>
        <w:ind w:left="284" w:hanging="284"/>
        <w:jc w:val="both"/>
        <w:rPr>
          <w:del w:id="5273" w:author="Ruth Guevara" w:date="2020-01-14T20:57:00Z"/>
        </w:rPr>
      </w:pPr>
      <w:del w:id="5274" w:author="Ruth Guevara" w:date="2020-01-14T20:57:00Z">
        <w:r w:rsidRPr="006233CD" w:rsidDel="00AA6CB0">
          <w:rPr>
            <w:rFonts w:ascii="Montserrat" w:hAnsi="Montserrat"/>
            <w:sz w:val="20"/>
            <w:szCs w:val="20"/>
          </w:rPr>
          <w:delText xml:space="preserve">Copia final de las pruebas a aplicar </w:delText>
        </w:r>
        <w:r w:rsidR="001B7183" w:rsidDel="00AA6CB0">
          <w:rPr>
            <w:rFonts w:ascii="Montserrat" w:hAnsi="Montserrat"/>
            <w:sz w:val="20"/>
            <w:szCs w:val="20"/>
          </w:rPr>
          <w:delText>en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los procesos de </w:delText>
        </w:r>
        <w:r w:rsidR="001B7183" w:rsidDel="00AA6CB0">
          <w:rPr>
            <w:rFonts w:ascii="Montserrat" w:hAnsi="Montserrat"/>
            <w:sz w:val="20"/>
            <w:szCs w:val="20"/>
          </w:rPr>
          <w:delText xml:space="preserve">selección para </w:delText>
        </w:r>
        <w:r w:rsidR="001B7183" w:rsidRPr="004B7744" w:rsidDel="00AA6CB0">
          <w:rPr>
            <w:rFonts w:ascii="Montserrat" w:hAnsi="Montserrat"/>
            <w:sz w:val="20"/>
            <w:szCs w:val="20"/>
          </w:rPr>
          <w:delText>la promoción</w:delText>
        </w:r>
        <w:r w:rsidR="009C73AD" w:rsidRPr="004B7744" w:rsidDel="00AA6CB0">
          <w:rPr>
            <w:rFonts w:ascii="Montserrat" w:hAnsi="Montserrat"/>
            <w:sz w:val="20"/>
            <w:szCs w:val="20"/>
          </w:rPr>
          <w:delText xml:space="preserve"> horizontal</w:delText>
        </w:r>
        <w:r w:rsidR="001B7183" w:rsidRPr="004B7744" w:rsidDel="00AA6CB0">
          <w:rPr>
            <w:rFonts w:ascii="Montserrat" w:hAnsi="Montserrat"/>
            <w:sz w:val="20"/>
            <w:szCs w:val="20"/>
          </w:rPr>
          <w:delText xml:space="preserve"> </w:delText>
        </w:r>
        <w:r w:rsidRPr="004B7744" w:rsidDel="00AA6CB0">
          <w:rPr>
            <w:rFonts w:ascii="Montserrat" w:hAnsi="Montserrat"/>
            <w:sz w:val="20"/>
            <w:szCs w:val="20"/>
          </w:rPr>
          <w:delText>en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 </w:delText>
        </w:r>
        <w:r w:rsidR="009C73AD" w:rsidDel="00AA6CB0">
          <w:rPr>
            <w:rFonts w:ascii="Montserrat" w:hAnsi="Montserrat"/>
            <w:sz w:val="20"/>
            <w:szCs w:val="20"/>
          </w:rPr>
          <w:delText>e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ducación </w:delText>
        </w:r>
        <w:r w:rsidR="009C73AD" w:rsidDel="00AA6CB0">
          <w:rPr>
            <w:rFonts w:ascii="Montserrat" w:hAnsi="Montserrat"/>
            <w:sz w:val="20"/>
            <w:szCs w:val="20"/>
          </w:rPr>
          <w:delText>b</w:delText>
        </w:r>
        <w:r w:rsidRPr="006233CD" w:rsidDel="00AA6CB0">
          <w:rPr>
            <w:rFonts w:ascii="Montserrat" w:hAnsi="Montserrat"/>
            <w:sz w:val="20"/>
            <w:szCs w:val="20"/>
          </w:rPr>
          <w:delText>ásica y</w:delText>
        </w:r>
        <w:r w:rsidR="009C73AD" w:rsidDel="00AA6CB0">
          <w:rPr>
            <w:rFonts w:ascii="Montserrat" w:hAnsi="Montserrat"/>
            <w:sz w:val="20"/>
            <w:szCs w:val="20"/>
          </w:rPr>
          <w:delText xml:space="preserve"> e</w:delText>
        </w:r>
        <w:r w:rsidR="001B7183" w:rsidDel="00AA6CB0">
          <w:rPr>
            <w:rFonts w:ascii="Montserrat" w:hAnsi="Montserrat"/>
            <w:sz w:val="20"/>
            <w:szCs w:val="20"/>
          </w:rPr>
          <w:delText xml:space="preserve">ducación </w:delText>
        </w:r>
        <w:r w:rsidR="009C73AD" w:rsidDel="00AA6CB0">
          <w:rPr>
            <w:rFonts w:ascii="Montserrat" w:hAnsi="Montserrat"/>
            <w:sz w:val="20"/>
            <w:szCs w:val="20"/>
          </w:rPr>
          <w:delText>m</w:delText>
        </w:r>
        <w:r w:rsidRPr="006233CD" w:rsidDel="00AA6CB0">
          <w:rPr>
            <w:rFonts w:ascii="Montserrat" w:hAnsi="Montserrat"/>
            <w:sz w:val="20"/>
            <w:szCs w:val="20"/>
          </w:rPr>
          <w:delText xml:space="preserve">edia </w:delText>
        </w:r>
        <w:r w:rsidR="009C73AD" w:rsidDel="00AA6CB0">
          <w:rPr>
            <w:rFonts w:ascii="Montserrat" w:hAnsi="Montserrat"/>
            <w:sz w:val="20"/>
            <w:szCs w:val="20"/>
          </w:rPr>
          <w:delText>s</w:delText>
        </w:r>
        <w:r w:rsidRPr="006233CD" w:rsidDel="00AA6CB0">
          <w:rPr>
            <w:rFonts w:ascii="Montserrat" w:hAnsi="Montserrat"/>
            <w:sz w:val="20"/>
            <w:szCs w:val="20"/>
          </w:rPr>
          <w:delText>uperior.</w:delText>
        </w:r>
      </w:del>
    </w:p>
    <w:p w14:paraId="652BE4EB" w14:textId="212DD8B4" w:rsidR="008C0584" w:rsidRPr="006233CD" w:rsidDel="00735EFB" w:rsidRDefault="008C0584" w:rsidP="00C55FD3">
      <w:pPr>
        <w:tabs>
          <w:tab w:val="left" w:pos="142"/>
        </w:tabs>
        <w:spacing w:before="240" w:line="360" w:lineRule="auto"/>
        <w:jc w:val="both"/>
        <w:rPr>
          <w:del w:id="5275" w:author="Ruth Guevara" w:date="2020-01-14T20:59:00Z"/>
          <w:rFonts w:ascii="Montserrat" w:hAnsi="Montserrat"/>
          <w:sz w:val="20"/>
          <w:szCs w:val="20"/>
        </w:rPr>
      </w:pPr>
      <w:del w:id="5276" w:author="Ruth Guevara" w:date="2020-01-14T20:59:00Z">
        <w:r w:rsidRPr="006233CD" w:rsidDel="00735EFB">
          <w:rPr>
            <w:rFonts w:ascii="Montserrat" w:hAnsi="Montserrat"/>
            <w:sz w:val="20"/>
            <w:szCs w:val="20"/>
          </w:rPr>
          <w:delText xml:space="preserve">Es necesario que el </w:delText>
        </w:r>
        <w:r w:rsidR="00830F3F" w:rsidRPr="006233CD" w:rsidDel="00735EFB">
          <w:rPr>
            <w:rFonts w:ascii="Montserrat" w:hAnsi="Montserrat"/>
            <w:sz w:val="20"/>
            <w:szCs w:val="20"/>
          </w:rPr>
          <w:delText>P</w:delText>
        </w:r>
        <w:r w:rsidRPr="006233CD" w:rsidDel="00735EFB">
          <w:rPr>
            <w:rFonts w:ascii="Montserrat" w:hAnsi="Montserrat"/>
            <w:sz w:val="20"/>
            <w:szCs w:val="20"/>
          </w:rPr>
          <w:delText xml:space="preserve">restador de </w:delText>
        </w:r>
        <w:r w:rsidR="00830F3F" w:rsidRPr="006233CD" w:rsidDel="00735EFB">
          <w:rPr>
            <w:rFonts w:ascii="Montserrat" w:hAnsi="Montserrat"/>
            <w:sz w:val="20"/>
            <w:szCs w:val="20"/>
          </w:rPr>
          <w:delText>S</w:delText>
        </w:r>
        <w:r w:rsidRPr="006233CD" w:rsidDel="00735EFB">
          <w:rPr>
            <w:rFonts w:ascii="Montserrat" w:hAnsi="Montserrat"/>
            <w:sz w:val="20"/>
            <w:szCs w:val="20"/>
          </w:rPr>
          <w:delText>ervicios</w:delText>
        </w:r>
        <w:r w:rsidR="00645E27" w:rsidRPr="006233CD" w:rsidDel="00735EFB">
          <w:rPr>
            <w:rFonts w:ascii="Montserrat" w:hAnsi="Montserrat"/>
            <w:sz w:val="20"/>
            <w:szCs w:val="20"/>
          </w:rPr>
          <w:delText>,</w:delText>
        </w:r>
        <w:r w:rsidRPr="006233CD" w:rsidDel="00735EFB">
          <w:rPr>
            <w:rFonts w:ascii="Montserrat" w:hAnsi="Montserrat"/>
            <w:sz w:val="20"/>
            <w:szCs w:val="20"/>
          </w:rPr>
          <w:delText xml:space="preserve"> en conjunto con </w:delText>
        </w:r>
        <w:r w:rsidR="00CC3514" w:rsidRPr="006233CD" w:rsidDel="00735EFB">
          <w:rPr>
            <w:rFonts w:ascii="Montserrat" w:hAnsi="Montserrat"/>
            <w:sz w:val="20"/>
            <w:szCs w:val="20"/>
          </w:rPr>
          <w:delText xml:space="preserve">el </w:delText>
        </w:r>
        <w:r w:rsidRPr="006233CD" w:rsidDel="00735EFB">
          <w:rPr>
            <w:rFonts w:ascii="Montserrat" w:hAnsi="Montserrat"/>
            <w:sz w:val="20"/>
            <w:szCs w:val="20"/>
          </w:rPr>
          <w:delText>personal técnico de la USICAMM</w:delText>
        </w:r>
        <w:r w:rsidR="00645E27" w:rsidRPr="006233CD" w:rsidDel="00735EFB">
          <w:rPr>
            <w:rFonts w:ascii="Montserrat" w:hAnsi="Montserrat"/>
            <w:sz w:val="20"/>
            <w:szCs w:val="20"/>
          </w:rPr>
          <w:delText>,</w:delText>
        </w:r>
        <w:r w:rsidRPr="006233CD" w:rsidDel="00735EFB">
          <w:rPr>
            <w:rFonts w:ascii="Montserrat" w:hAnsi="Montserrat"/>
            <w:sz w:val="20"/>
            <w:szCs w:val="20"/>
          </w:rPr>
          <w:delText xml:space="preserve"> defina los criterios y protocolos </w:delText>
        </w:r>
        <w:r w:rsidR="00645E27" w:rsidRPr="006233CD" w:rsidDel="00735EFB">
          <w:rPr>
            <w:rFonts w:ascii="Montserrat" w:hAnsi="Montserrat"/>
            <w:sz w:val="20"/>
            <w:szCs w:val="20"/>
          </w:rPr>
          <w:delText xml:space="preserve">a seguir para la entrega y reporte de </w:delText>
        </w:r>
        <w:r w:rsidRPr="006233CD" w:rsidDel="00735EFB">
          <w:rPr>
            <w:rFonts w:ascii="Montserrat" w:hAnsi="Montserrat"/>
            <w:sz w:val="20"/>
            <w:szCs w:val="20"/>
          </w:rPr>
          <w:delText xml:space="preserve">cada uno de los entregables descritos. </w:delText>
        </w:r>
      </w:del>
    </w:p>
    <w:p w14:paraId="421361A9" w14:textId="04AD1835" w:rsidR="00AA6CB0" w:rsidRDefault="00B6021B" w:rsidP="00C55FD3">
      <w:pPr>
        <w:tabs>
          <w:tab w:val="left" w:pos="142"/>
        </w:tabs>
        <w:spacing w:before="240" w:line="360" w:lineRule="auto"/>
        <w:jc w:val="both"/>
        <w:rPr>
          <w:ins w:id="5277" w:author="Ruth Guevara" w:date="2020-01-14T21:35:00Z"/>
          <w:rFonts w:ascii="Montserrat" w:hAnsi="Montserrat"/>
          <w:sz w:val="20"/>
          <w:szCs w:val="20"/>
        </w:rPr>
      </w:pPr>
      <w:commentRangeStart w:id="5278"/>
      <w:del w:id="5279" w:author="Ruth Guevara" w:date="2020-01-14T21:34:00Z">
        <w:r w:rsidRPr="006233CD" w:rsidDel="00113AA9">
          <w:rPr>
            <w:rFonts w:ascii="Montserrat" w:hAnsi="Montserrat"/>
            <w:sz w:val="20"/>
            <w:szCs w:val="20"/>
          </w:rPr>
          <w:delText>La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>s</w:delText>
        </w:r>
        <w:r w:rsidRPr="006233CD" w:rsidDel="00113AA9">
          <w:rPr>
            <w:rFonts w:ascii="Montserrat" w:hAnsi="Montserrat"/>
            <w:sz w:val="20"/>
            <w:szCs w:val="20"/>
          </w:rPr>
          <w:delText xml:space="preserve"> fecha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>s</w:delText>
        </w:r>
      </w:del>
      <w:ins w:id="5280" w:author="Ruth Guevara" w:date="2020-01-14T21:34:00Z">
        <w:r w:rsidR="00113AA9">
          <w:rPr>
            <w:rFonts w:ascii="Montserrat" w:hAnsi="Montserrat"/>
            <w:sz w:val="20"/>
            <w:szCs w:val="20"/>
          </w:rPr>
          <w:t>las</w:t>
        </w:r>
      </w:ins>
      <w:ins w:id="5281" w:author="Ruth Guevara" w:date="2020-01-14T21:35:00Z">
        <w:r w:rsidR="00113AA9">
          <w:rPr>
            <w:rFonts w:ascii="Montserrat" w:hAnsi="Montserrat"/>
            <w:sz w:val="20"/>
            <w:szCs w:val="20"/>
          </w:rPr>
          <w:t xml:space="preserve"> fechas de entrega del ensamble de los instrumentos.</w:t>
        </w:r>
      </w:ins>
      <w:ins w:id="5282" w:author="Ruth Guevara" w:date="2020-01-14T21:34:00Z">
        <w:r w:rsidR="00113AA9">
          <w:rPr>
            <w:rFonts w:ascii="Montserrat" w:hAnsi="Montserrat"/>
            <w:sz w:val="20"/>
            <w:szCs w:val="20"/>
          </w:rPr>
          <w:t xml:space="preserve"> </w:t>
        </w:r>
      </w:ins>
      <w:r w:rsidRPr="006233CD">
        <w:rPr>
          <w:rFonts w:ascii="Montserrat" w:hAnsi="Montserrat"/>
          <w:sz w:val="20"/>
          <w:szCs w:val="20"/>
        </w:rPr>
        <w:t xml:space="preserve"> </w:t>
      </w:r>
      <w:del w:id="5283" w:author="Ruth Guevara" w:date="2020-01-14T21:35:00Z">
        <w:r w:rsidR="005175B0" w:rsidRPr="006233CD" w:rsidDel="00113AA9">
          <w:rPr>
            <w:rFonts w:ascii="Montserrat" w:hAnsi="Montserrat"/>
            <w:sz w:val="20"/>
            <w:szCs w:val="20"/>
          </w:rPr>
          <w:delText>límite</w:delText>
        </w:r>
        <w:r w:rsidR="0027052A" w:rsidRPr="006233CD" w:rsidDel="00113AA9">
          <w:rPr>
            <w:rFonts w:ascii="Montserrat" w:hAnsi="Montserrat"/>
            <w:sz w:val="20"/>
            <w:szCs w:val="20"/>
          </w:rPr>
          <w:delText xml:space="preserve"> 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>de</w:delText>
        </w:r>
        <w:r w:rsidR="0027052A" w:rsidRPr="006233CD" w:rsidDel="00113AA9">
          <w:rPr>
            <w:rFonts w:ascii="Montserrat" w:hAnsi="Montserrat"/>
            <w:sz w:val="20"/>
            <w:szCs w:val="20"/>
          </w:rPr>
          <w:delText xml:space="preserve"> entrega</w:delText>
        </w:r>
        <w:r w:rsidRPr="006233CD" w:rsidDel="00113AA9">
          <w:rPr>
            <w:rFonts w:ascii="Montserrat" w:hAnsi="Montserrat"/>
            <w:sz w:val="20"/>
            <w:szCs w:val="20"/>
          </w:rPr>
          <w:delText xml:space="preserve"> 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 xml:space="preserve">a las </w:delText>
        </w:r>
        <w:r w:rsidRPr="006233CD" w:rsidDel="00113AA9">
          <w:rPr>
            <w:rFonts w:ascii="Montserrat" w:hAnsi="Montserrat"/>
            <w:sz w:val="20"/>
            <w:szCs w:val="20"/>
          </w:rPr>
          <w:delText xml:space="preserve">que deberá 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>ceñirse</w:delText>
        </w:r>
        <w:r w:rsidRPr="006233CD" w:rsidDel="00113AA9">
          <w:rPr>
            <w:rFonts w:ascii="Montserrat" w:hAnsi="Montserrat"/>
            <w:sz w:val="20"/>
            <w:szCs w:val="20"/>
          </w:rPr>
          <w:delText xml:space="preserve"> el 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>P</w:delText>
        </w:r>
        <w:r w:rsidRPr="006233CD" w:rsidDel="00113AA9">
          <w:rPr>
            <w:rFonts w:ascii="Montserrat" w:hAnsi="Montserrat"/>
            <w:sz w:val="20"/>
            <w:szCs w:val="20"/>
          </w:rPr>
          <w:delText xml:space="preserve">restador de 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>S</w:delText>
        </w:r>
        <w:r w:rsidRPr="006233CD" w:rsidDel="00113AA9">
          <w:rPr>
            <w:rFonts w:ascii="Montserrat" w:hAnsi="Montserrat"/>
            <w:sz w:val="20"/>
            <w:szCs w:val="20"/>
          </w:rPr>
          <w:delText>ervicios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 xml:space="preserve"> para cada uno de </w:delText>
        </w:r>
        <w:r w:rsidRPr="006233CD" w:rsidDel="00113AA9">
          <w:rPr>
            <w:rFonts w:ascii="Montserrat" w:hAnsi="Montserrat"/>
            <w:sz w:val="20"/>
            <w:szCs w:val="20"/>
          </w:rPr>
          <w:delText xml:space="preserve">los entregables 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>considerados</w:delText>
        </w:r>
        <w:r w:rsidR="0027052A" w:rsidRPr="006233CD" w:rsidDel="00113AA9">
          <w:rPr>
            <w:rFonts w:ascii="Montserrat" w:hAnsi="Montserrat"/>
            <w:sz w:val="20"/>
            <w:szCs w:val="20"/>
          </w:rPr>
          <w:delText xml:space="preserve"> por cada instrumento</w:delText>
        </w:r>
        <w:r w:rsidR="001B7183" w:rsidDel="00113AA9">
          <w:rPr>
            <w:rFonts w:ascii="Montserrat" w:hAnsi="Montserrat"/>
            <w:sz w:val="20"/>
            <w:szCs w:val="20"/>
          </w:rPr>
          <w:delText>, conforme a los procesos de selección,</w:delText>
        </w:r>
        <w:r w:rsidRPr="006233CD" w:rsidDel="00113AA9">
          <w:rPr>
            <w:rFonts w:ascii="Montserrat" w:hAnsi="Montserrat"/>
            <w:sz w:val="20"/>
            <w:szCs w:val="20"/>
          </w:rPr>
          <w:delText xml:space="preserve"> se establece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>n</w:delText>
        </w:r>
        <w:r w:rsidRPr="006233CD" w:rsidDel="00113AA9">
          <w:rPr>
            <w:rFonts w:ascii="Montserrat" w:hAnsi="Montserrat"/>
            <w:sz w:val="20"/>
            <w:szCs w:val="20"/>
          </w:rPr>
          <w:delText xml:space="preserve"> en la </w:delText>
        </w:r>
        <w:r w:rsidR="00645E27" w:rsidRPr="006233CD" w:rsidDel="00113AA9">
          <w:rPr>
            <w:rFonts w:ascii="Montserrat" w:hAnsi="Montserrat"/>
            <w:sz w:val="20"/>
            <w:szCs w:val="20"/>
          </w:rPr>
          <w:delText>T</w:delText>
        </w:r>
        <w:r w:rsidRPr="006233CD" w:rsidDel="00113AA9">
          <w:rPr>
            <w:rFonts w:ascii="Montserrat" w:hAnsi="Montserrat"/>
            <w:sz w:val="20"/>
            <w:szCs w:val="20"/>
          </w:rPr>
          <w:delText xml:space="preserve">abla </w:delText>
        </w:r>
      </w:del>
      <w:del w:id="5284" w:author="Ruth Guevara" w:date="2020-01-14T20:57:00Z">
        <w:r w:rsidR="00553E39" w:rsidDel="00AA6CB0">
          <w:rPr>
            <w:rFonts w:ascii="Montserrat" w:hAnsi="Montserrat"/>
            <w:sz w:val="20"/>
            <w:szCs w:val="20"/>
          </w:rPr>
          <w:delText>3</w:delText>
        </w:r>
      </w:del>
      <w:commentRangeEnd w:id="5278"/>
      <w:del w:id="5285" w:author="Ruth Guevara" w:date="2020-01-14T21:35:00Z">
        <w:r w:rsidR="000117D8" w:rsidDel="00113AA9">
          <w:rPr>
            <w:rStyle w:val="Refdecomentario"/>
          </w:rPr>
          <w:commentReference w:id="5278"/>
        </w:r>
        <w:r w:rsidRPr="006233CD" w:rsidDel="00113AA9">
          <w:rPr>
            <w:rFonts w:ascii="Montserrat" w:hAnsi="Montserrat"/>
            <w:sz w:val="20"/>
            <w:szCs w:val="20"/>
          </w:rPr>
          <w:delText>.</w:delText>
        </w:r>
      </w:del>
      <w:ins w:id="5286" w:author="Ruth Guevara" w:date="2020-01-14T21:35:00Z">
        <w:r w:rsidR="00113AA9">
          <w:rPr>
            <w:rFonts w:ascii="Montserrat" w:hAnsi="Montserrat"/>
            <w:sz w:val="20"/>
            <w:szCs w:val="20"/>
          </w:rPr>
          <w:t xml:space="preserve">(Tabla </w:t>
        </w:r>
      </w:ins>
      <w:ins w:id="5287" w:author="DANIELA ARENAS MENESES" w:date="2020-01-14T22:51:00Z">
        <w:r w:rsidR="00B45EF2">
          <w:rPr>
            <w:rFonts w:ascii="Montserrat" w:hAnsi="Montserrat"/>
            <w:sz w:val="20"/>
            <w:szCs w:val="20"/>
          </w:rPr>
          <w:t>8</w:t>
        </w:r>
      </w:ins>
      <w:ins w:id="5288" w:author="Ruth Guevara" w:date="2020-01-14T21:35:00Z">
        <w:del w:id="5289" w:author="DANIELA ARENAS MENESES" w:date="2020-01-14T22:51:00Z">
          <w:r w:rsidR="00113AA9" w:rsidDel="00B45EF2">
            <w:rPr>
              <w:rFonts w:ascii="Montserrat" w:hAnsi="Montserrat"/>
              <w:sz w:val="20"/>
              <w:szCs w:val="20"/>
            </w:rPr>
            <w:delText>9</w:delText>
          </w:r>
        </w:del>
        <w:r w:rsidR="00113AA9">
          <w:rPr>
            <w:rFonts w:ascii="Montserrat" w:hAnsi="Montserrat"/>
            <w:sz w:val="20"/>
            <w:szCs w:val="20"/>
          </w:rPr>
          <w:t>).</w:t>
        </w:r>
      </w:ins>
    </w:p>
    <w:p w14:paraId="3C055946" w14:textId="5A45ED0B" w:rsidR="00113AA9" w:rsidRDefault="00113AA9" w:rsidP="00C55FD3">
      <w:pPr>
        <w:tabs>
          <w:tab w:val="left" w:pos="142"/>
        </w:tabs>
        <w:spacing w:before="240" w:line="360" w:lineRule="auto"/>
        <w:jc w:val="both"/>
        <w:rPr>
          <w:ins w:id="5290" w:author="Ruth Guevara" w:date="2020-01-14T20:58:00Z"/>
          <w:rFonts w:ascii="Montserrat" w:hAnsi="Montserrat"/>
          <w:sz w:val="20"/>
          <w:szCs w:val="20"/>
        </w:rPr>
      </w:pPr>
      <w:ins w:id="5291" w:author="Ruth Guevara" w:date="2020-01-14T21:37:00Z">
        <w:r w:rsidRPr="00113AA9">
          <w:rPr>
            <w:rFonts w:ascii="Montserrat" w:hAnsi="Montserrat"/>
            <w:sz w:val="20"/>
            <w:szCs w:val="20"/>
            <w:highlight w:val="yellow"/>
            <w:rPrChange w:id="5292" w:author="Ruth Guevara" w:date="2020-01-14T21:37:00Z">
              <w:rPr>
                <w:rFonts w:ascii="Montserrat" w:hAnsi="Montserrat"/>
                <w:sz w:val="20"/>
                <w:szCs w:val="20"/>
              </w:rPr>
            </w:rPrChange>
          </w:rPr>
          <w:t xml:space="preserve">SANTIAGO: </w:t>
        </w:r>
      </w:ins>
      <w:ins w:id="5293" w:author="Ruth Guevara" w:date="2020-01-14T21:36:00Z">
        <w:r w:rsidRPr="00113AA9">
          <w:rPr>
            <w:rFonts w:ascii="Montserrat" w:hAnsi="Montserrat"/>
            <w:sz w:val="20"/>
            <w:szCs w:val="20"/>
            <w:highlight w:val="yellow"/>
            <w:rPrChange w:id="5294" w:author="Ruth Guevara" w:date="2020-01-14T21:37:00Z">
              <w:rPr>
                <w:rFonts w:ascii="Montserrat" w:hAnsi="Montserrat"/>
                <w:sz w:val="20"/>
                <w:szCs w:val="20"/>
              </w:rPr>
            </w:rPrChange>
          </w:rPr>
          <w:t>SUGIERO REVISAR EL PÁRRAFO QUE ANTECEDE A ESTA TABLA Y LA TABLA MISMA. ADEMÁS DE</w:t>
        </w:r>
      </w:ins>
      <w:ins w:id="5295" w:author="Ruth Guevara" w:date="2020-01-14T21:37:00Z">
        <w:r w:rsidRPr="00113AA9">
          <w:rPr>
            <w:rFonts w:ascii="Montserrat" w:hAnsi="Montserrat"/>
            <w:sz w:val="20"/>
            <w:szCs w:val="20"/>
            <w:highlight w:val="yellow"/>
            <w:rPrChange w:id="5296" w:author="Ruth Guevara" w:date="2020-01-14T21:37:00Z">
              <w:rPr>
                <w:rFonts w:ascii="Montserrat" w:hAnsi="Montserrat"/>
                <w:sz w:val="20"/>
                <w:szCs w:val="20"/>
              </w:rPr>
            </w:rPrChange>
          </w:rPr>
          <w:t xml:space="preserve"> MEJORAR EL FORMATO</w:t>
        </w:r>
      </w:ins>
    </w:p>
    <w:p w14:paraId="7982BB4B" w14:textId="77777777" w:rsidR="00AA6CB0" w:rsidRDefault="00AA6CB0">
      <w:pPr>
        <w:rPr>
          <w:ins w:id="5297" w:author="Ruth Guevara" w:date="2020-01-14T20:58:00Z"/>
          <w:rFonts w:ascii="Montserrat" w:hAnsi="Montserrat"/>
          <w:sz w:val="20"/>
          <w:szCs w:val="20"/>
        </w:rPr>
      </w:pPr>
      <w:ins w:id="5298" w:author="Ruth Guevara" w:date="2020-01-14T20:58:00Z">
        <w:r>
          <w:rPr>
            <w:rFonts w:ascii="Montserrat" w:hAnsi="Montserrat"/>
            <w:sz w:val="20"/>
            <w:szCs w:val="20"/>
          </w:rPr>
          <w:br w:type="page"/>
        </w:r>
      </w:ins>
    </w:p>
    <w:p w14:paraId="5C02A1C1" w14:textId="5D25F610" w:rsidR="00735EFB" w:rsidRPr="006233CD" w:rsidDel="005C59DB" w:rsidRDefault="00735EFB" w:rsidP="00735EFB">
      <w:pPr>
        <w:tabs>
          <w:tab w:val="left" w:pos="142"/>
        </w:tabs>
        <w:spacing w:before="240" w:line="360" w:lineRule="auto"/>
        <w:jc w:val="both"/>
        <w:rPr>
          <w:del w:id="5299" w:author="Ruth Guevara" w:date="2020-01-14T21:30:00Z"/>
          <w:rFonts w:ascii="Montserrat" w:hAnsi="Montserrat"/>
          <w:sz w:val="20"/>
          <w:szCs w:val="20"/>
        </w:rPr>
      </w:pPr>
      <w:moveToRangeStart w:id="5300" w:author="Ruth Guevara" w:date="2020-01-14T21:01:00Z" w:name="move29928099"/>
      <w:commentRangeStart w:id="5301"/>
      <w:moveTo w:id="5302" w:author="Ruth Guevara" w:date="2020-01-14T21:01:00Z">
        <w:del w:id="5303" w:author="Ruth Guevara" w:date="2020-01-14T21:30:00Z">
          <w:r w:rsidRPr="004B7744" w:rsidDel="005C59DB">
            <w:rPr>
              <w:rFonts w:ascii="Montserrat" w:hAnsi="Montserrat"/>
              <w:sz w:val="20"/>
              <w:szCs w:val="20"/>
            </w:rPr>
            <w:lastRenderedPageBreak/>
            <w:delText>La USICAMM deberá proporcionar las versiones correspondientes de los instrumentos de evaluación descritos en las Tablas 1 y 2 al Prestador de Servicios, de manera que cada uno de estos cuente con una versión maestra que contenga distintas versiones para la aplicación y las tablas de equivalencia correspondientes.</w:delText>
          </w:r>
          <w:commentRangeEnd w:id="5301"/>
          <w:r w:rsidDel="005C59DB">
            <w:rPr>
              <w:rStyle w:val="Refdecomentario"/>
            </w:rPr>
            <w:commentReference w:id="5301"/>
          </w:r>
        </w:del>
      </w:moveTo>
    </w:p>
    <w:moveToRangeEnd w:id="5300"/>
    <w:p w14:paraId="69A5FB53" w14:textId="03074665" w:rsidR="00B6021B" w:rsidRPr="006233CD" w:rsidDel="005C59DB" w:rsidRDefault="00B6021B" w:rsidP="00C55FD3">
      <w:pPr>
        <w:tabs>
          <w:tab w:val="left" w:pos="142"/>
        </w:tabs>
        <w:spacing w:before="240" w:line="360" w:lineRule="auto"/>
        <w:jc w:val="both"/>
        <w:rPr>
          <w:del w:id="5304" w:author="Ruth Guevara" w:date="2020-01-14T21:30:00Z"/>
          <w:rFonts w:ascii="Montserrat" w:hAnsi="Montserrat"/>
          <w:sz w:val="20"/>
          <w:szCs w:val="20"/>
        </w:rPr>
      </w:pPr>
    </w:p>
    <w:p w14:paraId="48B092BE" w14:textId="64EDD567" w:rsidR="00071671" w:rsidDel="00AA6CB0" w:rsidRDefault="00071671" w:rsidP="00C55FD3">
      <w:pPr>
        <w:tabs>
          <w:tab w:val="left" w:pos="142"/>
        </w:tabs>
        <w:spacing w:before="240" w:line="360" w:lineRule="auto"/>
        <w:jc w:val="both"/>
        <w:rPr>
          <w:del w:id="5305" w:author="Ruth Guevara" w:date="2020-01-14T20:57:00Z"/>
          <w:rFonts w:ascii="Montserrat" w:hAnsi="Montserrat"/>
          <w:sz w:val="20"/>
          <w:szCs w:val="20"/>
        </w:rPr>
      </w:pPr>
    </w:p>
    <w:tbl>
      <w:tblPr>
        <w:tblStyle w:val="Tablaconcuadrcula"/>
        <w:tblW w:w="4975" w:type="pct"/>
        <w:tblLayout w:type="fixed"/>
        <w:tblLook w:val="04A0" w:firstRow="1" w:lastRow="0" w:firstColumn="1" w:lastColumn="0" w:noHBand="0" w:noVBand="1"/>
      </w:tblPr>
      <w:tblGrid>
        <w:gridCol w:w="1043"/>
        <w:gridCol w:w="1633"/>
        <w:gridCol w:w="1148"/>
        <w:gridCol w:w="1134"/>
        <w:gridCol w:w="1275"/>
        <w:gridCol w:w="1133"/>
        <w:gridCol w:w="1418"/>
      </w:tblGrid>
      <w:tr w:rsidR="005C59DB" w:rsidRPr="003A0931" w14:paraId="64FB9384" w14:textId="77777777" w:rsidTr="002635CF">
        <w:trPr>
          <w:trHeight w:val="630"/>
          <w:ins w:id="5306" w:author="Ruth Guevara" w:date="2020-01-14T21:29:00Z"/>
        </w:trPr>
        <w:tc>
          <w:tcPr>
            <w:tcW w:w="8784" w:type="dxa"/>
            <w:gridSpan w:val="7"/>
            <w:shd w:val="clear" w:color="auto" w:fill="800000"/>
            <w:vAlign w:val="center"/>
          </w:tcPr>
          <w:p w14:paraId="1BB6D3BF" w14:textId="0FD1DB0F" w:rsidR="005C59DB" w:rsidRPr="001166AF" w:rsidRDefault="005C59DB" w:rsidP="005C59DB">
            <w:pPr>
              <w:tabs>
                <w:tab w:val="left" w:pos="142"/>
              </w:tabs>
              <w:spacing w:before="240" w:line="360" w:lineRule="auto"/>
              <w:jc w:val="center"/>
              <w:rPr>
                <w:rFonts w:ascii="Montserrat" w:hAnsi="Montserrat"/>
                <w:sz w:val="16"/>
                <w:szCs w:val="16"/>
              </w:rPr>
            </w:pPr>
            <w:moveToRangeStart w:id="5307" w:author="Ruth Guevara" w:date="2020-01-14T21:30:00Z" w:name="move29929856"/>
            <w:moveTo w:id="5308" w:author="Ruth Guevara" w:date="2020-01-14T21:30:00Z">
              <w:r w:rsidRPr="001166AF">
                <w:rPr>
                  <w:rFonts w:ascii="Montserrat" w:hAnsi="Montserrat"/>
                  <w:sz w:val="16"/>
                  <w:szCs w:val="16"/>
                </w:rPr>
                <w:t xml:space="preserve">Tabla </w:t>
              </w:r>
            </w:moveTo>
            <w:ins w:id="5309" w:author="DANIELA ARENAS MENESES" w:date="2020-01-14T22:51:00Z">
              <w:r w:rsidR="00B45EF2">
                <w:rPr>
                  <w:rFonts w:ascii="Montserrat" w:hAnsi="Montserrat"/>
                  <w:sz w:val="16"/>
                  <w:szCs w:val="16"/>
                </w:rPr>
                <w:t>8</w:t>
              </w:r>
            </w:ins>
            <w:ins w:id="5310" w:author="Ruth Guevara" w:date="2020-01-14T21:31:00Z">
              <w:del w:id="5311" w:author="DANIELA ARENAS MENESES" w:date="2020-01-14T22:51:00Z">
                <w:r w:rsidR="00113AA9" w:rsidDel="00B45EF2">
                  <w:rPr>
                    <w:rFonts w:ascii="Montserrat" w:hAnsi="Montserrat"/>
                    <w:sz w:val="16"/>
                    <w:szCs w:val="16"/>
                  </w:rPr>
                  <w:delText>9</w:delText>
                </w:r>
              </w:del>
            </w:ins>
            <w:moveTo w:id="5312" w:author="Ruth Guevara" w:date="2020-01-14T21:30:00Z">
              <w:del w:id="5313" w:author="Ruth Guevara" w:date="2020-01-14T21:31:00Z">
                <w:r w:rsidRPr="001166AF" w:rsidDel="00113AA9">
                  <w:rPr>
                    <w:rFonts w:ascii="Montserrat" w:hAnsi="Montserrat"/>
                    <w:sz w:val="16"/>
                    <w:szCs w:val="16"/>
                  </w:rPr>
                  <w:delText>3</w:delText>
                </w:r>
              </w:del>
              <w:r w:rsidRPr="001166AF">
                <w:rPr>
                  <w:rFonts w:ascii="Montserrat" w:hAnsi="Montserrat"/>
                  <w:sz w:val="16"/>
                  <w:szCs w:val="16"/>
                </w:rPr>
                <w:t>. Fechas Límite para Entrega de Instrumentos a la USICAMM</w:t>
              </w:r>
            </w:moveTo>
          </w:p>
          <w:moveToRangeEnd w:id="5307"/>
          <w:p w14:paraId="54C6AD84" w14:textId="77777777" w:rsidR="005C59DB" w:rsidRPr="003A0931" w:rsidRDefault="005C59DB" w:rsidP="00C55FD3">
            <w:pPr>
              <w:tabs>
                <w:tab w:val="left" w:pos="142"/>
              </w:tabs>
              <w:jc w:val="center"/>
              <w:rPr>
                <w:ins w:id="5314" w:author="Ruth Guevara" w:date="2020-01-14T21:29:00Z"/>
                <w:rFonts w:ascii="Montserrat" w:hAnsi="Montserrat"/>
                <w:b/>
                <w:color w:val="FFFFFF" w:themeColor="background1"/>
                <w:sz w:val="12"/>
                <w:szCs w:val="18"/>
              </w:rPr>
            </w:pPr>
          </w:p>
        </w:tc>
      </w:tr>
      <w:tr w:rsidR="00AA6CB0" w:rsidRPr="003A0931" w14:paraId="2181C9F2" w14:textId="77777777" w:rsidTr="005C59DB">
        <w:trPr>
          <w:trHeight w:val="630"/>
        </w:trPr>
        <w:tc>
          <w:tcPr>
            <w:tcW w:w="1043" w:type="dxa"/>
            <w:shd w:val="clear" w:color="auto" w:fill="800000"/>
            <w:vAlign w:val="center"/>
          </w:tcPr>
          <w:p w14:paraId="7AE89A2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</w:pPr>
            <w:bookmarkStart w:id="5315" w:name="_Hlk27726403"/>
            <w:r w:rsidRPr="003A0931"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  <w:t>Proceso de Selección</w:t>
            </w:r>
          </w:p>
        </w:tc>
        <w:tc>
          <w:tcPr>
            <w:tcW w:w="1633" w:type="dxa"/>
            <w:shd w:val="clear" w:color="auto" w:fill="800000"/>
            <w:vAlign w:val="center"/>
          </w:tcPr>
          <w:p w14:paraId="486F6FE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</w:pPr>
            <w:r w:rsidRPr="003A0931"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  <w:t>Instrumentos</w:t>
            </w:r>
          </w:p>
        </w:tc>
        <w:tc>
          <w:tcPr>
            <w:tcW w:w="1148" w:type="dxa"/>
            <w:shd w:val="clear" w:color="auto" w:fill="800000"/>
            <w:vAlign w:val="center"/>
          </w:tcPr>
          <w:p w14:paraId="76243280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</w:pPr>
            <w:r w:rsidRPr="003A0931"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  <w:t>Función</w:t>
            </w:r>
          </w:p>
        </w:tc>
        <w:tc>
          <w:tcPr>
            <w:tcW w:w="1134" w:type="dxa"/>
            <w:shd w:val="clear" w:color="auto" w:fill="800000"/>
            <w:vAlign w:val="center"/>
          </w:tcPr>
          <w:p w14:paraId="65B24CF0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</w:pPr>
            <w:r w:rsidRPr="003A0931"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  <w:t>Nivel Educativo</w:t>
            </w:r>
          </w:p>
        </w:tc>
        <w:tc>
          <w:tcPr>
            <w:tcW w:w="1275" w:type="dxa"/>
            <w:shd w:val="clear" w:color="auto" w:fill="800000"/>
            <w:vAlign w:val="center"/>
          </w:tcPr>
          <w:p w14:paraId="043E778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</w:pPr>
            <w:r w:rsidRPr="003A0931"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  <w:t>Fecha límite de ensamble/diseño de instrumentos</w:t>
            </w:r>
          </w:p>
        </w:tc>
        <w:tc>
          <w:tcPr>
            <w:tcW w:w="1133" w:type="dxa"/>
            <w:shd w:val="clear" w:color="auto" w:fill="002060"/>
            <w:vAlign w:val="center"/>
          </w:tcPr>
          <w:p w14:paraId="6B7BE51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b/>
                <w:color w:val="FFD966" w:themeColor="accent4" w:themeTint="99"/>
                <w:sz w:val="12"/>
                <w:szCs w:val="18"/>
              </w:rPr>
            </w:pPr>
            <w:r w:rsidRPr="003A0931">
              <w:rPr>
                <w:rFonts w:ascii="Montserrat" w:hAnsi="Montserrat"/>
                <w:b/>
                <w:color w:val="FFD966" w:themeColor="accent4" w:themeTint="99"/>
                <w:sz w:val="12"/>
                <w:szCs w:val="18"/>
              </w:rPr>
              <w:t>Entrega de instrumentos de parte de la USICAMM al Proveedor</w:t>
            </w:r>
          </w:p>
        </w:tc>
        <w:tc>
          <w:tcPr>
            <w:tcW w:w="1418" w:type="dxa"/>
            <w:shd w:val="clear" w:color="auto" w:fill="800000"/>
            <w:vAlign w:val="center"/>
          </w:tcPr>
          <w:p w14:paraId="2F13B13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</w:pPr>
            <w:r w:rsidRPr="003A0931">
              <w:rPr>
                <w:rFonts w:ascii="Montserrat" w:hAnsi="Montserrat"/>
                <w:b/>
                <w:color w:val="FFFFFF" w:themeColor="background1"/>
                <w:sz w:val="12"/>
                <w:szCs w:val="18"/>
              </w:rPr>
              <w:t>Periodo de aplicación</w:t>
            </w:r>
          </w:p>
        </w:tc>
      </w:tr>
      <w:tr w:rsidR="00AA6CB0" w:rsidRPr="003A0931" w14:paraId="60CB37A5" w14:textId="77777777" w:rsidTr="005C59DB">
        <w:tc>
          <w:tcPr>
            <w:tcW w:w="1043" w:type="dxa"/>
            <w:vMerge w:val="restart"/>
            <w:vAlign w:val="center"/>
          </w:tcPr>
          <w:p w14:paraId="0B2D0948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Admisión Educación Básica</w:t>
            </w:r>
          </w:p>
        </w:tc>
        <w:tc>
          <w:tcPr>
            <w:tcW w:w="1633" w:type="dxa"/>
          </w:tcPr>
          <w:p w14:paraId="59C9C3C1" w14:textId="77777777" w:rsidR="00AA6CB0" w:rsidRPr="003A0931" w:rsidRDefault="00AA6CB0" w:rsidP="00C55FD3">
            <w:pPr>
              <w:pStyle w:val="Prrafodelista"/>
              <w:numPr>
                <w:ilvl w:val="0"/>
                <w:numId w:val="25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 xml:space="preserve">Instrumento de acreditación. Curso Habilidades Docentes para la NEM </w:t>
            </w:r>
          </w:p>
        </w:tc>
        <w:tc>
          <w:tcPr>
            <w:tcW w:w="1148" w:type="dxa"/>
          </w:tcPr>
          <w:p w14:paraId="2C67B096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Docente y técnico docente</w:t>
            </w:r>
          </w:p>
        </w:tc>
        <w:tc>
          <w:tcPr>
            <w:tcW w:w="1134" w:type="dxa"/>
          </w:tcPr>
          <w:p w14:paraId="20EE2C6E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  <w:p w14:paraId="6C2B4BCE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sz w:val="12"/>
                <w:szCs w:val="18"/>
              </w:rPr>
            </w:pPr>
            <w:r w:rsidRPr="003A0931">
              <w:rPr>
                <w:rFonts w:ascii="Montserrat" w:hAnsi="Montserrat"/>
                <w:sz w:val="12"/>
                <w:szCs w:val="18"/>
              </w:rPr>
              <w:t>Genérico para EB</w:t>
            </w:r>
          </w:p>
        </w:tc>
        <w:tc>
          <w:tcPr>
            <w:tcW w:w="1275" w:type="dxa"/>
          </w:tcPr>
          <w:p w14:paraId="5408017D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Curso: 21 de febrero</w:t>
            </w:r>
          </w:p>
          <w:p w14:paraId="522E08BA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Acreditación: 23 de abril</w:t>
            </w:r>
          </w:p>
        </w:tc>
        <w:tc>
          <w:tcPr>
            <w:tcW w:w="1133" w:type="dxa"/>
            <w:vMerge w:val="restart"/>
            <w:vAlign w:val="center"/>
          </w:tcPr>
          <w:p w14:paraId="4B11AC20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30 de abril</w:t>
            </w:r>
          </w:p>
        </w:tc>
        <w:tc>
          <w:tcPr>
            <w:tcW w:w="1418" w:type="dxa"/>
            <w:vMerge w:val="restart"/>
            <w:vAlign w:val="center"/>
          </w:tcPr>
          <w:p w14:paraId="5E82F3AE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30-31 de mayo, 6-7 de junio y 13-14 de junio 2020</w:t>
            </w:r>
          </w:p>
        </w:tc>
      </w:tr>
      <w:tr w:rsidR="00AA6CB0" w:rsidRPr="003A0931" w14:paraId="46357026" w14:textId="77777777" w:rsidTr="005C59DB">
        <w:trPr>
          <w:trHeight w:val="266"/>
        </w:trPr>
        <w:tc>
          <w:tcPr>
            <w:tcW w:w="1043" w:type="dxa"/>
            <w:vMerge/>
            <w:vAlign w:val="center"/>
          </w:tcPr>
          <w:p w14:paraId="6F22B00C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 w:val="restart"/>
          </w:tcPr>
          <w:p w14:paraId="20C8A6E9" w14:textId="77777777" w:rsidR="00AA6CB0" w:rsidRPr="003A0931" w:rsidRDefault="00AA6CB0" w:rsidP="00C55FD3">
            <w:pPr>
              <w:pStyle w:val="Prrafodelista"/>
              <w:numPr>
                <w:ilvl w:val="0"/>
                <w:numId w:val="25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Instrumento de valoración de conocimientos y aptitudes</w:t>
            </w:r>
          </w:p>
        </w:tc>
        <w:tc>
          <w:tcPr>
            <w:tcW w:w="1148" w:type="dxa"/>
            <w:vMerge w:val="restart"/>
          </w:tcPr>
          <w:p w14:paraId="4CB7F782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  <w:p w14:paraId="489F1F47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  <w:p w14:paraId="1B7FB399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  <w:p w14:paraId="0D19AF0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Docente y técnico docente</w:t>
            </w:r>
          </w:p>
        </w:tc>
        <w:tc>
          <w:tcPr>
            <w:tcW w:w="1134" w:type="dxa"/>
          </w:tcPr>
          <w:p w14:paraId="2D5C6D18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Inicial y preescolar</w:t>
            </w:r>
          </w:p>
        </w:tc>
        <w:tc>
          <w:tcPr>
            <w:tcW w:w="1275" w:type="dxa"/>
            <w:vMerge w:val="restart"/>
            <w:vAlign w:val="center"/>
          </w:tcPr>
          <w:p w14:paraId="4DD20B7B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27 de abril</w:t>
            </w:r>
          </w:p>
        </w:tc>
        <w:tc>
          <w:tcPr>
            <w:tcW w:w="1133" w:type="dxa"/>
            <w:vMerge/>
            <w:vAlign w:val="center"/>
          </w:tcPr>
          <w:p w14:paraId="0E0F5EC1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2BDFDD31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65859B90" w14:textId="77777777" w:rsidTr="005C59DB">
        <w:trPr>
          <w:trHeight w:val="261"/>
        </w:trPr>
        <w:tc>
          <w:tcPr>
            <w:tcW w:w="1043" w:type="dxa"/>
            <w:vMerge/>
            <w:vAlign w:val="center"/>
          </w:tcPr>
          <w:p w14:paraId="0B1C495C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573702F2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7478E46A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5CDFA2ED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Primaria</w:t>
            </w:r>
          </w:p>
        </w:tc>
        <w:tc>
          <w:tcPr>
            <w:tcW w:w="1275" w:type="dxa"/>
            <w:vMerge/>
            <w:vAlign w:val="center"/>
          </w:tcPr>
          <w:p w14:paraId="0A7A5802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128F0C83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64A9EA12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33E605B6" w14:textId="77777777" w:rsidTr="005C59DB">
        <w:trPr>
          <w:trHeight w:val="261"/>
        </w:trPr>
        <w:tc>
          <w:tcPr>
            <w:tcW w:w="1043" w:type="dxa"/>
            <w:vMerge/>
            <w:vAlign w:val="center"/>
          </w:tcPr>
          <w:p w14:paraId="51ADDA26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1596C0CB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536EEF2E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61DAA3D5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Secundaria</w:t>
            </w:r>
          </w:p>
        </w:tc>
        <w:tc>
          <w:tcPr>
            <w:tcW w:w="1275" w:type="dxa"/>
            <w:vMerge/>
            <w:vAlign w:val="center"/>
          </w:tcPr>
          <w:p w14:paraId="1BCC0057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7C35DAE6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75C223D8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7891B3FE" w14:textId="77777777" w:rsidTr="005C59DB">
        <w:trPr>
          <w:trHeight w:val="261"/>
        </w:trPr>
        <w:tc>
          <w:tcPr>
            <w:tcW w:w="1043" w:type="dxa"/>
            <w:vMerge/>
            <w:vAlign w:val="center"/>
          </w:tcPr>
          <w:p w14:paraId="1A75F4DB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3A3F31F4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256C208E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4029A2EE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Secundaria Tecnología</w:t>
            </w:r>
          </w:p>
        </w:tc>
        <w:tc>
          <w:tcPr>
            <w:tcW w:w="1275" w:type="dxa"/>
            <w:vMerge/>
            <w:vAlign w:val="center"/>
          </w:tcPr>
          <w:p w14:paraId="185C58E8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29CB8AF5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61A7AC81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34619D82" w14:textId="77777777" w:rsidTr="005C59DB">
        <w:trPr>
          <w:trHeight w:val="261"/>
        </w:trPr>
        <w:tc>
          <w:tcPr>
            <w:tcW w:w="1043" w:type="dxa"/>
            <w:vMerge/>
            <w:vAlign w:val="center"/>
          </w:tcPr>
          <w:p w14:paraId="08B3087E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57598EEE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21CD3367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5839C252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Técnico docente</w:t>
            </w:r>
          </w:p>
        </w:tc>
        <w:tc>
          <w:tcPr>
            <w:tcW w:w="1275" w:type="dxa"/>
            <w:vMerge/>
            <w:vAlign w:val="center"/>
          </w:tcPr>
          <w:p w14:paraId="3AE09DB4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560EDB08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72B567F2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61CFF29A" w14:textId="77777777" w:rsidTr="005C59DB">
        <w:trPr>
          <w:trHeight w:val="261"/>
        </w:trPr>
        <w:tc>
          <w:tcPr>
            <w:tcW w:w="1043" w:type="dxa"/>
            <w:vMerge/>
            <w:vAlign w:val="center"/>
          </w:tcPr>
          <w:p w14:paraId="1FE461F7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178EFD20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63917789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5EA3A479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Física</w:t>
            </w:r>
          </w:p>
        </w:tc>
        <w:tc>
          <w:tcPr>
            <w:tcW w:w="1275" w:type="dxa"/>
            <w:vMerge/>
            <w:vAlign w:val="center"/>
          </w:tcPr>
          <w:p w14:paraId="46E9B0C4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0E2F1DE2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716243CD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126F63F2" w14:textId="77777777" w:rsidTr="005C59DB">
        <w:trPr>
          <w:trHeight w:val="261"/>
        </w:trPr>
        <w:tc>
          <w:tcPr>
            <w:tcW w:w="1043" w:type="dxa"/>
            <w:vMerge/>
            <w:vAlign w:val="center"/>
          </w:tcPr>
          <w:p w14:paraId="019AE3C7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2E20F700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41B08D33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2D25A679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Especial</w:t>
            </w:r>
          </w:p>
        </w:tc>
        <w:tc>
          <w:tcPr>
            <w:tcW w:w="1275" w:type="dxa"/>
            <w:vMerge/>
            <w:vAlign w:val="center"/>
          </w:tcPr>
          <w:p w14:paraId="18702FF3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22EC3567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7B51F6A0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6FD2F06A" w14:textId="77777777" w:rsidTr="005C59DB">
        <w:trPr>
          <w:trHeight w:val="441"/>
        </w:trPr>
        <w:tc>
          <w:tcPr>
            <w:tcW w:w="1043" w:type="dxa"/>
            <w:vMerge w:val="restart"/>
            <w:vAlign w:val="center"/>
          </w:tcPr>
          <w:p w14:paraId="5659EC4A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Admisión Educación Media Superior</w:t>
            </w:r>
          </w:p>
        </w:tc>
        <w:tc>
          <w:tcPr>
            <w:tcW w:w="1633" w:type="dxa"/>
          </w:tcPr>
          <w:p w14:paraId="52CAC79F" w14:textId="77777777" w:rsidR="00AA6CB0" w:rsidRPr="003A0931" w:rsidRDefault="00AA6CB0" w:rsidP="00C55FD3">
            <w:pPr>
              <w:pStyle w:val="Prrafodelista"/>
              <w:numPr>
                <w:ilvl w:val="0"/>
                <w:numId w:val="26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Instrumento de conocimientos del modelo educativo</w:t>
            </w:r>
          </w:p>
        </w:tc>
        <w:tc>
          <w:tcPr>
            <w:tcW w:w="1148" w:type="dxa"/>
            <w:vMerge w:val="restart"/>
            <w:vAlign w:val="center"/>
          </w:tcPr>
          <w:p w14:paraId="4858F87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Docente y técnico docente</w:t>
            </w:r>
          </w:p>
          <w:p w14:paraId="18403DE1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Docente y técnico docente</w:t>
            </w:r>
          </w:p>
        </w:tc>
        <w:tc>
          <w:tcPr>
            <w:tcW w:w="1134" w:type="dxa"/>
            <w:vMerge w:val="restart"/>
            <w:vAlign w:val="center"/>
          </w:tcPr>
          <w:p w14:paraId="73929C0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sz w:val="12"/>
                <w:szCs w:val="18"/>
              </w:rPr>
              <w:t>No aplica</w:t>
            </w:r>
          </w:p>
          <w:p w14:paraId="5A77C63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3FFB8BD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17 de abril</w:t>
            </w:r>
          </w:p>
        </w:tc>
        <w:tc>
          <w:tcPr>
            <w:tcW w:w="1133" w:type="dxa"/>
            <w:vMerge w:val="restart"/>
            <w:vAlign w:val="center"/>
          </w:tcPr>
          <w:p w14:paraId="30306D8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23 de abril</w:t>
            </w:r>
          </w:p>
        </w:tc>
        <w:tc>
          <w:tcPr>
            <w:tcW w:w="1418" w:type="dxa"/>
            <w:vMerge w:val="restart"/>
            <w:vAlign w:val="center"/>
          </w:tcPr>
          <w:p w14:paraId="256D5E9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23-24 de mayo de 2020</w:t>
            </w:r>
          </w:p>
        </w:tc>
      </w:tr>
      <w:tr w:rsidR="00AA6CB0" w:rsidRPr="003A0931" w14:paraId="74761929" w14:textId="77777777" w:rsidTr="005C59DB">
        <w:trPr>
          <w:trHeight w:val="1181"/>
        </w:trPr>
        <w:tc>
          <w:tcPr>
            <w:tcW w:w="1043" w:type="dxa"/>
            <w:vMerge/>
            <w:vAlign w:val="center"/>
          </w:tcPr>
          <w:p w14:paraId="0A5E14BD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</w:tcPr>
          <w:p w14:paraId="564E3E72" w14:textId="77777777" w:rsidR="00AA6CB0" w:rsidRPr="003A0931" w:rsidRDefault="00AA6CB0" w:rsidP="00C55FD3">
            <w:pPr>
              <w:pStyle w:val="Prrafodelista"/>
              <w:numPr>
                <w:ilvl w:val="0"/>
                <w:numId w:val="26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Instrumento de valoración de aptitudes y habilidades</w:t>
            </w:r>
          </w:p>
        </w:tc>
        <w:tc>
          <w:tcPr>
            <w:tcW w:w="1148" w:type="dxa"/>
            <w:vMerge/>
          </w:tcPr>
          <w:p w14:paraId="12BE8691" w14:textId="77777777" w:rsidR="00AA6CB0" w:rsidRPr="003A0931" w:rsidRDefault="00AA6CB0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  <w:vMerge/>
          </w:tcPr>
          <w:p w14:paraId="323D126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6BF826A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29EFACB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1D417D7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3836A86" w14:textId="77777777" w:rsidTr="005C59DB">
        <w:trPr>
          <w:trHeight w:val="64"/>
        </w:trPr>
        <w:tc>
          <w:tcPr>
            <w:tcW w:w="1043" w:type="dxa"/>
            <w:vMerge w:val="restart"/>
            <w:vAlign w:val="center"/>
          </w:tcPr>
          <w:p w14:paraId="71B0342D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Promoción Vertical Educación Básica</w:t>
            </w:r>
          </w:p>
        </w:tc>
        <w:tc>
          <w:tcPr>
            <w:tcW w:w="1633" w:type="dxa"/>
            <w:vMerge w:val="restart"/>
            <w:vAlign w:val="center"/>
          </w:tcPr>
          <w:p w14:paraId="0FCE8CF9" w14:textId="77777777" w:rsidR="00AA6CB0" w:rsidRPr="003A0931" w:rsidRDefault="00AA6CB0" w:rsidP="00C55FD3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Instrumento de valoración de conocimientos y aptitudes</w:t>
            </w:r>
          </w:p>
        </w:tc>
        <w:tc>
          <w:tcPr>
            <w:tcW w:w="1148" w:type="dxa"/>
            <w:vMerge w:val="restart"/>
          </w:tcPr>
          <w:p w14:paraId="0202F23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Dirección</w:t>
            </w:r>
          </w:p>
        </w:tc>
        <w:tc>
          <w:tcPr>
            <w:tcW w:w="1134" w:type="dxa"/>
          </w:tcPr>
          <w:p w14:paraId="461305F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Inicial y preescolar</w:t>
            </w:r>
          </w:p>
        </w:tc>
        <w:tc>
          <w:tcPr>
            <w:tcW w:w="1275" w:type="dxa"/>
            <w:vMerge w:val="restart"/>
            <w:vAlign w:val="center"/>
          </w:tcPr>
          <w:p w14:paraId="62D7BFD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14 de abril</w:t>
            </w:r>
          </w:p>
        </w:tc>
        <w:tc>
          <w:tcPr>
            <w:tcW w:w="1133" w:type="dxa"/>
            <w:vMerge w:val="restart"/>
            <w:vAlign w:val="center"/>
          </w:tcPr>
          <w:p w14:paraId="09E7DBC0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15 de abril</w:t>
            </w:r>
          </w:p>
        </w:tc>
        <w:tc>
          <w:tcPr>
            <w:tcW w:w="1418" w:type="dxa"/>
            <w:vMerge w:val="restart"/>
            <w:vAlign w:val="center"/>
          </w:tcPr>
          <w:p w14:paraId="79D38AD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16 y 17 de mayo de 2020</w:t>
            </w:r>
          </w:p>
        </w:tc>
      </w:tr>
      <w:tr w:rsidR="00AA6CB0" w:rsidRPr="003A0931" w14:paraId="6F503AB0" w14:textId="77777777" w:rsidTr="005C59DB">
        <w:trPr>
          <w:trHeight w:val="63"/>
        </w:trPr>
        <w:tc>
          <w:tcPr>
            <w:tcW w:w="1043" w:type="dxa"/>
            <w:vMerge/>
            <w:vAlign w:val="center"/>
          </w:tcPr>
          <w:p w14:paraId="239A6488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vAlign w:val="center"/>
          </w:tcPr>
          <w:p w14:paraId="750F84AD" w14:textId="77777777" w:rsidR="00AA6CB0" w:rsidRPr="003A0931" w:rsidRDefault="00AA6CB0" w:rsidP="00C55FD3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6F61E7C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1A0635D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Primaria</w:t>
            </w:r>
          </w:p>
        </w:tc>
        <w:tc>
          <w:tcPr>
            <w:tcW w:w="1275" w:type="dxa"/>
            <w:vMerge/>
            <w:vAlign w:val="center"/>
          </w:tcPr>
          <w:p w14:paraId="7B4BF32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2BBD44D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1DF5873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1D1E2C6C" w14:textId="77777777" w:rsidTr="005C59DB">
        <w:trPr>
          <w:trHeight w:val="63"/>
        </w:trPr>
        <w:tc>
          <w:tcPr>
            <w:tcW w:w="1043" w:type="dxa"/>
            <w:vMerge/>
            <w:vAlign w:val="center"/>
          </w:tcPr>
          <w:p w14:paraId="73E8749C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vAlign w:val="center"/>
          </w:tcPr>
          <w:p w14:paraId="37CE7C7C" w14:textId="77777777" w:rsidR="00AA6CB0" w:rsidRPr="003A0931" w:rsidRDefault="00AA6CB0" w:rsidP="00C55FD3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078A659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6368CCD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Secundaria</w:t>
            </w:r>
          </w:p>
        </w:tc>
        <w:tc>
          <w:tcPr>
            <w:tcW w:w="1275" w:type="dxa"/>
            <w:vMerge/>
            <w:vAlign w:val="center"/>
          </w:tcPr>
          <w:p w14:paraId="4688272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7053007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62A633C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62852E2B" w14:textId="77777777" w:rsidTr="005C59DB">
        <w:trPr>
          <w:trHeight w:val="63"/>
        </w:trPr>
        <w:tc>
          <w:tcPr>
            <w:tcW w:w="1043" w:type="dxa"/>
            <w:vMerge/>
            <w:vAlign w:val="center"/>
          </w:tcPr>
          <w:p w14:paraId="299AE2C2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vAlign w:val="center"/>
          </w:tcPr>
          <w:p w14:paraId="35F9F6CE" w14:textId="77777777" w:rsidR="00AA6CB0" w:rsidRPr="003A0931" w:rsidRDefault="00AA6CB0" w:rsidP="00C55FD3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517E1DD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6E4CB01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Especial</w:t>
            </w:r>
          </w:p>
        </w:tc>
        <w:tc>
          <w:tcPr>
            <w:tcW w:w="1275" w:type="dxa"/>
            <w:vMerge/>
            <w:vAlign w:val="center"/>
          </w:tcPr>
          <w:p w14:paraId="0F0CC93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788FE88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52F3801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5E961265" w14:textId="77777777" w:rsidTr="005C59DB">
        <w:trPr>
          <w:trHeight w:val="328"/>
        </w:trPr>
        <w:tc>
          <w:tcPr>
            <w:tcW w:w="1043" w:type="dxa"/>
            <w:vMerge/>
            <w:vAlign w:val="center"/>
          </w:tcPr>
          <w:p w14:paraId="2A491C96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vAlign w:val="center"/>
          </w:tcPr>
          <w:p w14:paraId="51DA6EB9" w14:textId="77777777" w:rsidR="00AA6CB0" w:rsidRPr="003A0931" w:rsidRDefault="00AA6CB0" w:rsidP="00C55FD3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43D68CF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Supervisión</w:t>
            </w:r>
          </w:p>
        </w:tc>
        <w:tc>
          <w:tcPr>
            <w:tcW w:w="1134" w:type="dxa"/>
          </w:tcPr>
          <w:p w14:paraId="18E9DC4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Genérico para EB</w:t>
            </w:r>
          </w:p>
        </w:tc>
        <w:tc>
          <w:tcPr>
            <w:tcW w:w="1275" w:type="dxa"/>
            <w:vMerge/>
            <w:vAlign w:val="center"/>
          </w:tcPr>
          <w:p w14:paraId="5EB5859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74D39360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1E8B3C5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3FA98AE1" w14:textId="77777777" w:rsidTr="005C59DB">
        <w:trPr>
          <w:trHeight w:val="265"/>
        </w:trPr>
        <w:tc>
          <w:tcPr>
            <w:tcW w:w="1043" w:type="dxa"/>
            <w:vMerge/>
            <w:vAlign w:val="center"/>
          </w:tcPr>
          <w:p w14:paraId="3E4C8927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 w:val="restart"/>
            <w:vAlign w:val="center"/>
          </w:tcPr>
          <w:p w14:paraId="19367C8E" w14:textId="77777777" w:rsidR="00AA6CB0" w:rsidRPr="003A0931" w:rsidRDefault="00AA6CB0" w:rsidP="00C55FD3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Cuestionario de habilidades directivas</w:t>
            </w:r>
          </w:p>
        </w:tc>
        <w:tc>
          <w:tcPr>
            <w:tcW w:w="1148" w:type="dxa"/>
          </w:tcPr>
          <w:p w14:paraId="5A550FD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Dirección</w:t>
            </w:r>
          </w:p>
        </w:tc>
        <w:tc>
          <w:tcPr>
            <w:tcW w:w="1134" w:type="dxa"/>
            <w:vMerge w:val="restart"/>
          </w:tcPr>
          <w:p w14:paraId="0C4D135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Genérico para EB</w:t>
            </w:r>
          </w:p>
        </w:tc>
        <w:tc>
          <w:tcPr>
            <w:tcW w:w="1275" w:type="dxa"/>
            <w:vMerge w:val="restart"/>
            <w:vAlign w:val="center"/>
          </w:tcPr>
          <w:p w14:paraId="03EC4DA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18 de marzo</w:t>
            </w:r>
          </w:p>
        </w:tc>
        <w:tc>
          <w:tcPr>
            <w:tcW w:w="1133" w:type="dxa"/>
            <w:vMerge w:val="restart"/>
            <w:vAlign w:val="center"/>
          </w:tcPr>
          <w:p w14:paraId="1B6B86A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No aplica</w:t>
            </w:r>
          </w:p>
        </w:tc>
        <w:tc>
          <w:tcPr>
            <w:tcW w:w="1418" w:type="dxa"/>
            <w:vMerge w:val="restart"/>
            <w:vAlign w:val="center"/>
          </w:tcPr>
          <w:p w14:paraId="62DFD2D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20 de abril al 4 de mayo</w:t>
            </w:r>
          </w:p>
        </w:tc>
      </w:tr>
      <w:tr w:rsidR="00AA6CB0" w:rsidRPr="003A0931" w14:paraId="47F97648" w14:textId="77777777" w:rsidTr="005C59DB">
        <w:trPr>
          <w:trHeight w:val="265"/>
        </w:trPr>
        <w:tc>
          <w:tcPr>
            <w:tcW w:w="1043" w:type="dxa"/>
            <w:vMerge/>
            <w:vAlign w:val="center"/>
          </w:tcPr>
          <w:p w14:paraId="6641B9B8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vAlign w:val="center"/>
          </w:tcPr>
          <w:p w14:paraId="027EBBD6" w14:textId="77777777" w:rsidR="00AA6CB0" w:rsidRPr="003A0931" w:rsidRDefault="00AA6CB0" w:rsidP="00C55FD3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52F8BB1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Supervisión</w:t>
            </w:r>
          </w:p>
        </w:tc>
        <w:tc>
          <w:tcPr>
            <w:tcW w:w="1134" w:type="dxa"/>
            <w:vMerge/>
          </w:tcPr>
          <w:p w14:paraId="2B2F0E1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473D89C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1EDBCBA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0148267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A07E4C9" w14:textId="77777777" w:rsidTr="005C59DB">
        <w:trPr>
          <w:trHeight w:val="524"/>
        </w:trPr>
        <w:tc>
          <w:tcPr>
            <w:tcW w:w="1043" w:type="dxa"/>
            <w:vMerge/>
          </w:tcPr>
          <w:p w14:paraId="483B7F13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 w:val="restart"/>
            <w:vAlign w:val="center"/>
          </w:tcPr>
          <w:p w14:paraId="2D86D5D1" w14:textId="77777777" w:rsidR="00AA6CB0" w:rsidRPr="003A0931" w:rsidRDefault="00AA6CB0" w:rsidP="00C55FD3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Encuesta de percepción sobre el trabajo directivo y aportaciones al colectivo escolar</w:t>
            </w:r>
          </w:p>
        </w:tc>
        <w:tc>
          <w:tcPr>
            <w:tcW w:w="1148" w:type="dxa"/>
            <w:vAlign w:val="center"/>
          </w:tcPr>
          <w:p w14:paraId="28C58B9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Dirección</w:t>
            </w:r>
          </w:p>
        </w:tc>
        <w:tc>
          <w:tcPr>
            <w:tcW w:w="1134" w:type="dxa"/>
            <w:vMerge w:val="restart"/>
            <w:vAlign w:val="center"/>
          </w:tcPr>
          <w:p w14:paraId="3D880EF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Genérico para EB</w:t>
            </w:r>
          </w:p>
        </w:tc>
        <w:tc>
          <w:tcPr>
            <w:tcW w:w="1275" w:type="dxa"/>
            <w:vMerge w:val="restart"/>
            <w:vAlign w:val="center"/>
          </w:tcPr>
          <w:p w14:paraId="27B2288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18 de marzo</w:t>
            </w:r>
          </w:p>
        </w:tc>
        <w:tc>
          <w:tcPr>
            <w:tcW w:w="1133" w:type="dxa"/>
            <w:vMerge w:val="restart"/>
            <w:vAlign w:val="center"/>
          </w:tcPr>
          <w:p w14:paraId="78C9182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No aplica</w:t>
            </w:r>
          </w:p>
        </w:tc>
        <w:tc>
          <w:tcPr>
            <w:tcW w:w="1418" w:type="dxa"/>
            <w:vMerge w:val="restart"/>
            <w:vAlign w:val="center"/>
          </w:tcPr>
          <w:p w14:paraId="1A73080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20 de abril al 4 de mayo</w:t>
            </w:r>
          </w:p>
        </w:tc>
      </w:tr>
      <w:tr w:rsidR="00AA6CB0" w:rsidRPr="003A0931" w14:paraId="5F27CB69" w14:textId="77777777" w:rsidTr="005C59DB">
        <w:trPr>
          <w:trHeight w:val="524"/>
        </w:trPr>
        <w:tc>
          <w:tcPr>
            <w:tcW w:w="1043" w:type="dxa"/>
            <w:vMerge/>
          </w:tcPr>
          <w:p w14:paraId="2BE0D09B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vAlign w:val="center"/>
          </w:tcPr>
          <w:p w14:paraId="6AAF9F20" w14:textId="77777777" w:rsidR="00AA6CB0" w:rsidRPr="003A0931" w:rsidRDefault="00AA6CB0" w:rsidP="00C55FD3">
            <w:pPr>
              <w:pStyle w:val="Prrafodelista"/>
              <w:numPr>
                <w:ilvl w:val="0"/>
                <w:numId w:val="28"/>
              </w:numPr>
              <w:tabs>
                <w:tab w:val="left" w:pos="142"/>
              </w:tabs>
              <w:ind w:left="0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Align w:val="center"/>
          </w:tcPr>
          <w:p w14:paraId="6E78802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Supervisión</w:t>
            </w:r>
          </w:p>
        </w:tc>
        <w:tc>
          <w:tcPr>
            <w:tcW w:w="1134" w:type="dxa"/>
            <w:vMerge/>
          </w:tcPr>
          <w:p w14:paraId="1FD8C60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5A3222E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5071FDB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2C41460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69CF694E" w14:textId="77777777" w:rsidTr="005C59DB">
        <w:trPr>
          <w:trHeight w:val="198"/>
        </w:trPr>
        <w:tc>
          <w:tcPr>
            <w:tcW w:w="1043" w:type="dxa"/>
            <w:vMerge w:val="restart"/>
            <w:vAlign w:val="center"/>
          </w:tcPr>
          <w:p w14:paraId="14B371AF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Promoción Vertical Educación Media Superior</w:t>
            </w:r>
          </w:p>
          <w:p w14:paraId="431D07B0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 w:val="restart"/>
            <w:shd w:val="clear" w:color="auto" w:fill="FFFFFF" w:themeFill="background1"/>
            <w:vAlign w:val="center"/>
          </w:tcPr>
          <w:p w14:paraId="4BBCBEDB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Encuesta a la comunidad escolar (incluye exposición de motivos)</w:t>
            </w:r>
          </w:p>
        </w:tc>
        <w:tc>
          <w:tcPr>
            <w:tcW w:w="1148" w:type="dxa"/>
            <w:shd w:val="clear" w:color="auto" w:fill="FFFFFF" w:themeFill="background1"/>
          </w:tcPr>
          <w:p w14:paraId="22F2C22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Director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14:paraId="56104AC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sz w:val="12"/>
                <w:szCs w:val="18"/>
              </w:rPr>
              <w:t>No aplica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  <w:vAlign w:val="center"/>
          </w:tcPr>
          <w:p w14:paraId="4A10CB7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12 de febrero</w:t>
            </w:r>
          </w:p>
        </w:tc>
        <w:tc>
          <w:tcPr>
            <w:tcW w:w="1133" w:type="dxa"/>
            <w:vMerge w:val="restart"/>
            <w:shd w:val="clear" w:color="auto" w:fill="FFFFFF" w:themeFill="background1"/>
            <w:vAlign w:val="center"/>
          </w:tcPr>
          <w:p w14:paraId="015A900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No aplica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  <w:vAlign w:val="center"/>
          </w:tcPr>
          <w:p w14:paraId="451FA37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16 de marzo al 17 de abril</w:t>
            </w:r>
          </w:p>
        </w:tc>
      </w:tr>
      <w:tr w:rsidR="00AA6CB0" w:rsidRPr="003A0931" w14:paraId="4585490C" w14:textId="77777777" w:rsidTr="005C59DB">
        <w:trPr>
          <w:trHeight w:val="195"/>
        </w:trPr>
        <w:tc>
          <w:tcPr>
            <w:tcW w:w="1043" w:type="dxa"/>
            <w:vMerge/>
            <w:vAlign w:val="center"/>
          </w:tcPr>
          <w:p w14:paraId="5507BFBC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shd w:val="clear" w:color="auto" w:fill="FFFFFF" w:themeFill="background1"/>
          </w:tcPr>
          <w:p w14:paraId="25536671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shd w:val="clear" w:color="auto" w:fill="FFFFFF" w:themeFill="background1"/>
          </w:tcPr>
          <w:p w14:paraId="0B8DBA0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Subdirector Académico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14:paraId="57270C4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  <w:vAlign w:val="center"/>
          </w:tcPr>
          <w:p w14:paraId="100F59F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shd w:val="clear" w:color="auto" w:fill="FFFFFF" w:themeFill="background1"/>
            <w:vAlign w:val="center"/>
          </w:tcPr>
          <w:p w14:paraId="37FBEFF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shd w:val="clear" w:color="auto" w:fill="FFFFFF" w:themeFill="background1"/>
            <w:vAlign w:val="center"/>
          </w:tcPr>
          <w:p w14:paraId="4AA8B71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285B4FC2" w14:textId="77777777" w:rsidTr="005C59DB">
        <w:trPr>
          <w:trHeight w:val="195"/>
        </w:trPr>
        <w:tc>
          <w:tcPr>
            <w:tcW w:w="1043" w:type="dxa"/>
            <w:vMerge/>
            <w:vAlign w:val="center"/>
          </w:tcPr>
          <w:p w14:paraId="25501AB7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shd w:val="clear" w:color="auto" w:fill="FFFFFF" w:themeFill="background1"/>
          </w:tcPr>
          <w:p w14:paraId="0D1DB1A8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shd w:val="clear" w:color="auto" w:fill="FFFFFF" w:themeFill="background1"/>
          </w:tcPr>
          <w:p w14:paraId="47351EF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Jefe de Departamento Académico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14:paraId="5BF1FEF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  <w:vAlign w:val="center"/>
          </w:tcPr>
          <w:p w14:paraId="6DD0032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shd w:val="clear" w:color="auto" w:fill="FFFFFF" w:themeFill="background1"/>
            <w:vAlign w:val="center"/>
          </w:tcPr>
          <w:p w14:paraId="6015E7C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shd w:val="clear" w:color="auto" w:fill="FFFFFF" w:themeFill="background1"/>
            <w:vAlign w:val="center"/>
          </w:tcPr>
          <w:p w14:paraId="69E59A3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3AED239F" w14:textId="77777777" w:rsidTr="005C59DB">
        <w:trPr>
          <w:trHeight w:val="195"/>
        </w:trPr>
        <w:tc>
          <w:tcPr>
            <w:tcW w:w="1043" w:type="dxa"/>
            <w:vMerge/>
            <w:vAlign w:val="center"/>
          </w:tcPr>
          <w:p w14:paraId="520F9C65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shd w:val="clear" w:color="auto" w:fill="FFFFFF" w:themeFill="background1"/>
          </w:tcPr>
          <w:p w14:paraId="3BEF9D24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shd w:val="clear" w:color="auto" w:fill="FFFFFF" w:themeFill="background1"/>
          </w:tcPr>
          <w:p w14:paraId="726C4EB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Superviso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14:paraId="4015684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  <w:vAlign w:val="center"/>
          </w:tcPr>
          <w:p w14:paraId="104E278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shd w:val="clear" w:color="auto" w:fill="FFFFFF" w:themeFill="background1"/>
            <w:vAlign w:val="center"/>
          </w:tcPr>
          <w:p w14:paraId="214E9D8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shd w:val="clear" w:color="auto" w:fill="FFFFFF" w:themeFill="background1"/>
            <w:vAlign w:val="center"/>
          </w:tcPr>
          <w:p w14:paraId="1CCB364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2C57F4E9" w14:textId="77777777" w:rsidTr="005C59DB">
        <w:trPr>
          <w:trHeight w:val="262"/>
        </w:trPr>
        <w:tc>
          <w:tcPr>
            <w:tcW w:w="1043" w:type="dxa"/>
            <w:vMerge/>
            <w:vAlign w:val="center"/>
          </w:tcPr>
          <w:p w14:paraId="367C5398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 w:val="restart"/>
            <w:shd w:val="clear" w:color="auto" w:fill="FFFFFF" w:themeFill="background1"/>
          </w:tcPr>
          <w:p w14:paraId="5A9FB6F9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Entrevista por un Comité examinador (Plan de mejora, guion de entrevista y rúbrica de valoración)</w:t>
            </w:r>
          </w:p>
        </w:tc>
        <w:tc>
          <w:tcPr>
            <w:tcW w:w="1148" w:type="dxa"/>
            <w:shd w:val="clear" w:color="auto" w:fill="FFFFFF" w:themeFill="background1"/>
          </w:tcPr>
          <w:p w14:paraId="3C3B569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Director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4B76649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sz w:val="12"/>
                <w:szCs w:val="18"/>
              </w:rPr>
              <w:t>No aplica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  <w:vAlign w:val="center"/>
          </w:tcPr>
          <w:p w14:paraId="17FD6DA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23 de marzo</w:t>
            </w:r>
          </w:p>
        </w:tc>
        <w:tc>
          <w:tcPr>
            <w:tcW w:w="1133" w:type="dxa"/>
            <w:vMerge w:val="restart"/>
            <w:shd w:val="clear" w:color="auto" w:fill="FFFFFF" w:themeFill="background1"/>
            <w:vAlign w:val="center"/>
          </w:tcPr>
          <w:p w14:paraId="7064DBC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No aplica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  <w:vAlign w:val="center"/>
          </w:tcPr>
          <w:p w14:paraId="1D499EA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27 de abril al 20 de mayo</w:t>
            </w:r>
          </w:p>
        </w:tc>
      </w:tr>
      <w:tr w:rsidR="00AA6CB0" w:rsidRPr="003A0931" w14:paraId="102B206F" w14:textId="77777777" w:rsidTr="005C59DB">
        <w:trPr>
          <w:trHeight w:val="262"/>
        </w:trPr>
        <w:tc>
          <w:tcPr>
            <w:tcW w:w="1043" w:type="dxa"/>
            <w:vMerge/>
            <w:vAlign w:val="center"/>
          </w:tcPr>
          <w:p w14:paraId="455B67BC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shd w:val="clear" w:color="auto" w:fill="FBE4D5" w:themeFill="accent2" w:themeFillTint="33"/>
          </w:tcPr>
          <w:p w14:paraId="5EA77003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shd w:val="clear" w:color="auto" w:fill="FFFFFF" w:themeFill="background1"/>
          </w:tcPr>
          <w:p w14:paraId="5880FF5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Subdirector Académico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7D003F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3236163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600022B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shd w:val="clear" w:color="auto" w:fill="FBE4D5" w:themeFill="accent2" w:themeFillTint="33"/>
            <w:vAlign w:val="center"/>
          </w:tcPr>
          <w:p w14:paraId="6B11425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198B7557" w14:textId="77777777" w:rsidTr="005C59DB">
        <w:trPr>
          <w:trHeight w:val="262"/>
        </w:trPr>
        <w:tc>
          <w:tcPr>
            <w:tcW w:w="1043" w:type="dxa"/>
            <w:vMerge/>
            <w:vAlign w:val="center"/>
          </w:tcPr>
          <w:p w14:paraId="61880AEE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shd w:val="clear" w:color="auto" w:fill="FBE4D5" w:themeFill="accent2" w:themeFillTint="33"/>
          </w:tcPr>
          <w:p w14:paraId="3B1826AD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shd w:val="clear" w:color="auto" w:fill="FFFFFF" w:themeFill="background1"/>
          </w:tcPr>
          <w:p w14:paraId="28908900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Jefe de Departamento Académico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4BE489C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1986B41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5FB8C36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shd w:val="clear" w:color="auto" w:fill="FBE4D5" w:themeFill="accent2" w:themeFillTint="33"/>
            <w:vAlign w:val="center"/>
          </w:tcPr>
          <w:p w14:paraId="39B6168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01E8AF9D" w14:textId="77777777" w:rsidTr="005C59DB">
        <w:trPr>
          <w:trHeight w:val="262"/>
        </w:trPr>
        <w:tc>
          <w:tcPr>
            <w:tcW w:w="1043" w:type="dxa"/>
            <w:vMerge/>
            <w:vAlign w:val="center"/>
          </w:tcPr>
          <w:p w14:paraId="16214FD8" w14:textId="77777777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shd w:val="clear" w:color="auto" w:fill="FBE4D5" w:themeFill="accent2" w:themeFillTint="33"/>
          </w:tcPr>
          <w:p w14:paraId="1700BEA7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shd w:val="clear" w:color="auto" w:fill="FFFFFF" w:themeFill="background1"/>
          </w:tcPr>
          <w:p w14:paraId="129ED47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Superviso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72491A10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7979D34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51ABCB4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shd w:val="clear" w:color="auto" w:fill="FBE4D5" w:themeFill="accent2" w:themeFillTint="33"/>
            <w:vAlign w:val="center"/>
          </w:tcPr>
          <w:p w14:paraId="51D8B6C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33B4E667" w14:textId="77777777" w:rsidTr="005C59DB">
        <w:trPr>
          <w:trHeight w:val="165"/>
        </w:trPr>
        <w:tc>
          <w:tcPr>
            <w:tcW w:w="1043" w:type="dxa"/>
            <w:vMerge/>
            <w:vAlign w:val="center"/>
          </w:tcPr>
          <w:p w14:paraId="56A5B9CE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 w:val="restart"/>
          </w:tcPr>
          <w:p w14:paraId="2ED5EE47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Instrumento de valoración de conocimientos y aptitudes</w:t>
            </w:r>
          </w:p>
        </w:tc>
        <w:tc>
          <w:tcPr>
            <w:tcW w:w="1148" w:type="dxa"/>
          </w:tcPr>
          <w:p w14:paraId="6022ED7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Director</w:t>
            </w:r>
          </w:p>
        </w:tc>
        <w:tc>
          <w:tcPr>
            <w:tcW w:w="1134" w:type="dxa"/>
            <w:vMerge w:val="restart"/>
            <w:vAlign w:val="center"/>
          </w:tcPr>
          <w:p w14:paraId="36FDAA2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No aplica</w:t>
            </w:r>
          </w:p>
        </w:tc>
        <w:tc>
          <w:tcPr>
            <w:tcW w:w="1275" w:type="dxa"/>
            <w:vMerge w:val="restart"/>
            <w:vAlign w:val="center"/>
          </w:tcPr>
          <w:p w14:paraId="3C74860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17 de abril</w:t>
            </w:r>
          </w:p>
        </w:tc>
        <w:tc>
          <w:tcPr>
            <w:tcW w:w="1133" w:type="dxa"/>
            <w:vMerge w:val="restart"/>
            <w:vAlign w:val="center"/>
          </w:tcPr>
          <w:p w14:paraId="5D46DD2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23 de abril</w:t>
            </w:r>
          </w:p>
        </w:tc>
        <w:tc>
          <w:tcPr>
            <w:tcW w:w="1418" w:type="dxa"/>
            <w:vMerge w:val="restart"/>
            <w:vAlign w:val="center"/>
          </w:tcPr>
          <w:p w14:paraId="11FD0BA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23-24 de mayo de 2020</w:t>
            </w:r>
          </w:p>
        </w:tc>
      </w:tr>
      <w:tr w:rsidR="00AA6CB0" w:rsidRPr="003A0931" w14:paraId="1AA296B2" w14:textId="77777777" w:rsidTr="005C59DB">
        <w:trPr>
          <w:trHeight w:val="164"/>
        </w:trPr>
        <w:tc>
          <w:tcPr>
            <w:tcW w:w="1043" w:type="dxa"/>
            <w:vMerge/>
            <w:vAlign w:val="center"/>
          </w:tcPr>
          <w:p w14:paraId="3DF7DB01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68998A2E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6556F83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Subdirector Académico</w:t>
            </w:r>
          </w:p>
        </w:tc>
        <w:tc>
          <w:tcPr>
            <w:tcW w:w="1134" w:type="dxa"/>
            <w:vMerge/>
          </w:tcPr>
          <w:p w14:paraId="547DAA0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73F0AA0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72B7C66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46C1FA0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61F611CE" w14:textId="77777777" w:rsidTr="005C59DB">
        <w:trPr>
          <w:trHeight w:val="164"/>
        </w:trPr>
        <w:tc>
          <w:tcPr>
            <w:tcW w:w="1043" w:type="dxa"/>
            <w:vMerge/>
            <w:vAlign w:val="center"/>
          </w:tcPr>
          <w:p w14:paraId="6A7BF990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3121ED6B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7D9DEF1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Jefe de Departamento Académico</w:t>
            </w:r>
          </w:p>
        </w:tc>
        <w:tc>
          <w:tcPr>
            <w:tcW w:w="1134" w:type="dxa"/>
            <w:vMerge/>
          </w:tcPr>
          <w:p w14:paraId="2EEB5C8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16490F4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0BDC73D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7CA85C9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0AEF919" w14:textId="77777777" w:rsidTr="005C59DB">
        <w:trPr>
          <w:trHeight w:val="164"/>
        </w:trPr>
        <w:tc>
          <w:tcPr>
            <w:tcW w:w="1043" w:type="dxa"/>
            <w:vMerge/>
            <w:vAlign w:val="center"/>
          </w:tcPr>
          <w:p w14:paraId="38160825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40433408" w14:textId="77777777" w:rsidR="00AA6CB0" w:rsidRPr="003A0931" w:rsidRDefault="00AA6CB0" w:rsidP="00C55FD3">
            <w:pPr>
              <w:pStyle w:val="Prrafodelista"/>
              <w:numPr>
                <w:ilvl w:val="0"/>
                <w:numId w:val="27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6D2FE06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Superviso</w:t>
            </w:r>
          </w:p>
        </w:tc>
        <w:tc>
          <w:tcPr>
            <w:tcW w:w="1134" w:type="dxa"/>
            <w:vMerge/>
          </w:tcPr>
          <w:p w14:paraId="60C0FD40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66C069A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7EA2DB20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2147204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7BFF7940" w14:textId="77777777" w:rsidTr="005C59DB">
        <w:trPr>
          <w:trHeight w:val="111"/>
        </w:trPr>
        <w:tc>
          <w:tcPr>
            <w:tcW w:w="1043" w:type="dxa"/>
            <w:vMerge w:val="restart"/>
            <w:vAlign w:val="center"/>
          </w:tcPr>
          <w:p w14:paraId="139706BB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Promoción Horizontal Educación Básica*</w:t>
            </w:r>
          </w:p>
        </w:tc>
        <w:tc>
          <w:tcPr>
            <w:tcW w:w="1633" w:type="dxa"/>
            <w:vMerge w:val="restart"/>
          </w:tcPr>
          <w:p w14:paraId="23E9F4D3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Instrumento de valoración de conocimientos y aptitudes</w:t>
            </w:r>
          </w:p>
        </w:tc>
        <w:tc>
          <w:tcPr>
            <w:tcW w:w="1148" w:type="dxa"/>
            <w:vMerge w:val="restart"/>
          </w:tcPr>
          <w:p w14:paraId="616201A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Docente y técnico docente</w:t>
            </w:r>
          </w:p>
        </w:tc>
        <w:tc>
          <w:tcPr>
            <w:tcW w:w="1134" w:type="dxa"/>
          </w:tcPr>
          <w:p w14:paraId="07E6CDB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Inicial y preescolar</w:t>
            </w:r>
          </w:p>
        </w:tc>
        <w:tc>
          <w:tcPr>
            <w:tcW w:w="1275" w:type="dxa"/>
            <w:vMerge w:val="restart"/>
            <w:vAlign w:val="center"/>
          </w:tcPr>
          <w:p w14:paraId="3C6FDCF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Diciembre</w:t>
            </w:r>
          </w:p>
        </w:tc>
        <w:tc>
          <w:tcPr>
            <w:tcW w:w="1133" w:type="dxa"/>
            <w:vMerge w:val="restart"/>
            <w:vAlign w:val="center"/>
          </w:tcPr>
          <w:p w14:paraId="2A7C117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Diciembre</w:t>
            </w:r>
          </w:p>
        </w:tc>
        <w:tc>
          <w:tcPr>
            <w:tcW w:w="1418" w:type="dxa"/>
            <w:vMerge w:val="restart"/>
            <w:vAlign w:val="center"/>
          </w:tcPr>
          <w:p w14:paraId="2EBF4D2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2021</w:t>
            </w:r>
          </w:p>
        </w:tc>
      </w:tr>
      <w:tr w:rsidR="00AA6CB0" w:rsidRPr="003A0931" w14:paraId="32062A66" w14:textId="77777777" w:rsidTr="005C59DB">
        <w:trPr>
          <w:trHeight w:val="108"/>
        </w:trPr>
        <w:tc>
          <w:tcPr>
            <w:tcW w:w="1043" w:type="dxa"/>
            <w:vMerge/>
            <w:vAlign w:val="center"/>
          </w:tcPr>
          <w:p w14:paraId="12DB9346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0CADA432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7C80DBB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767AF01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Secundaria Técnico Docente</w:t>
            </w:r>
          </w:p>
        </w:tc>
        <w:tc>
          <w:tcPr>
            <w:tcW w:w="1275" w:type="dxa"/>
            <w:vMerge/>
            <w:vAlign w:val="center"/>
          </w:tcPr>
          <w:p w14:paraId="6559D47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4238839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0A99315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9883DFB" w14:textId="77777777" w:rsidTr="005C59DB">
        <w:trPr>
          <w:trHeight w:val="303"/>
        </w:trPr>
        <w:tc>
          <w:tcPr>
            <w:tcW w:w="1043" w:type="dxa"/>
            <w:vMerge/>
            <w:vAlign w:val="center"/>
          </w:tcPr>
          <w:p w14:paraId="31955E73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4A5541FC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43D1431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4E072AA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Primaria</w:t>
            </w:r>
          </w:p>
        </w:tc>
        <w:tc>
          <w:tcPr>
            <w:tcW w:w="1275" w:type="dxa"/>
            <w:vMerge/>
            <w:vAlign w:val="center"/>
          </w:tcPr>
          <w:p w14:paraId="03FB76E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610E0F0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6D9007C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7CAE1D98" w14:textId="77777777" w:rsidTr="005C59DB">
        <w:trPr>
          <w:trHeight w:val="30"/>
        </w:trPr>
        <w:tc>
          <w:tcPr>
            <w:tcW w:w="1043" w:type="dxa"/>
            <w:vMerge/>
            <w:vAlign w:val="center"/>
          </w:tcPr>
          <w:p w14:paraId="0ABE9F6D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4DF6D8E3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 w:val="restart"/>
          </w:tcPr>
          <w:p w14:paraId="11EB507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Docente Secundaria</w:t>
            </w:r>
          </w:p>
        </w:tc>
        <w:tc>
          <w:tcPr>
            <w:tcW w:w="1134" w:type="dxa"/>
          </w:tcPr>
          <w:p w14:paraId="0B7A8A1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Español</w:t>
            </w:r>
          </w:p>
        </w:tc>
        <w:tc>
          <w:tcPr>
            <w:tcW w:w="1275" w:type="dxa"/>
            <w:vMerge/>
            <w:vAlign w:val="center"/>
          </w:tcPr>
          <w:p w14:paraId="7710A2A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543C6B4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2F7D804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5670274D" w14:textId="77777777" w:rsidTr="005C59DB">
        <w:trPr>
          <w:trHeight w:val="30"/>
        </w:trPr>
        <w:tc>
          <w:tcPr>
            <w:tcW w:w="1043" w:type="dxa"/>
            <w:vMerge/>
            <w:vAlign w:val="center"/>
          </w:tcPr>
          <w:p w14:paraId="3EB24435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57EF85FC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1AF4017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1DEA1CA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Matemáticas</w:t>
            </w:r>
          </w:p>
        </w:tc>
        <w:tc>
          <w:tcPr>
            <w:tcW w:w="1275" w:type="dxa"/>
            <w:vMerge/>
            <w:vAlign w:val="center"/>
          </w:tcPr>
          <w:p w14:paraId="395A49B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57CB1F3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3C66FFC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3FE539E" w14:textId="77777777" w:rsidTr="005C59DB">
        <w:trPr>
          <w:trHeight w:val="30"/>
        </w:trPr>
        <w:tc>
          <w:tcPr>
            <w:tcW w:w="1043" w:type="dxa"/>
            <w:vMerge/>
            <w:vAlign w:val="center"/>
          </w:tcPr>
          <w:p w14:paraId="27A087EC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548B1F22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7836303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51E5B30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Física</w:t>
            </w:r>
          </w:p>
        </w:tc>
        <w:tc>
          <w:tcPr>
            <w:tcW w:w="1275" w:type="dxa"/>
            <w:vMerge/>
            <w:vAlign w:val="center"/>
          </w:tcPr>
          <w:p w14:paraId="7411308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5280E02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6491AF4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E8411FA" w14:textId="77777777" w:rsidTr="005C59DB">
        <w:trPr>
          <w:trHeight w:val="30"/>
        </w:trPr>
        <w:tc>
          <w:tcPr>
            <w:tcW w:w="1043" w:type="dxa"/>
            <w:vMerge/>
            <w:vAlign w:val="center"/>
          </w:tcPr>
          <w:p w14:paraId="0EDAB4E9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775B0052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7928340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16612CF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Química</w:t>
            </w:r>
          </w:p>
        </w:tc>
        <w:tc>
          <w:tcPr>
            <w:tcW w:w="1275" w:type="dxa"/>
            <w:vMerge/>
            <w:vAlign w:val="center"/>
          </w:tcPr>
          <w:p w14:paraId="2907B92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285705C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1A26688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16EC3EFD" w14:textId="77777777" w:rsidTr="005C59DB">
        <w:trPr>
          <w:trHeight w:val="30"/>
        </w:trPr>
        <w:tc>
          <w:tcPr>
            <w:tcW w:w="1043" w:type="dxa"/>
            <w:vMerge/>
            <w:vAlign w:val="center"/>
          </w:tcPr>
          <w:p w14:paraId="3BB279FD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48FEB467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6E5BB6E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4F855DF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Biología</w:t>
            </w:r>
          </w:p>
        </w:tc>
        <w:tc>
          <w:tcPr>
            <w:tcW w:w="1275" w:type="dxa"/>
            <w:vMerge/>
            <w:vAlign w:val="center"/>
          </w:tcPr>
          <w:p w14:paraId="4A72ABA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2C3077E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5F27DA3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02FC892B" w14:textId="77777777" w:rsidTr="005C59DB">
        <w:trPr>
          <w:trHeight w:val="30"/>
        </w:trPr>
        <w:tc>
          <w:tcPr>
            <w:tcW w:w="1043" w:type="dxa"/>
            <w:vMerge/>
            <w:vAlign w:val="center"/>
          </w:tcPr>
          <w:p w14:paraId="003927D0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2BB8F702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71E8D42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0C1FCEE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Geografía</w:t>
            </w:r>
          </w:p>
        </w:tc>
        <w:tc>
          <w:tcPr>
            <w:tcW w:w="1275" w:type="dxa"/>
            <w:vMerge/>
            <w:vAlign w:val="center"/>
          </w:tcPr>
          <w:p w14:paraId="3B50918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1CEC220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5596530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3A1EFE53" w14:textId="77777777" w:rsidTr="005C59DB">
        <w:trPr>
          <w:trHeight w:val="30"/>
        </w:trPr>
        <w:tc>
          <w:tcPr>
            <w:tcW w:w="1043" w:type="dxa"/>
            <w:vMerge/>
            <w:vAlign w:val="center"/>
          </w:tcPr>
          <w:p w14:paraId="2D26E4A1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481DBC32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37C9B47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501DEF9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Historia</w:t>
            </w:r>
          </w:p>
        </w:tc>
        <w:tc>
          <w:tcPr>
            <w:tcW w:w="1275" w:type="dxa"/>
            <w:vMerge/>
            <w:vAlign w:val="center"/>
          </w:tcPr>
          <w:p w14:paraId="277D0E9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03A6243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0909055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5F3D6CD6" w14:textId="77777777" w:rsidTr="005C59DB">
        <w:trPr>
          <w:trHeight w:val="30"/>
        </w:trPr>
        <w:tc>
          <w:tcPr>
            <w:tcW w:w="1043" w:type="dxa"/>
            <w:vMerge/>
            <w:vAlign w:val="center"/>
          </w:tcPr>
          <w:p w14:paraId="520F8B92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396A3C94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3BA2B9C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6CBCFF9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Formación Cívica y Ética</w:t>
            </w:r>
          </w:p>
        </w:tc>
        <w:tc>
          <w:tcPr>
            <w:tcW w:w="1275" w:type="dxa"/>
            <w:vMerge/>
            <w:vAlign w:val="center"/>
          </w:tcPr>
          <w:p w14:paraId="29A66C4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70955FA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430984E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3EC5C3C9" w14:textId="77777777" w:rsidTr="005C59DB">
        <w:trPr>
          <w:trHeight w:val="30"/>
        </w:trPr>
        <w:tc>
          <w:tcPr>
            <w:tcW w:w="1043" w:type="dxa"/>
            <w:vMerge/>
            <w:vAlign w:val="center"/>
          </w:tcPr>
          <w:p w14:paraId="5285276E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5946910F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0337CE1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0EE9C91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Tecnologías</w:t>
            </w:r>
          </w:p>
        </w:tc>
        <w:tc>
          <w:tcPr>
            <w:tcW w:w="1275" w:type="dxa"/>
            <w:vMerge/>
            <w:vAlign w:val="center"/>
          </w:tcPr>
          <w:p w14:paraId="39D4E39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372C972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05E50A3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77B5FB71" w14:textId="77777777" w:rsidTr="005C59DB">
        <w:trPr>
          <w:trHeight w:val="30"/>
        </w:trPr>
        <w:tc>
          <w:tcPr>
            <w:tcW w:w="1043" w:type="dxa"/>
            <w:vMerge/>
            <w:vAlign w:val="center"/>
          </w:tcPr>
          <w:p w14:paraId="43F4CDC3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21868038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3FF197A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3254653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Artísticas</w:t>
            </w:r>
          </w:p>
        </w:tc>
        <w:tc>
          <w:tcPr>
            <w:tcW w:w="1275" w:type="dxa"/>
            <w:vMerge/>
            <w:vAlign w:val="center"/>
          </w:tcPr>
          <w:p w14:paraId="6ABBF6F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47FEA24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6D73349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69870D26" w14:textId="77777777" w:rsidTr="005C59DB">
        <w:trPr>
          <w:trHeight w:val="97"/>
        </w:trPr>
        <w:tc>
          <w:tcPr>
            <w:tcW w:w="1043" w:type="dxa"/>
            <w:vMerge/>
            <w:vAlign w:val="center"/>
          </w:tcPr>
          <w:p w14:paraId="1B7C15DD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025F83D9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2551D70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Asesor técnico pedagógico</w:t>
            </w:r>
          </w:p>
        </w:tc>
        <w:tc>
          <w:tcPr>
            <w:tcW w:w="1134" w:type="dxa"/>
          </w:tcPr>
          <w:p w14:paraId="4FB2EE0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Genérico para EB</w:t>
            </w:r>
          </w:p>
        </w:tc>
        <w:tc>
          <w:tcPr>
            <w:tcW w:w="1275" w:type="dxa"/>
            <w:vMerge/>
            <w:vAlign w:val="center"/>
          </w:tcPr>
          <w:p w14:paraId="1E6356A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63FFBD5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0AB1FEC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33E1954D" w14:textId="77777777" w:rsidTr="005C59DB">
        <w:trPr>
          <w:trHeight w:val="97"/>
        </w:trPr>
        <w:tc>
          <w:tcPr>
            <w:tcW w:w="1043" w:type="dxa"/>
            <w:vMerge/>
            <w:vAlign w:val="center"/>
          </w:tcPr>
          <w:p w14:paraId="7D105F3D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7822B1B3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66081AA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Dirección</w:t>
            </w:r>
          </w:p>
        </w:tc>
        <w:tc>
          <w:tcPr>
            <w:tcW w:w="1134" w:type="dxa"/>
          </w:tcPr>
          <w:p w14:paraId="5FF492C0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Genérico para EB</w:t>
            </w:r>
          </w:p>
        </w:tc>
        <w:tc>
          <w:tcPr>
            <w:tcW w:w="1275" w:type="dxa"/>
            <w:vMerge/>
            <w:vAlign w:val="center"/>
          </w:tcPr>
          <w:p w14:paraId="44AEAE2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7C5C2FA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46B8A01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15191C20" w14:textId="77777777" w:rsidTr="005C59DB">
        <w:trPr>
          <w:trHeight w:val="303"/>
        </w:trPr>
        <w:tc>
          <w:tcPr>
            <w:tcW w:w="1043" w:type="dxa"/>
            <w:vMerge/>
            <w:vAlign w:val="center"/>
          </w:tcPr>
          <w:p w14:paraId="70297EBD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02F01BB7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5063E31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Supervisión</w:t>
            </w:r>
          </w:p>
        </w:tc>
        <w:tc>
          <w:tcPr>
            <w:tcW w:w="1134" w:type="dxa"/>
          </w:tcPr>
          <w:p w14:paraId="230CD31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Genérico para EB</w:t>
            </w:r>
          </w:p>
        </w:tc>
        <w:tc>
          <w:tcPr>
            <w:tcW w:w="1275" w:type="dxa"/>
            <w:vMerge/>
            <w:vAlign w:val="center"/>
          </w:tcPr>
          <w:p w14:paraId="3E0BC88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651846A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1248FCD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734FC85D" w14:textId="77777777" w:rsidTr="005C59DB">
        <w:trPr>
          <w:trHeight w:val="111"/>
        </w:trPr>
        <w:tc>
          <w:tcPr>
            <w:tcW w:w="1043" w:type="dxa"/>
            <w:vMerge/>
            <w:vAlign w:val="center"/>
          </w:tcPr>
          <w:p w14:paraId="7F58C4CC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0B82C9C3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 w:val="restart"/>
          </w:tcPr>
          <w:p w14:paraId="3382F6D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Docente y técnico docente. EB</w:t>
            </w:r>
          </w:p>
        </w:tc>
        <w:tc>
          <w:tcPr>
            <w:tcW w:w="1134" w:type="dxa"/>
          </w:tcPr>
          <w:p w14:paraId="4245388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Educación física</w:t>
            </w:r>
          </w:p>
        </w:tc>
        <w:tc>
          <w:tcPr>
            <w:tcW w:w="1275" w:type="dxa"/>
            <w:vMerge/>
            <w:vAlign w:val="center"/>
          </w:tcPr>
          <w:p w14:paraId="74966E6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4A156930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3A6FEFD0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61D182FE" w14:textId="77777777" w:rsidTr="005C59DB">
        <w:trPr>
          <w:trHeight w:val="108"/>
        </w:trPr>
        <w:tc>
          <w:tcPr>
            <w:tcW w:w="1043" w:type="dxa"/>
            <w:vMerge/>
            <w:vAlign w:val="center"/>
          </w:tcPr>
          <w:p w14:paraId="56C694C4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1B45FC25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66E6E23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428162D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Secundaria</w:t>
            </w:r>
          </w:p>
        </w:tc>
        <w:tc>
          <w:tcPr>
            <w:tcW w:w="1275" w:type="dxa"/>
            <w:vMerge/>
            <w:vAlign w:val="center"/>
          </w:tcPr>
          <w:p w14:paraId="78B9026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6C9D393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29028C6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1B173CEC" w14:textId="77777777" w:rsidTr="005C59DB">
        <w:trPr>
          <w:trHeight w:val="108"/>
        </w:trPr>
        <w:tc>
          <w:tcPr>
            <w:tcW w:w="1043" w:type="dxa"/>
            <w:vMerge/>
            <w:vAlign w:val="center"/>
          </w:tcPr>
          <w:p w14:paraId="3D9B24DD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03E1FCEB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0FB0738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7F4DBA3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Educación especial</w:t>
            </w:r>
          </w:p>
        </w:tc>
        <w:tc>
          <w:tcPr>
            <w:tcW w:w="1275" w:type="dxa"/>
            <w:vMerge/>
            <w:vAlign w:val="center"/>
          </w:tcPr>
          <w:p w14:paraId="63ECDF10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11364CF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583241E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A26124B" w14:textId="77777777" w:rsidTr="005C59DB">
        <w:trPr>
          <w:trHeight w:val="108"/>
        </w:trPr>
        <w:tc>
          <w:tcPr>
            <w:tcW w:w="1043" w:type="dxa"/>
            <w:vMerge/>
            <w:vAlign w:val="center"/>
          </w:tcPr>
          <w:p w14:paraId="6588E2D4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4F72C897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Merge/>
          </w:tcPr>
          <w:p w14:paraId="0186201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4" w:type="dxa"/>
          </w:tcPr>
          <w:p w14:paraId="11893CD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Inglés</w:t>
            </w:r>
          </w:p>
        </w:tc>
        <w:tc>
          <w:tcPr>
            <w:tcW w:w="1275" w:type="dxa"/>
            <w:vMerge/>
            <w:vAlign w:val="center"/>
          </w:tcPr>
          <w:p w14:paraId="58F0BA7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262E0D7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483F943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3D707D7" w14:textId="77777777" w:rsidTr="005C59DB">
        <w:trPr>
          <w:trHeight w:val="147"/>
        </w:trPr>
        <w:tc>
          <w:tcPr>
            <w:tcW w:w="1043" w:type="dxa"/>
            <w:vMerge/>
            <w:vAlign w:val="center"/>
          </w:tcPr>
          <w:p w14:paraId="31989AF1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 w:val="restart"/>
            <w:shd w:val="clear" w:color="auto" w:fill="auto"/>
          </w:tcPr>
          <w:p w14:paraId="467CE545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Cuestionario de habilidades socio-emocionales</w:t>
            </w:r>
          </w:p>
        </w:tc>
        <w:tc>
          <w:tcPr>
            <w:tcW w:w="1148" w:type="dxa"/>
            <w:vAlign w:val="center"/>
          </w:tcPr>
          <w:p w14:paraId="40745A1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Docente y técnico docente</w:t>
            </w:r>
          </w:p>
        </w:tc>
        <w:tc>
          <w:tcPr>
            <w:tcW w:w="1134" w:type="dxa"/>
            <w:vMerge w:val="restart"/>
            <w:vAlign w:val="center"/>
          </w:tcPr>
          <w:p w14:paraId="4AB1E06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Genérico para EB</w:t>
            </w:r>
          </w:p>
        </w:tc>
        <w:tc>
          <w:tcPr>
            <w:tcW w:w="1275" w:type="dxa"/>
            <w:vMerge w:val="restart"/>
            <w:vAlign w:val="center"/>
          </w:tcPr>
          <w:p w14:paraId="24FAAF6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Octubre</w:t>
            </w:r>
          </w:p>
        </w:tc>
        <w:tc>
          <w:tcPr>
            <w:tcW w:w="1133" w:type="dxa"/>
            <w:vMerge w:val="restart"/>
            <w:vAlign w:val="center"/>
          </w:tcPr>
          <w:p w14:paraId="4027D00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Octubre</w:t>
            </w:r>
          </w:p>
        </w:tc>
        <w:tc>
          <w:tcPr>
            <w:tcW w:w="1418" w:type="dxa"/>
            <w:vMerge w:val="restart"/>
            <w:vAlign w:val="center"/>
          </w:tcPr>
          <w:p w14:paraId="0B25CA8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452AFFD" w14:textId="77777777" w:rsidTr="005C59DB">
        <w:trPr>
          <w:trHeight w:val="146"/>
        </w:trPr>
        <w:tc>
          <w:tcPr>
            <w:tcW w:w="1043" w:type="dxa"/>
            <w:vMerge/>
            <w:vAlign w:val="center"/>
          </w:tcPr>
          <w:p w14:paraId="2B548D70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shd w:val="clear" w:color="auto" w:fill="auto"/>
          </w:tcPr>
          <w:p w14:paraId="65C2BC5B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7AC0D183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ATP</w:t>
            </w:r>
          </w:p>
        </w:tc>
        <w:tc>
          <w:tcPr>
            <w:tcW w:w="1134" w:type="dxa"/>
            <w:vMerge/>
            <w:vAlign w:val="center"/>
          </w:tcPr>
          <w:p w14:paraId="5232825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76BFA8F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31C1BF4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10EF386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3B615715" w14:textId="77777777" w:rsidTr="005C59DB">
        <w:trPr>
          <w:trHeight w:val="146"/>
        </w:trPr>
        <w:tc>
          <w:tcPr>
            <w:tcW w:w="1043" w:type="dxa"/>
            <w:vMerge/>
            <w:vAlign w:val="center"/>
          </w:tcPr>
          <w:p w14:paraId="33365314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shd w:val="clear" w:color="auto" w:fill="auto"/>
          </w:tcPr>
          <w:p w14:paraId="461DFBC2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075024F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Dirección</w:t>
            </w:r>
          </w:p>
        </w:tc>
        <w:tc>
          <w:tcPr>
            <w:tcW w:w="1134" w:type="dxa"/>
            <w:vMerge/>
            <w:vAlign w:val="center"/>
          </w:tcPr>
          <w:p w14:paraId="28A7936B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3FCF285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094C765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142A71E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21F76208" w14:textId="77777777" w:rsidTr="005C59DB">
        <w:trPr>
          <w:trHeight w:val="146"/>
        </w:trPr>
        <w:tc>
          <w:tcPr>
            <w:tcW w:w="1043" w:type="dxa"/>
            <w:vMerge/>
            <w:vAlign w:val="center"/>
          </w:tcPr>
          <w:p w14:paraId="20568D22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shd w:val="clear" w:color="auto" w:fill="auto"/>
          </w:tcPr>
          <w:p w14:paraId="33711649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1470CC8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Supervisión</w:t>
            </w:r>
          </w:p>
        </w:tc>
        <w:tc>
          <w:tcPr>
            <w:tcW w:w="1134" w:type="dxa"/>
            <w:vMerge/>
            <w:vAlign w:val="center"/>
          </w:tcPr>
          <w:p w14:paraId="46643BD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0E58F2F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056E90C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7DCFA4E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19DF06C9" w14:textId="77777777" w:rsidTr="005C59DB">
        <w:trPr>
          <w:trHeight w:val="75"/>
        </w:trPr>
        <w:tc>
          <w:tcPr>
            <w:tcW w:w="1043" w:type="dxa"/>
            <w:vMerge/>
            <w:vAlign w:val="center"/>
          </w:tcPr>
          <w:p w14:paraId="2A789477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 w:val="restart"/>
          </w:tcPr>
          <w:p w14:paraId="6EE45E9D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 xml:space="preserve">Proyecto de seguimiento </w:t>
            </w:r>
          </w:p>
        </w:tc>
        <w:tc>
          <w:tcPr>
            <w:tcW w:w="1148" w:type="dxa"/>
            <w:vAlign w:val="center"/>
          </w:tcPr>
          <w:p w14:paraId="4A0E8E84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Docente y técnico docente</w:t>
            </w:r>
          </w:p>
        </w:tc>
        <w:tc>
          <w:tcPr>
            <w:tcW w:w="1134" w:type="dxa"/>
            <w:vMerge w:val="restart"/>
            <w:vAlign w:val="center"/>
          </w:tcPr>
          <w:p w14:paraId="2B7E43E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Genérico para EB</w:t>
            </w:r>
          </w:p>
        </w:tc>
        <w:tc>
          <w:tcPr>
            <w:tcW w:w="1275" w:type="dxa"/>
            <w:vMerge w:val="restart"/>
            <w:vAlign w:val="center"/>
          </w:tcPr>
          <w:p w14:paraId="2600E37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Septiembre</w:t>
            </w:r>
          </w:p>
        </w:tc>
        <w:tc>
          <w:tcPr>
            <w:tcW w:w="1133" w:type="dxa"/>
            <w:vMerge w:val="restart"/>
            <w:vAlign w:val="center"/>
          </w:tcPr>
          <w:p w14:paraId="0B233C8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Septiembre</w:t>
            </w:r>
          </w:p>
        </w:tc>
        <w:tc>
          <w:tcPr>
            <w:tcW w:w="1418" w:type="dxa"/>
            <w:vMerge w:val="restart"/>
            <w:vAlign w:val="center"/>
          </w:tcPr>
          <w:p w14:paraId="037AD23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18E8A2CC" w14:textId="77777777" w:rsidTr="005C59DB">
        <w:trPr>
          <w:trHeight w:val="75"/>
        </w:trPr>
        <w:tc>
          <w:tcPr>
            <w:tcW w:w="1043" w:type="dxa"/>
            <w:vMerge/>
            <w:vAlign w:val="center"/>
          </w:tcPr>
          <w:p w14:paraId="1C140418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46EDD39A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2CDB8E5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ATP</w:t>
            </w:r>
          </w:p>
        </w:tc>
        <w:tc>
          <w:tcPr>
            <w:tcW w:w="1134" w:type="dxa"/>
            <w:vMerge/>
            <w:vAlign w:val="center"/>
          </w:tcPr>
          <w:p w14:paraId="7DF07FC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0E64311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34BC3A2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6B723F0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B715479" w14:textId="77777777" w:rsidTr="005C59DB">
        <w:trPr>
          <w:trHeight w:val="75"/>
        </w:trPr>
        <w:tc>
          <w:tcPr>
            <w:tcW w:w="1043" w:type="dxa"/>
            <w:vMerge/>
            <w:vAlign w:val="center"/>
          </w:tcPr>
          <w:p w14:paraId="2FBA28E1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13BEFF21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214E621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Dirección</w:t>
            </w:r>
          </w:p>
        </w:tc>
        <w:tc>
          <w:tcPr>
            <w:tcW w:w="1134" w:type="dxa"/>
            <w:vMerge/>
            <w:vAlign w:val="center"/>
          </w:tcPr>
          <w:p w14:paraId="5715E2AC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7DA5C3E9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5B59C34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609190E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2214D30B" w14:textId="77777777" w:rsidTr="005C59DB">
        <w:trPr>
          <w:trHeight w:val="75"/>
        </w:trPr>
        <w:tc>
          <w:tcPr>
            <w:tcW w:w="1043" w:type="dxa"/>
            <w:vMerge/>
            <w:vAlign w:val="center"/>
          </w:tcPr>
          <w:p w14:paraId="55C27C46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21266CDD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5A2B0F2F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Supervisión</w:t>
            </w:r>
          </w:p>
        </w:tc>
        <w:tc>
          <w:tcPr>
            <w:tcW w:w="1134" w:type="dxa"/>
            <w:vMerge/>
            <w:vAlign w:val="center"/>
          </w:tcPr>
          <w:p w14:paraId="40F2610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2D822DE7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7627CC42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3273DDE8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4C4EF14B" w14:textId="77777777" w:rsidTr="005C59DB">
        <w:trPr>
          <w:trHeight w:val="111"/>
        </w:trPr>
        <w:tc>
          <w:tcPr>
            <w:tcW w:w="1043" w:type="dxa"/>
            <w:vMerge/>
            <w:vAlign w:val="center"/>
          </w:tcPr>
          <w:p w14:paraId="13F10499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 w:val="restart"/>
          </w:tcPr>
          <w:p w14:paraId="502E9263" w14:textId="77777777" w:rsidR="00AA6CB0" w:rsidRPr="003A0931" w:rsidRDefault="00AA6CB0" w:rsidP="00C55FD3">
            <w:pPr>
              <w:pStyle w:val="Prrafodelista"/>
              <w:numPr>
                <w:ilvl w:val="0"/>
                <w:numId w:val="30"/>
              </w:numPr>
              <w:tabs>
                <w:tab w:val="left" w:pos="142"/>
              </w:tabs>
              <w:ind w:left="0"/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Entrevista sobre el proyecto de seguimiento</w:t>
            </w:r>
          </w:p>
          <w:p w14:paraId="204A0C85" w14:textId="41ACE289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vAlign w:val="center"/>
          </w:tcPr>
          <w:p w14:paraId="53CF00DD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Docente y técnico docente</w:t>
            </w:r>
          </w:p>
        </w:tc>
        <w:tc>
          <w:tcPr>
            <w:tcW w:w="1134" w:type="dxa"/>
            <w:vMerge w:val="restart"/>
            <w:vAlign w:val="center"/>
          </w:tcPr>
          <w:p w14:paraId="4761011E" w14:textId="3BE3059D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Genérico para EB</w:t>
            </w:r>
          </w:p>
        </w:tc>
        <w:tc>
          <w:tcPr>
            <w:tcW w:w="1275" w:type="dxa"/>
            <w:vMerge w:val="restart"/>
            <w:vAlign w:val="center"/>
          </w:tcPr>
          <w:p w14:paraId="6F74A5C6" w14:textId="35E62EF5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Septiembre</w:t>
            </w:r>
          </w:p>
        </w:tc>
        <w:tc>
          <w:tcPr>
            <w:tcW w:w="1133" w:type="dxa"/>
            <w:vMerge w:val="restart"/>
            <w:vAlign w:val="center"/>
          </w:tcPr>
          <w:p w14:paraId="6908A0E0" w14:textId="694D5483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3A0931">
              <w:rPr>
                <w:rFonts w:ascii="Montserrat" w:hAnsi="Montserrat"/>
                <w:color w:val="000000" w:themeColor="text1"/>
                <w:sz w:val="12"/>
                <w:szCs w:val="18"/>
              </w:rPr>
              <w:t>Septiembre</w:t>
            </w:r>
          </w:p>
        </w:tc>
        <w:tc>
          <w:tcPr>
            <w:tcW w:w="1418" w:type="dxa"/>
            <w:vMerge w:val="restart"/>
            <w:vAlign w:val="center"/>
          </w:tcPr>
          <w:p w14:paraId="19BB94FA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51629A2B" w14:textId="77777777" w:rsidTr="005C59DB">
        <w:trPr>
          <w:trHeight w:val="108"/>
        </w:trPr>
        <w:tc>
          <w:tcPr>
            <w:tcW w:w="1043" w:type="dxa"/>
            <w:vMerge/>
            <w:vAlign w:val="center"/>
          </w:tcPr>
          <w:p w14:paraId="0B8BA61D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07704E2D" w14:textId="52F65BDA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7A73CB31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ATP</w:t>
            </w:r>
          </w:p>
        </w:tc>
        <w:tc>
          <w:tcPr>
            <w:tcW w:w="1134" w:type="dxa"/>
            <w:vMerge/>
            <w:vAlign w:val="center"/>
          </w:tcPr>
          <w:p w14:paraId="47471581" w14:textId="6D401002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0D10D5B3" w14:textId="32745506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59E2F3B7" w14:textId="745C40CF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62FAFA56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548A4070" w14:textId="77777777" w:rsidTr="005C59DB">
        <w:trPr>
          <w:trHeight w:val="108"/>
        </w:trPr>
        <w:tc>
          <w:tcPr>
            <w:tcW w:w="1043" w:type="dxa"/>
            <w:vMerge/>
            <w:vAlign w:val="center"/>
          </w:tcPr>
          <w:p w14:paraId="4EC15729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</w:tcPr>
          <w:p w14:paraId="6A399D2E" w14:textId="56E3FA4F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</w:tcPr>
          <w:p w14:paraId="3F4FCD0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Dirección</w:t>
            </w:r>
          </w:p>
        </w:tc>
        <w:tc>
          <w:tcPr>
            <w:tcW w:w="1134" w:type="dxa"/>
            <w:vMerge/>
            <w:vAlign w:val="center"/>
          </w:tcPr>
          <w:p w14:paraId="73791473" w14:textId="333849AE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0712859A" w14:textId="2835AED5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vAlign w:val="center"/>
          </w:tcPr>
          <w:p w14:paraId="6C9C284E" w14:textId="47298521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014F26A5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  <w:tr w:rsidR="00AA6CB0" w:rsidRPr="003A0931" w14:paraId="38A2BD03" w14:textId="77777777" w:rsidTr="005C59DB">
        <w:trPr>
          <w:trHeight w:val="206"/>
        </w:trPr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56D6E0E1" w14:textId="77777777" w:rsidR="00AA6CB0" w:rsidRPr="003A0931" w:rsidRDefault="00AA6CB0" w:rsidP="00C55FD3">
            <w:pPr>
              <w:tabs>
                <w:tab w:val="left" w:pos="142"/>
              </w:tabs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633" w:type="dxa"/>
            <w:vMerge/>
            <w:tcBorders>
              <w:bottom w:val="single" w:sz="4" w:space="0" w:color="auto"/>
            </w:tcBorders>
          </w:tcPr>
          <w:p w14:paraId="0C7DF507" w14:textId="3E1909BB" w:rsidR="00AA6CB0" w:rsidRPr="003A0931" w:rsidRDefault="00AA6CB0" w:rsidP="00C55FD3">
            <w:pPr>
              <w:tabs>
                <w:tab w:val="left" w:pos="142"/>
              </w:tabs>
              <w:jc w:val="both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14:paraId="572DC67D" w14:textId="0423FDE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  <w:r w:rsidRPr="00202A62">
              <w:rPr>
                <w:rFonts w:ascii="Montserrat" w:hAnsi="Montserrat"/>
                <w:color w:val="000000" w:themeColor="text1"/>
                <w:sz w:val="12"/>
                <w:szCs w:val="18"/>
              </w:rPr>
              <w:t>Supervisión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224850D" w14:textId="396EFFAB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14:paraId="1E10FCD2" w14:textId="0A0D57D2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  <w:vAlign w:val="center"/>
          </w:tcPr>
          <w:p w14:paraId="0CBFC781" w14:textId="77BC955A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14:paraId="480666CE" w14:textId="77777777" w:rsidR="00AA6CB0" w:rsidRPr="003A0931" w:rsidRDefault="00AA6CB0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color w:val="000000" w:themeColor="text1"/>
                <w:sz w:val="12"/>
                <w:szCs w:val="18"/>
              </w:rPr>
            </w:pPr>
          </w:p>
        </w:tc>
      </w:tr>
    </w:tbl>
    <w:bookmarkEnd w:id="5315"/>
    <w:p w14:paraId="65A8AA55" w14:textId="4A9A4787" w:rsidR="00071671" w:rsidRPr="001166AF" w:rsidDel="005C59DB" w:rsidRDefault="001166AF" w:rsidP="00C55FD3">
      <w:pPr>
        <w:tabs>
          <w:tab w:val="left" w:pos="142"/>
        </w:tabs>
        <w:spacing w:before="240" w:line="360" w:lineRule="auto"/>
        <w:jc w:val="center"/>
        <w:rPr>
          <w:rFonts w:ascii="Montserrat" w:hAnsi="Montserrat"/>
          <w:sz w:val="16"/>
          <w:szCs w:val="16"/>
        </w:rPr>
      </w:pPr>
      <w:moveFromRangeStart w:id="5316" w:author="Ruth Guevara" w:date="2020-01-14T21:30:00Z" w:name="move29929856"/>
      <w:moveFrom w:id="5317" w:author="Ruth Guevara" w:date="2020-01-14T21:30:00Z">
        <w:r w:rsidRPr="001166AF" w:rsidDel="005C59DB">
          <w:rPr>
            <w:rFonts w:ascii="Montserrat" w:hAnsi="Montserrat"/>
            <w:sz w:val="16"/>
            <w:szCs w:val="16"/>
          </w:rPr>
          <w:t>Tabla 3. Fechas Límite para Entrega de Instrumentos a la USICAMM</w:t>
        </w:r>
      </w:moveFrom>
    </w:p>
    <w:moveFromRangeEnd w:id="5316"/>
    <w:p w14:paraId="37E9D884" w14:textId="6878337D" w:rsidR="00C21707" w:rsidRPr="006233CD" w:rsidDel="005C59DB" w:rsidRDefault="00C21707" w:rsidP="00C55FD3">
      <w:pPr>
        <w:pStyle w:val="Textoindependiente"/>
        <w:tabs>
          <w:tab w:val="left" w:pos="142"/>
        </w:tabs>
        <w:rPr>
          <w:del w:id="5318" w:author="Ruth Guevara" w:date="2020-01-14T21:25:00Z"/>
          <w:rFonts w:ascii="Montserrat" w:hAnsi="Montserrat"/>
          <w:b/>
          <w:bCs/>
          <w:sz w:val="20"/>
          <w:szCs w:val="20"/>
        </w:rPr>
      </w:pPr>
      <w:del w:id="5319" w:author="Ruth Guevara" w:date="2020-01-14T21:25:00Z">
        <w:r w:rsidDel="005C59DB">
          <w:rPr>
            <w:rFonts w:ascii="Montserrat" w:hAnsi="Montserrat"/>
            <w:b/>
            <w:bCs/>
            <w:sz w:val="20"/>
            <w:szCs w:val="20"/>
          </w:rPr>
          <w:delText>VALIDACIÓN DE LOS INSTRUMENTOS DE VALORACIÓN</w:delText>
        </w:r>
      </w:del>
    </w:p>
    <w:p w14:paraId="212414D9" w14:textId="665C1F2B" w:rsidR="00C21707" w:rsidRPr="006233CD" w:rsidDel="005C59DB" w:rsidRDefault="00C21707" w:rsidP="00C55FD3">
      <w:pPr>
        <w:pStyle w:val="Sangradetextonormal"/>
        <w:tabs>
          <w:tab w:val="left" w:pos="142"/>
        </w:tabs>
        <w:spacing w:after="0"/>
        <w:ind w:left="0"/>
        <w:jc w:val="both"/>
        <w:rPr>
          <w:del w:id="5320" w:author="Ruth Guevara" w:date="2020-01-14T21:25:00Z"/>
          <w:rFonts w:ascii="Montserrat" w:hAnsi="Montserrat"/>
          <w:sz w:val="20"/>
          <w:szCs w:val="20"/>
          <w:lang w:val="es-MX"/>
        </w:rPr>
      </w:pPr>
    </w:p>
    <w:p w14:paraId="49855F7A" w14:textId="108D795F" w:rsidR="00C21707" w:rsidRPr="006233CD" w:rsidDel="005C59DB" w:rsidRDefault="00C21707" w:rsidP="00C55FD3">
      <w:pPr>
        <w:pStyle w:val="Sangradetextonormal"/>
        <w:tabs>
          <w:tab w:val="left" w:pos="142"/>
        </w:tabs>
        <w:spacing w:after="0" w:line="360" w:lineRule="auto"/>
        <w:ind w:left="0"/>
        <w:jc w:val="both"/>
        <w:rPr>
          <w:del w:id="5321" w:author="Ruth Guevara" w:date="2020-01-14T21:25:00Z"/>
          <w:rFonts w:ascii="Montserrat" w:hAnsi="Montserrat"/>
          <w:sz w:val="20"/>
          <w:szCs w:val="20"/>
        </w:rPr>
      </w:pPr>
      <w:del w:id="5322" w:author="Ruth Guevara" w:date="2020-01-14T21:25:00Z">
        <w:r w:rsidRPr="006233CD" w:rsidDel="005C59DB">
          <w:rPr>
            <w:rFonts w:ascii="Montserrat" w:hAnsi="Montserrat"/>
            <w:sz w:val="20"/>
            <w:szCs w:val="20"/>
            <w:lang w:val="es-MX"/>
          </w:rPr>
          <w:delText xml:space="preserve">A fin de explorar y garantizar la calidad técnica </w:delText>
        </w:r>
        <w:r w:rsidRPr="00712874" w:rsidDel="005C59DB">
          <w:rPr>
            <w:rFonts w:ascii="Montserrat" w:hAnsi="Montserrat"/>
            <w:sz w:val="20"/>
            <w:szCs w:val="20"/>
          </w:rPr>
          <w:delText>de los reactivos</w:delText>
        </w:r>
        <w:r w:rsidR="009C73AD" w:rsidRPr="00C55FD3" w:rsidDel="005C59DB">
          <w:rPr>
            <w:rFonts w:ascii="Montserrat" w:hAnsi="Montserrat"/>
            <w:sz w:val="20"/>
            <w:szCs w:val="20"/>
          </w:rPr>
          <w:delText xml:space="preserve">, </w:delText>
        </w:r>
        <w:r w:rsidR="009C73AD" w:rsidRPr="00712874" w:rsidDel="005C59DB">
          <w:rPr>
            <w:rFonts w:ascii="Montserrat" w:hAnsi="Montserrat"/>
            <w:sz w:val="20"/>
            <w:szCs w:val="20"/>
          </w:rPr>
          <w:delText xml:space="preserve">ítems </w:delText>
        </w:r>
        <w:r w:rsidR="009C73AD" w:rsidRPr="00C55FD3" w:rsidDel="005C59DB">
          <w:rPr>
            <w:rFonts w:ascii="Montserrat" w:hAnsi="Montserrat"/>
            <w:sz w:val="20"/>
            <w:szCs w:val="20"/>
          </w:rPr>
          <w:delText xml:space="preserve">o tareas evaluativas que </w:delText>
        </w:r>
        <w:r w:rsidRPr="00712874" w:rsidDel="005C59DB">
          <w:rPr>
            <w:rFonts w:ascii="Montserrat" w:hAnsi="Montserrat"/>
            <w:sz w:val="20"/>
            <w:szCs w:val="20"/>
          </w:rPr>
          <w:delText>integra</w:delText>
        </w:r>
        <w:r w:rsidR="009C73AD" w:rsidRPr="00C55FD3" w:rsidDel="005C59DB">
          <w:rPr>
            <w:rFonts w:ascii="Montserrat" w:hAnsi="Montserrat"/>
            <w:sz w:val="20"/>
            <w:szCs w:val="20"/>
          </w:rPr>
          <w:delText>n</w:delText>
        </w:r>
        <w:r w:rsidRPr="00712874" w:rsidDel="005C59DB">
          <w:rPr>
            <w:rFonts w:ascii="Montserrat" w:hAnsi="Montserrat"/>
            <w:sz w:val="20"/>
            <w:szCs w:val="20"/>
          </w:rPr>
          <w:delText xml:space="preserve"> cada uno de los instrumentos </w:delText>
        </w:r>
        <w:r w:rsidR="009C73AD" w:rsidRPr="00C55FD3" w:rsidDel="005C59DB">
          <w:rPr>
            <w:rFonts w:ascii="Montserrat" w:hAnsi="Montserrat"/>
            <w:sz w:val="20"/>
            <w:szCs w:val="20"/>
          </w:rPr>
          <w:delText xml:space="preserve">de valoración, se llevará a cabo </w:delText>
        </w:r>
        <w:r w:rsidRPr="00712874" w:rsidDel="005C59DB">
          <w:rPr>
            <w:rFonts w:ascii="Montserrat" w:hAnsi="Montserrat"/>
            <w:sz w:val="20"/>
            <w:szCs w:val="20"/>
          </w:rPr>
          <w:delText xml:space="preserve">un proceso de verificación </w:delText>
        </w:r>
        <w:r w:rsidR="00712874" w:rsidRPr="00C55FD3" w:rsidDel="005C59DB">
          <w:rPr>
            <w:rFonts w:ascii="Montserrat" w:hAnsi="Montserrat"/>
            <w:sz w:val="20"/>
            <w:szCs w:val="20"/>
          </w:rPr>
          <w:delText xml:space="preserve">mediante </w:delText>
        </w:r>
        <w:r w:rsidRPr="00712874" w:rsidDel="005C59DB">
          <w:rPr>
            <w:rFonts w:ascii="Montserrat" w:hAnsi="Montserrat"/>
            <w:sz w:val="20"/>
            <w:szCs w:val="20"/>
          </w:rPr>
          <w:delText>pruebas piloto</w:delText>
        </w:r>
        <w:r w:rsidR="00712874" w:rsidRPr="00C55FD3" w:rsidDel="005C59DB">
          <w:rPr>
            <w:rFonts w:ascii="Montserrat" w:hAnsi="Montserrat"/>
            <w:sz w:val="20"/>
            <w:szCs w:val="20"/>
          </w:rPr>
          <w:delText xml:space="preserve">. Éstas serán aplicadas bajo </w:delText>
        </w:r>
        <w:r w:rsidRPr="00712874" w:rsidDel="005C59DB">
          <w:rPr>
            <w:rFonts w:ascii="Montserrat" w:hAnsi="Montserrat"/>
            <w:sz w:val="20"/>
            <w:szCs w:val="20"/>
          </w:rPr>
          <w:delText>condiciones</w:delText>
        </w:r>
        <w:r w:rsidR="00712874" w:rsidRPr="00C55FD3" w:rsidDel="005C59DB">
          <w:rPr>
            <w:rFonts w:ascii="Montserrat" w:hAnsi="Montserrat"/>
            <w:sz w:val="20"/>
            <w:szCs w:val="20"/>
          </w:rPr>
          <w:delText xml:space="preserve"> s</w:delText>
        </w:r>
        <w:r w:rsidR="00712874" w:rsidDel="005C59DB">
          <w:rPr>
            <w:rFonts w:ascii="Montserrat" w:hAnsi="Montserrat"/>
            <w:sz w:val="20"/>
            <w:szCs w:val="20"/>
          </w:rPr>
          <w:delText xml:space="preserve">emejantes a las que tendrá la </w:delText>
        </w:r>
        <w:r w:rsidRPr="006233CD" w:rsidDel="005C59DB">
          <w:rPr>
            <w:rFonts w:ascii="Montserrat" w:hAnsi="Montserrat"/>
            <w:sz w:val="20"/>
            <w:szCs w:val="20"/>
          </w:rPr>
          <w:delText>aplicaci</w:delText>
        </w:r>
        <w:r w:rsidR="00712874" w:rsidDel="005C59DB">
          <w:rPr>
            <w:rFonts w:ascii="Montserrat" w:hAnsi="Montserrat"/>
            <w:sz w:val="20"/>
            <w:szCs w:val="20"/>
          </w:rPr>
          <w:delText>ón</w:delText>
        </w:r>
        <w:r w:rsidRPr="006233CD" w:rsidDel="005C59DB">
          <w:rPr>
            <w:rFonts w:ascii="Montserrat" w:hAnsi="Montserrat"/>
            <w:sz w:val="20"/>
            <w:szCs w:val="20"/>
          </w:rPr>
          <w:delText xml:space="preserve"> real</w:delText>
        </w:r>
        <w:r w:rsidR="00712874" w:rsidDel="005C59DB">
          <w:rPr>
            <w:rFonts w:ascii="Montserrat" w:hAnsi="Montserrat"/>
            <w:sz w:val="20"/>
            <w:szCs w:val="20"/>
          </w:rPr>
          <w:delText xml:space="preserve"> y</w:delText>
        </w:r>
        <w:r w:rsidRPr="006233CD" w:rsidDel="005C59DB">
          <w:rPr>
            <w:rFonts w:ascii="Montserrat" w:hAnsi="Montserrat"/>
            <w:sz w:val="20"/>
            <w:szCs w:val="20"/>
          </w:rPr>
          <w:delText xml:space="preserve"> a una muestra representativa de la población objetivo</w:delText>
        </w:r>
        <w:r w:rsidR="00712874" w:rsidDel="005C59DB">
          <w:rPr>
            <w:rFonts w:ascii="Montserrat" w:hAnsi="Montserrat"/>
            <w:sz w:val="20"/>
            <w:szCs w:val="20"/>
          </w:rPr>
          <w:delText xml:space="preserve">. Esto </w:delText>
        </w:r>
        <w:r w:rsidRPr="006233CD" w:rsidDel="005C59DB">
          <w:rPr>
            <w:rFonts w:ascii="Montserrat" w:hAnsi="Montserrat"/>
            <w:sz w:val="20"/>
            <w:szCs w:val="20"/>
          </w:rPr>
          <w:delText>permiti</w:delText>
        </w:r>
        <w:r w:rsidR="00712874" w:rsidDel="005C59DB">
          <w:rPr>
            <w:rFonts w:ascii="Montserrat" w:hAnsi="Montserrat"/>
            <w:sz w:val="20"/>
            <w:szCs w:val="20"/>
          </w:rPr>
          <w:delText>rá</w:delText>
        </w:r>
        <w:r w:rsidRPr="006233CD" w:rsidDel="005C59DB">
          <w:rPr>
            <w:rFonts w:ascii="Montserrat" w:hAnsi="Montserrat"/>
            <w:sz w:val="20"/>
            <w:szCs w:val="20"/>
          </w:rPr>
          <w:delText xml:space="preserve"> la estimación de los índices psicométricos derivados de la Teoría Clásica, la Teoría de Respuesta al Ítem y de los Modelos de Diagnóstico Cognitivo, </w:delText>
        </w:r>
        <w:r w:rsidR="00712874" w:rsidDel="005C59DB">
          <w:rPr>
            <w:rFonts w:ascii="Montserrat" w:hAnsi="Montserrat"/>
            <w:sz w:val="20"/>
            <w:szCs w:val="20"/>
          </w:rPr>
          <w:delText xml:space="preserve">según sea el caso, </w:delText>
        </w:r>
        <w:r w:rsidRPr="006233CD" w:rsidDel="005C59DB">
          <w:rPr>
            <w:rFonts w:ascii="Montserrat" w:hAnsi="Montserrat"/>
            <w:sz w:val="20"/>
            <w:szCs w:val="20"/>
          </w:rPr>
          <w:delText xml:space="preserve">correspondientes a las respuestas registradas, </w:delText>
        </w:r>
        <w:r w:rsidR="00712874" w:rsidDel="005C59DB">
          <w:rPr>
            <w:rFonts w:ascii="Montserrat" w:hAnsi="Montserrat"/>
            <w:sz w:val="20"/>
            <w:szCs w:val="20"/>
          </w:rPr>
          <w:delText xml:space="preserve">lo que a su vez favorecerá la </w:delText>
        </w:r>
        <w:r w:rsidRPr="006233CD" w:rsidDel="005C59DB">
          <w:rPr>
            <w:rFonts w:ascii="Montserrat" w:hAnsi="Montserrat"/>
            <w:sz w:val="20"/>
            <w:szCs w:val="20"/>
          </w:rPr>
          <w:delText>identifica</w:delText>
        </w:r>
        <w:r w:rsidR="00712874" w:rsidDel="005C59DB">
          <w:rPr>
            <w:rFonts w:ascii="Montserrat" w:hAnsi="Montserrat"/>
            <w:sz w:val="20"/>
            <w:szCs w:val="20"/>
          </w:rPr>
          <w:delText xml:space="preserve">ción de </w:delText>
        </w:r>
        <w:r w:rsidRPr="006233CD" w:rsidDel="005C59DB">
          <w:rPr>
            <w:rFonts w:ascii="Montserrat" w:hAnsi="Montserrat"/>
            <w:sz w:val="20"/>
            <w:szCs w:val="20"/>
          </w:rPr>
          <w:delText xml:space="preserve">acciones correctivas </w:delText>
        </w:r>
        <w:r w:rsidR="00712874" w:rsidDel="005C59DB">
          <w:rPr>
            <w:rFonts w:ascii="Montserrat" w:hAnsi="Montserrat"/>
            <w:sz w:val="20"/>
            <w:szCs w:val="20"/>
          </w:rPr>
          <w:delText xml:space="preserve">necesarias a los instrumentos, </w:delText>
        </w:r>
        <w:r w:rsidRPr="006233CD" w:rsidDel="005C59DB">
          <w:rPr>
            <w:rFonts w:ascii="Montserrat" w:hAnsi="Montserrat"/>
            <w:sz w:val="20"/>
            <w:szCs w:val="20"/>
          </w:rPr>
          <w:delText xml:space="preserve">antes de </w:delText>
        </w:r>
        <w:r w:rsidR="00712874" w:rsidDel="005C59DB">
          <w:rPr>
            <w:rFonts w:ascii="Montserrat" w:hAnsi="Montserrat"/>
            <w:sz w:val="20"/>
            <w:szCs w:val="20"/>
          </w:rPr>
          <w:delText>la</w:delText>
        </w:r>
        <w:r w:rsidRPr="006233CD" w:rsidDel="005C59DB">
          <w:rPr>
            <w:rFonts w:ascii="Montserrat" w:hAnsi="Montserrat"/>
            <w:sz w:val="20"/>
            <w:szCs w:val="20"/>
          </w:rPr>
          <w:delText xml:space="preserve"> aplicación real. </w:delText>
        </w:r>
      </w:del>
    </w:p>
    <w:p w14:paraId="1CACA730" w14:textId="3A1BEA91" w:rsidR="00C21707" w:rsidRPr="006233CD" w:rsidDel="00735EFB" w:rsidRDefault="00C21707" w:rsidP="00C55FD3">
      <w:pPr>
        <w:tabs>
          <w:tab w:val="left" w:pos="142"/>
        </w:tabs>
        <w:spacing w:before="240" w:line="360" w:lineRule="auto"/>
        <w:jc w:val="both"/>
        <w:rPr>
          <w:rFonts w:ascii="Montserrat" w:hAnsi="Montserrat"/>
          <w:sz w:val="20"/>
          <w:szCs w:val="20"/>
        </w:rPr>
      </w:pPr>
      <w:moveFromRangeStart w:id="5323" w:author="Ruth Guevara" w:date="2020-01-14T21:01:00Z" w:name="move29928099"/>
      <w:commentRangeStart w:id="5324"/>
      <w:moveFrom w:id="5325" w:author="Ruth Guevara" w:date="2020-01-14T21:01:00Z">
        <w:r w:rsidRPr="004B7744" w:rsidDel="00735EFB">
          <w:rPr>
            <w:rFonts w:ascii="Montserrat" w:hAnsi="Montserrat"/>
            <w:sz w:val="20"/>
            <w:szCs w:val="20"/>
          </w:rPr>
          <w:t>La USICAMM deberá proporcionar las versiones correspondientes de los instrumentos de evaluación descritos en las Tablas 1 y 2 al Prestador de Servicios, de manera que cada uno de estos cuente con una versión maestra que contenga distintas versiones para la aplicación y las tablas de equivalencia correspondientes.</w:t>
        </w:r>
        <w:commentRangeEnd w:id="5324"/>
        <w:r w:rsidR="000117D8" w:rsidDel="00735EFB">
          <w:rPr>
            <w:rStyle w:val="Refdecomentario"/>
          </w:rPr>
          <w:commentReference w:id="5324"/>
        </w:r>
      </w:moveFrom>
    </w:p>
    <w:moveFromRangeEnd w:id="5323"/>
    <w:p w14:paraId="3C738CB5" w14:textId="77777777" w:rsidR="00C21707" w:rsidRPr="00944315" w:rsidRDefault="00C21707" w:rsidP="00C55FD3">
      <w:pPr>
        <w:tabs>
          <w:tab w:val="left" w:pos="142"/>
        </w:tabs>
        <w:jc w:val="both"/>
        <w:rPr>
          <w:rFonts w:ascii="Arial" w:hAnsi="Arial" w:cs="Arial"/>
        </w:rPr>
      </w:pPr>
    </w:p>
    <w:p w14:paraId="66BCF4F6" w14:textId="6E46E24F" w:rsidR="00645E27" w:rsidRPr="00653FEF" w:rsidRDefault="00627D48" w:rsidP="00C55FD3">
      <w:pPr>
        <w:tabs>
          <w:tab w:val="left" w:pos="142"/>
        </w:tabs>
        <w:spacing w:line="360" w:lineRule="auto"/>
        <w:jc w:val="both"/>
        <w:rPr>
          <w:rFonts w:ascii="Montserrat" w:hAnsi="Montserrat"/>
          <w:b/>
          <w:sz w:val="20"/>
          <w:szCs w:val="20"/>
          <w:highlight w:val="green"/>
          <w:rPrChange w:id="5326" w:author="Ramsés Vázquez-Lira" w:date="2020-01-14T01:01:00Z">
            <w:rPr>
              <w:rFonts w:ascii="Montserrat" w:hAnsi="Montserrat"/>
              <w:b/>
              <w:sz w:val="20"/>
              <w:szCs w:val="20"/>
            </w:rPr>
          </w:rPrChange>
        </w:rPr>
      </w:pPr>
      <w:del w:id="5327" w:author="Ramsés Vázquez-Lira" w:date="2020-01-14T00:57:00Z">
        <w:r w:rsidRPr="00653FEF" w:rsidDel="00B46DCA">
          <w:rPr>
            <w:rFonts w:ascii="Montserrat" w:hAnsi="Montserrat"/>
            <w:b/>
            <w:sz w:val="20"/>
            <w:szCs w:val="20"/>
            <w:highlight w:val="green"/>
            <w:rPrChange w:id="5328" w:author="Ramsés Vázquez-Lira" w:date="2020-01-14T01:01:00Z">
              <w:rPr>
                <w:rFonts w:ascii="Montserrat" w:hAnsi="Montserrat"/>
                <w:b/>
                <w:sz w:val="20"/>
                <w:szCs w:val="20"/>
              </w:rPr>
            </w:rPrChange>
          </w:rPr>
          <w:delText>C</w:delText>
        </w:r>
        <w:r w:rsidR="00F10B32" w:rsidRPr="00653FEF" w:rsidDel="00B46DCA">
          <w:rPr>
            <w:rFonts w:ascii="Montserrat" w:hAnsi="Montserrat"/>
            <w:b/>
            <w:sz w:val="20"/>
            <w:szCs w:val="20"/>
            <w:highlight w:val="green"/>
            <w:rPrChange w:id="5329" w:author="Ramsés Vázquez-Lira" w:date="2020-01-14T01:01:00Z">
              <w:rPr>
                <w:rFonts w:ascii="Montserrat" w:hAnsi="Montserrat"/>
                <w:b/>
                <w:sz w:val="20"/>
                <w:szCs w:val="20"/>
              </w:rPr>
            </w:rPrChange>
          </w:rPr>
          <w:delText>apacitaci</w:delText>
        </w:r>
        <w:r w:rsidR="00F10B32" w:rsidRPr="00653FEF" w:rsidDel="00B46DCA">
          <w:rPr>
            <w:rFonts w:ascii="Montserrat" w:hAnsi="Montserrat" w:hint="eastAsia"/>
            <w:b/>
            <w:sz w:val="20"/>
            <w:szCs w:val="20"/>
            <w:highlight w:val="green"/>
            <w:rPrChange w:id="5330" w:author="Ramsés Vázquez-Lira" w:date="2020-01-14T01:01:00Z">
              <w:rPr>
                <w:rFonts w:ascii="Montserrat" w:hAnsi="Montserrat" w:hint="eastAsia"/>
                <w:b/>
                <w:sz w:val="20"/>
                <w:szCs w:val="20"/>
              </w:rPr>
            </w:rPrChange>
          </w:rPr>
          <w:delText>ó</w:delText>
        </w:r>
        <w:r w:rsidR="00F10B32" w:rsidRPr="00653FEF" w:rsidDel="00B46DCA">
          <w:rPr>
            <w:rFonts w:ascii="Montserrat" w:hAnsi="Montserrat"/>
            <w:b/>
            <w:sz w:val="20"/>
            <w:szCs w:val="20"/>
            <w:highlight w:val="green"/>
            <w:rPrChange w:id="5331" w:author="Ramsés Vázquez-Lira" w:date="2020-01-14T01:01:00Z">
              <w:rPr>
                <w:rFonts w:ascii="Montserrat" w:hAnsi="Montserrat"/>
                <w:b/>
                <w:sz w:val="20"/>
                <w:szCs w:val="20"/>
              </w:rPr>
            </w:rPrChange>
          </w:rPr>
          <w:delText>n</w:delText>
        </w:r>
        <w:r w:rsidR="00E27B76" w:rsidRPr="00653FEF" w:rsidDel="00B46DCA">
          <w:rPr>
            <w:rFonts w:ascii="Montserrat" w:hAnsi="Montserrat"/>
            <w:b/>
            <w:sz w:val="20"/>
            <w:szCs w:val="20"/>
            <w:highlight w:val="green"/>
            <w:rPrChange w:id="5332" w:author="Ramsés Vázquez-Lira" w:date="2020-01-14T01:01:00Z">
              <w:rPr>
                <w:rFonts w:ascii="Montserrat" w:hAnsi="Montserrat"/>
                <w:b/>
                <w:sz w:val="20"/>
                <w:szCs w:val="20"/>
              </w:rPr>
            </w:rPrChange>
          </w:rPr>
          <w:delText xml:space="preserve"> </w:delText>
        </w:r>
      </w:del>
      <w:ins w:id="5333" w:author="Ramsés Vázquez-Lira" w:date="2020-01-14T00:57:00Z">
        <w:r w:rsidR="00B46DCA" w:rsidRPr="00653FEF">
          <w:rPr>
            <w:rFonts w:ascii="Montserrat" w:hAnsi="Montserrat"/>
            <w:b/>
            <w:sz w:val="20"/>
            <w:szCs w:val="20"/>
            <w:highlight w:val="green"/>
            <w:rPrChange w:id="5334" w:author="Ramsés Vázquez-Lira" w:date="2020-01-14T01:01:00Z">
              <w:rPr>
                <w:rFonts w:ascii="Montserrat" w:hAnsi="Montserrat"/>
                <w:b/>
                <w:sz w:val="20"/>
                <w:szCs w:val="20"/>
              </w:rPr>
            </w:rPrChange>
          </w:rPr>
          <w:t xml:space="preserve">CAPACITACIÓN </w:t>
        </w:r>
      </w:ins>
      <w:del w:id="5335" w:author="Ramsés Vázquez-Lira" w:date="2020-01-14T00:57:00Z">
        <w:r w:rsidR="003033BF" w:rsidRPr="00653FEF" w:rsidDel="00B46DCA">
          <w:rPr>
            <w:rFonts w:ascii="Montserrat" w:hAnsi="Montserrat"/>
            <w:b/>
            <w:sz w:val="20"/>
            <w:szCs w:val="20"/>
            <w:highlight w:val="green"/>
            <w:rPrChange w:id="5336" w:author="Ramsés Vázquez-Lira" w:date="2020-01-14T01:01:00Z">
              <w:rPr>
                <w:rFonts w:ascii="Montserrat" w:hAnsi="Montserrat"/>
                <w:b/>
                <w:sz w:val="20"/>
                <w:szCs w:val="20"/>
              </w:rPr>
            </w:rPrChange>
          </w:rPr>
          <w:delText>al comité de validación</w:delText>
        </w:r>
      </w:del>
    </w:p>
    <w:p w14:paraId="229286B1" w14:textId="31667C0D" w:rsidR="003033BF" w:rsidRPr="00653FEF" w:rsidDel="00653FEF" w:rsidRDefault="00B46DCA">
      <w:pPr>
        <w:tabs>
          <w:tab w:val="left" w:pos="142"/>
        </w:tabs>
        <w:spacing w:after="0" w:line="360" w:lineRule="auto"/>
        <w:jc w:val="both"/>
        <w:rPr>
          <w:del w:id="5337" w:author="Ramsés Vázquez-Lira" w:date="2020-01-14T01:00:00Z"/>
          <w:rFonts w:ascii="Montserrat" w:hAnsi="Montserrat"/>
          <w:sz w:val="20"/>
          <w:szCs w:val="20"/>
          <w:highlight w:val="green"/>
          <w:rPrChange w:id="5338" w:author="Ramsés Vázquez-Lira" w:date="2020-01-14T01:01:00Z">
            <w:rPr>
              <w:del w:id="5339" w:author="Ramsés Vázquez-Lira" w:date="2020-01-14T01:00:00Z"/>
              <w:rFonts w:ascii="Montserrat" w:hAnsi="Montserrat"/>
              <w:sz w:val="20"/>
              <w:szCs w:val="20"/>
            </w:rPr>
          </w:rPrChange>
        </w:rPr>
      </w:pPr>
      <w:ins w:id="5340" w:author="Ramsés Vázquez-Lira" w:date="2020-01-14T00:55:00Z">
        <w:r w:rsidRPr="00653FEF">
          <w:rPr>
            <w:rFonts w:ascii="Montserrat" w:hAnsi="Montserrat"/>
            <w:sz w:val="20"/>
            <w:szCs w:val="20"/>
            <w:highlight w:val="green"/>
            <w:rPrChange w:id="5341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t>Debido a la solicitud hecha por la USICAM</w:t>
        </w:r>
      </w:ins>
      <w:ins w:id="5342" w:author="Ramsés Vázquez-Lira" w:date="2020-01-14T00:56:00Z">
        <w:r w:rsidRPr="00653FEF">
          <w:rPr>
            <w:rFonts w:ascii="Montserrat" w:hAnsi="Montserrat"/>
            <w:sz w:val="20"/>
            <w:szCs w:val="20"/>
            <w:highlight w:val="green"/>
            <w:rPrChange w:id="5343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t>M</w:t>
        </w:r>
      </w:ins>
      <w:ins w:id="5344" w:author="DANIELA ARENAS MENESES" w:date="2020-01-14T22:51:00Z">
        <w:r w:rsidR="00C620C0">
          <w:rPr>
            <w:rFonts w:ascii="Montserrat" w:hAnsi="Montserrat"/>
            <w:sz w:val="20"/>
            <w:szCs w:val="20"/>
            <w:highlight w:val="green"/>
          </w:rPr>
          <w:t xml:space="preserve"> y </w:t>
        </w:r>
      </w:ins>
      <w:ins w:id="5345" w:author="DANIELA ARENAS MENESES" w:date="2020-01-14T22:52:00Z">
        <w:r w:rsidR="009C1DF0">
          <w:rPr>
            <w:rFonts w:ascii="Montserrat" w:hAnsi="Montserrat"/>
            <w:sz w:val="20"/>
            <w:szCs w:val="20"/>
            <w:highlight w:val="green"/>
          </w:rPr>
          <w:t>la</w:t>
        </w:r>
      </w:ins>
      <w:ins w:id="5346" w:author="DANIELA ARENAS MENESES" w:date="2020-01-14T22:51:00Z">
        <w:r w:rsidR="00C620C0">
          <w:rPr>
            <w:rFonts w:ascii="Montserrat" w:hAnsi="Montserrat"/>
            <w:sz w:val="20"/>
            <w:szCs w:val="20"/>
            <w:highlight w:val="green"/>
          </w:rPr>
          <w:t xml:space="preserve"> naturaleza técnica</w:t>
        </w:r>
      </w:ins>
      <w:ins w:id="5347" w:author="Ramsés Vázquez-Lira" w:date="2020-01-14T00:56:00Z">
        <w:r w:rsidRPr="00653FEF">
          <w:rPr>
            <w:rFonts w:ascii="Montserrat" w:hAnsi="Montserrat"/>
            <w:sz w:val="20"/>
            <w:szCs w:val="20"/>
            <w:highlight w:val="green"/>
            <w:rPrChange w:id="5348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t xml:space="preserve"> </w:t>
        </w:r>
      </w:ins>
      <w:ins w:id="5349" w:author="DANIELA ARENAS MENESES" w:date="2020-01-14T22:51:00Z">
        <w:r w:rsidR="00C620C0">
          <w:rPr>
            <w:rFonts w:ascii="Montserrat" w:hAnsi="Montserrat"/>
            <w:sz w:val="20"/>
            <w:szCs w:val="20"/>
            <w:highlight w:val="green"/>
          </w:rPr>
          <w:t xml:space="preserve">de </w:t>
        </w:r>
      </w:ins>
      <w:ins w:id="5350" w:author="Ramsés Vázquez-Lira" w:date="2020-01-14T00:56:00Z">
        <w:del w:id="5351" w:author="DANIELA ARENAS MENESES" w:date="2020-01-14T22:51:00Z">
          <w:r w:rsidRPr="00653FEF" w:rsidDel="00C620C0">
            <w:rPr>
              <w:rFonts w:ascii="Montserrat" w:hAnsi="Montserrat"/>
              <w:sz w:val="20"/>
              <w:szCs w:val="20"/>
              <w:highlight w:val="green"/>
              <w:rPrChange w:id="5352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 xml:space="preserve">y </w:delText>
          </w:r>
        </w:del>
        <w:r w:rsidRPr="00653FEF">
          <w:rPr>
            <w:rFonts w:ascii="Montserrat" w:hAnsi="Montserrat"/>
            <w:sz w:val="20"/>
            <w:szCs w:val="20"/>
            <w:highlight w:val="green"/>
            <w:rPrChange w:id="5353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t xml:space="preserve">las metodologías para el diseño, desarrollo, validación, aplicación, calificación </w:t>
        </w:r>
      </w:ins>
      <w:ins w:id="5354" w:author="Ramsés Vázquez-Lira" w:date="2020-01-14T00:57:00Z">
        <w:r w:rsidRPr="00653FEF">
          <w:rPr>
            <w:rFonts w:ascii="Montserrat" w:hAnsi="Montserrat"/>
            <w:sz w:val="20"/>
            <w:szCs w:val="20"/>
            <w:highlight w:val="green"/>
            <w:rPrChange w:id="5355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t xml:space="preserve">y análisis de los instrumentos de valoración en los diversos procesos de selección, se solicita al prestador de servicios </w:t>
        </w:r>
      </w:ins>
      <w:ins w:id="5356" w:author="Ramsés Vázquez-Lira" w:date="2020-01-14T00:58:00Z">
        <w:r w:rsidRPr="00653FEF">
          <w:rPr>
            <w:rFonts w:ascii="Montserrat" w:hAnsi="Montserrat"/>
            <w:sz w:val="20"/>
            <w:szCs w:val="20"/>
            <w:highlight w:val="green"/>
            <w:rPrChange w:id="535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t xml:space="preserve">especializados la actualización y capacitación de sus integrantes para poder </w:t>
        </w:r>
      </w:ins>
      <w:del w:id="5358" w:author="Ramsés Vázquez-Lira" w:date="2020-01-14T01:00:00Z">
        <w:r w:rsidR="00712874" w:rsidRPr="00653FEF" w:rsidDel="00653FEF">
          <w:rPr>
            <w:rFonts w:ascii="Montserrat" w:hAnsi="Montserrat"/>
            <w:sz w:val="20"/>
            <w:szCs w:val="20"/>
            <w:highlight w:val="green"/>
            <w:rPrChange w:id="535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La capacitación de los</w:delText>
        </w:r>
        <w:r w:rsidR="003033BF" w:rsidRPr="00653FEF" w:rsidDel="00653FEF">
          <w:rPr>
            <w:rFonts w:ascii="Montserrat" w:hAnsi="Montserrat"/>
            <w:sz w:val="20"/>
            <w:szCs w:val="20"/>
            <w:highlight w:val="green"/>
            <w:rPrChange w:id="5360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comité</w:delText>
        </w:r>
        <w:r w:rsidR="00712874" w:rsidRPr="00653FEF" w:rsidDel="00653FEF">
          <w:rPr>
            <w:rFonts w:ascii="Montserrat" w:hAnsi="Montserrat"/>
            <w:sz w:val="20"/>
            <w:szCs w:val="20"/>
            <w:highlight w:val="green"/>
            <w:rPrChange w:id="5361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s</w:delText>
        </w:r>
        <w:r w:rsidR="003033BF" w:rsidRPr="00653FEF" w:rsidDel="00653FEF">
          <w:rPr>
            <w:rFonts w:ascii="Montserrat" w:hAnsi="Montserrat"/>
            <w:sz w:val="20"/>
            <w:szCs w:val="20"/>
            <w:highlight w:val="green"/>
            <w:rPrChange w:id="536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de validación </w:delText>
        </w:r>
        <w:r w:rsidR="007B18BA" w:rsidRPr="00653FEF" w:rsidDel="00653FEF">
          <w:rPr>
            <w:rFonts w:ascii="Montserrat" w:hAnsi="Montserrat"/>
            <w:sz w:val="20"/>
            <w:szCs w:val="20"/>
            <w:highlight w:val="green"/>
            <w:rPrChange w:id="5363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de los instrumentos de val</w:delText>
        </w:r>
        <w:r w:rsidR="00CE5B80" w:rsidRPr="00653FEF" w:rsidDel="00653FEF">
          <w:rPr>
            <w:rFonts w:ascii="Montserrat" w:hAnsi="Montserrat"/>
            <w:sz w:val="20"/>
            <w:szCs w:val="20"/>
            <w:highlight w:val="green"/>
            <w:rPrChange w:id="5364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o</w:delText>
        </w:r>
        <w:r w:rsidR="007B18BA" w:rsidRPr="00653FEF" w:rsidDel="00653FEF">
          <w:rPr>
            <w:rFonts w:ascii="Montserrat" w:hAnsi="Montserrat"/>
            <w:sz w:val="20"/>
            <w:szCs w:val="20"/>
            <w:highlight w:val="green"/>
            <w:rPrChange w:id="5365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ración</w:delText>
        </w:r>
        <w:r w:rsidR="00712874" w:rsidRPr="00653FEF" w:rsidDel="00653FEF">
          <w:rPr>
            <w:rFonts w:ascii="Montserrat" w:hAnsi="Montserrat"/>
            <w:sz w:val="20"/>
            <w:szCs w:val="20"/>
            <w:highlight w:val="green"/>
            <w:rPrChange w:id="5366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pondrá énfasis en el dom</w:delText>
        </w:r>
        <w:r w:rsidR="003517A2" w:rsidRPr="00653FEF" w:rsidDel="00653FEF">
          <w:rPr>
            <w:rFonts w:ascii="Montserrat" w:hAnsi="Montserrat"/>
            <w:sz w:val="20"/>
            <w:szCs w:val="20"/>
            <w:highlight w:val="green"/>
            <w:rPrChange w:id="536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i</w:delText>
        </w:r>
        <w:r w:rsidR="00712874" w:rsidRPr="00653FEF" w:rsidDel="00653FEF">
          <w:rPr>
            <w:rFonts w:ascii="Montserrat" w:hAnsi="Montserrat"/>
            <w:sz w:val="20"/>
            <w:szCs w:val="20"/>
            <w:highlight w:val="green"/>
            <w:rPrChange w:id="5368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nio y uso de </w:delText>
        </w:r>
        <w:r w:rsidR="007B18BA" w:rsidRPr="00653FEF" w:rsidDel="00653FEF">
          <w:rPr>
            <w:rFonts w:ascii="Montserrat" w:hAnsi="Montserrat"/>
            <w:sz w:val="20"/>
            <w:szCs w:val="20"/>
            <w:highlight w:val="green"/>
            <w:rPrChange w:id="536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técnicas psicométricas</w:delText>
        </w:r>
        <w:r w:rsidR="001B5CFD" w:rsidRPr="00653FEF" w:rsidDel="00653FEF">
          <w:rPr>
            <w:rFonts w:ascii="Montserrat" w:hAnsi="Montserrat"/>
            <w:sz w:val="20"/>
            <w:szCs w:val="20"/>
            <w:highlight w:val="green"/>
            <w:rPrChange w:id="5370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y cognitivas</w:delText>
        </w:r>
        <w:r w:rsidR="00712874" w:rsidRPr="00653FEF" w:rsidDel="00653FEF">
          <w:rPr>
            <w:rFonts w:ascii="Montserrat" w:hAnsi="Montserrat"/>
            <w:sz w:val="20"/>
            <w:szCs w:val="20"/>
            <w:highlight w:val="green"/>
            <w:rPrChange w:id="5371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relacionadas con</w:delText>
        </w:r>
        <w:r w:rsidR="007B18BA" w:rsidRPr="00653FEF" w:rsidDel="00653FEF">
          <w:rPr>
            <w:rFonts w:ascii="Montserrat" w:hAnsi="Montserrat"/>
            <w:sz w:val="20"/>
            <w:szCs w:val="20"/>
            <w:highlight w:val="green"/>
            <w:rPrChange w:id="537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: </w:delText>
        </w:r>
      </w:del>
    </w:p>
    <w:p w14:paraId="334CC720" w14:textId="62CC034C" w:rsidR="007B18BA" w:rsidRPr="00653FEF" w:rsidDel="00653FEF" w:rsidRDefault="007B18BA" w:rsidP="00C55FD3">
      <w:pPr>
        <w:pStyle w:val="Prrafodelista"/>
        <w:numPr>
          <w:ilvl w:val="0"/>
          <w:numId w:val="41"/>
        </w:numPr>
        <w:tabs>
          <w:tab w:val="left" w:pos="142"/>
        </w:tabs>
        <w:spacing w:after="0" w:line="360" w:lineRule="auto"/>
        <w:ind w:left="426" w:hanging="284"/>
        <w:jc w:val="both"/>
        <w:rPr>
          <w:del w:id="5373" w:author="Ramsés Vázquez-Lira" w:date="2020-01-14T01:00:00Z"/>
          <w:rFonts w:ascii="Montserrat" w:hAnsi="Montserrat"/>
          <w:sz w:val="20"/>
          <w:szCs w:val="20"/>
          <w:highlight w:val="green"/>
          <w:rPrChange w:id="5374" w:author="Ramsés Vázquez-Lira" w:date="2020-01-14T01:01:00Z">
            <w:rPr>
              <w:del w:id="5375" w:author="Ramsés Vázquez-Lira" w:date="2020-01-14T01:00:00Z"/>
              <w:rFonts w:ascii="Montserrat" w:hAnsi="Montserrat"/>
              <w:sz w:val="20"/>
              <w:szCs w:val="20"/>
            </w:rPr>
          </w:rPrChange>
        </w:rPr>
      </w:pPr>
      <w:del w:id="5376" w:author="Ramsés Vázquez-Lira" w:date="2020-01-14T01:00:00Z">
        <w:r w:rsidRPr="00653FEF" w:rsidDel="00653FEF">
          <w:rPr>
            <w:rFonts w:ascii="Montserrat" w:hAnsi="Montserrat"/>
            <w:sz w:val="20"/>
            <w:szCs w:val="20"/>
            <w:highlight w:val="green"/>
            <w:rPrChange w:id="537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Calibra</w:delText>
        </w:r>
        <w:r w:rsidR="001B7183" w:rsidRPr="00653FEF" w:rsidDel="00653FEF">
          <w:rPr>
            <w:rFonts w:ascii="Montserrat" w:hAnsi="Montserrat"/>
            <w:sz w:val="20"/>
            <w:szCs w:val="20"/>
            <w:highlight w:val="green"/>
            <w:rPrChange w:id="5378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ción</w:delText>
        </w:r>
        <w:r w:rsidRPr="00653FEF" w:rsidDel="00653FEF">
          <w:rPr>
            <w:rFonts w:ascii="Montserrat" w:hAnsi="Montserrat"/>
            <w:sz w:val="20"/>
            <w:szCs w:val="20"/>
            <w:highlight w:val="green"/>
            <w:rPrChange w:id="537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en T</w:delText>
        </w:r>
        <w:r w:rsidR="00023FEF" w:rsidRPr="00653FEF" w:rsidDel="00653FEF">
          <w:rPr>
            <w:rFonts w:ascii="Montserrat" w:hAnsi="Montserrat"/>
            <w:sz w:val="20"/>
            <w:szCs w:val="20"/>
            <w:highlight w:val="green"/>
            <w:rPrChange w:id="5380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eoría </w:delText>
        </w:r>
        <w:r w:rsidRPr="00653FEF" w:rsidDel="00653FEF">
          <w:rPr>
            <w:rFonts w:ascii="Montserrat" w:hAnsi="Montserrat"/>
            <w:sz w:val="20"/>
            <w:szCs w:val="20"/>
            <w:highlight w:val="green"/>
            <w:rPrChange w:id="5381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C</w:delText>
        </w:r>
        <w:r w:rsidR="00023FEF" w:rsidRPr="00653FEF" w:rsidDel="00653FEF">
          <w:rPr>
            <w:rFonts w:ascii="Montserrat" w:hAnsi="Montserrat"/>
            <w:sz w:val="20"/>
            <w:szCs w:val="20"/>
            <w:highlight w:val="green"/>
            <w:rPrChange w:id="538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lásica de los </w:delText>
        </w:r>
        <w:r w:rsidRPr="00653FEF" w:rsidDel="00653FEF">
          <w:rPr>
            <w:rFonts w:ascii="Montserrat" w:hAnsi="Montserrat"/>
            <w:sz w:val="20"/>
            <w:szCs w:val="20"/>
            <w:highlight w:val="green"/>
            <w:rPrChange w:id="5383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T</w:delText>
        </w:r>
        <w:r w:rsidR="00023FEF" w:rsidRPr="00653FEF" w:rsidDel="00653FEF">
          <w:rPr>
            <w:rFonts w:ascii="Montserrat" w:hAnsi="Montserrat"/>
            <w:sz w:val="20"/>
            <w:szCs w:val="20"/>
            <w:highlight w:val="green"/>
            <w:rPrChange w:id="5384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ests (TCT)</w:delText>
        </w:r>
      </w:del>
    </w:p>
    <w:p w14:paraId="031DDC7C" w14:textId="7ED49298" w:rsidR="007B18BA" w:rsidRPr="00653FEF" w:rsidDel="00653FEF" w:rsidRDefault="007B18BA" w:rsidP="00C55FD3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del w:id="5385" w:author="Ramsés Vázquez-Lira" w:date="2020-01-14T01:00:00Z"/>
          <w:rFonts w:ascii="Montserrat" w:hAnsi="Montserrat"/>
          <w:sz w:val="20"/>
          <w:szCs w:val="20"/>
          <w:highlight w:val="green"/>
          <w:rPrChange w:id="5386" w:author="Ramsés Vázquez-Lira" w:date="2020-01-14T01:01:00Z">
            <w:rPr>
              <w:del w:id="5387" w:author="Ramsés Vázquez-Lira" w:date="2020-01-14T01:00:00Z"/>
              <w:rFonts w:ascii="Montserrat" w:hAnsi="Montserrat"/>
              <w:sz w:val="20"/>
              <w:szCs w:val="20"/>
            </w:rPr>
          </w:rPrChange>
        </w:rPr>
      </w:pPr>
      <w:del w:id="5388" w:author="Ramsés Vázquez-Lira" w:date="2020-01-14T01:00:00Z">
        <w:r w:rsidRPr="00653FEF" w:rsidDel="00653FEF">
          <w:rPr>
            <w:rFonts w:ascii="Montserrat" w:hAnsi="Montserrat"/>
            <w:sz w:val="20"/>
            <w:szCs w:val="20"/>
            <w:highlight w:val="green"/>
            <w:rPrChange w:id="538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Análisis factorial confirmatorio </w:delText>
        </w:r>
      </w:del>
    </w:p>
    <w:p w14:paraId="3A69B79F" w14:textId="3F9F06D5" w:rsidR="007B18BA" w:rsidRPr="00653FEF" w:rsidDel="00653FEF" w:rsidRDefault="007B18BA" w:rsidP="00C55FD3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del w:id="5390" w:author="Ramsés Vázquez-Lira" w:date="2020-01-14T01:00:00Z"/>
          <w:rFonts w:ascii="Montserrat" w:hAnsi="Montserrat"/>
          <w:sz w:val="20"/>
          <w:szCs w:val="20"/>
          <w:highlight w:val="green"/>
          <w:rPrChange w:id="5391" w:author="Ramsés Vázquez-Lira" w:date="2020-01-14T01:01:00Z">
            <w:rPr>
              <w:del w:id="5392" w:author="Ramsés Vázquez-Lira" w:date="2020-01-14T01:00:00Z"/>
              <w:rFonts w:ascii="Montserrat" w:hAnsi="Montserrat"/>
              <w:sz w:val="20"/>
              <w:szCs w:val="20"/>
            </w:rPr>
          </w:rPrChange>
        </w:rPr>
      </w:pPr>
      <w:del w:id="5393" w:author="Ramsés Vázquez-Lira" w:date="2020-01-14T01:00:00Z">
        <w:r w:rsidRPr="00653FEF" w:rsidDel="00653FEF">
          <w:rPr>
            <w:rFonts w:ascii="Montserrat" w:hAnsi="Montserrat"/>
            <w:sz w:val="20"/>
            <w:szCs w:val="20"/>
            <w:highlight w:val="green"/>
            <w:rPrChange w:id="5394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Calibra</w:delText>
        </w:r>
        <w:r w:rsidR="001B7183" w:rsidRPr="00653FEF" w:rsidDel="00653FEF">
          <w:rPr>
            <w:rFonts w:ascii="Montserrat" w:hAnsi="Montserrat"/>
            <w:sz w:val="20"/>
            <w:szCs w:val="20"/>
            <w:highlight w:val="green"/>
            <w:rPrChange w:id="5395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ción</w:delText>
        </w:r>
        <w:r w:rsidRPr="00653FEF" w:rsidDel="00653FEF">
          <w:rPr>
            <w:rFonts w:ascii="Montserrat" w:hAnsi="Montserrat"/>
            <w:sz w:val="20"/>
            <w:szCs w:val="20"/>
            <w:highlight w:val="green"/>
            <w:rPrChange w:id="5396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en </w:delText>
        </w:r>
        <w:r w:rsidR="00023FEF" w:rsidRPr="00653FEF" w:rsidDel="00653FEF">
          <w:rPr>
            <w:rFonts w:ascii="Montserrat" w:hAnsi="Montserrat"/>
            <w:sz w:val="20"/>
            <w:szCs w:val="20"/>
            <w:highlight w:val="green"/>
            <w:rPrChange w:id="539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Teoría de Respuesta al </w:delText>
        </w:r>
        <w:r w:rsidR="002410B9" w:rsidRPr="00653FEF" w:rsidDel="00653FEF">
          <w:rPr>
            <w:rFonts w:ascii="Montserrat" w:hAnsi="Montserrat"/>
            <w:sz w:val="20"/>
            <w:szCs w:val="20"/>
            <w:highlight w:val="green"/>
            <w:rPrChange w:id="5398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Ítem</w:delText>
        </w:r>
        <w:r w:rsidR="00023FEF" w:rsidRPr="00653FEF" w:rsidDel="00653FEF">
          <w:rPr>
            <w:rFonts w:ascii="Montserrat" w:hAnsi="Montserrat"/>
            <w:sz w:val="20"/>
            <w:szCs w:val="20"/>
            <w:highlight w:val="green"/>
            <w:rPrChange w:id="539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(</w:delText>
        </w:r>
        <w:r w:rsidRPr="00653FEF" w:rsidDel="00653FEF">
          <w:rPr>
            <w:rFonts w:ascii="Montserrat" w:hAnsi="Montserrat"/>
            <w:sz w:val="20"/>
            <w:szCs w:val="20"/>
            <w:highlight w:val="green"/>
            <w:rPrChange w:id="5400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TR</w:delText>
        </w:r>
        <w:r w:rsidR="002410B9" w:rsidRPr="00653FEF" w:rsidDel="00653FEF">
          <w:rPr>
            <w:rFonts w:ascii="Montserrat" w:hAnsi="Montserrat"/>
            <w:sz w:val="20"/>
            <w:szCs w:val="20"/>
            <w:highlight w:val="green"/>
            <w:rPrChange w:id="5401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I</w:delText>
        </w:r>
        <w:r w:rsidR="0069140E" w:rsidRPr="00653FEF" w:rsidDel="00653FEF">
          <w:rPr>
            <w:rFonts w:ascii="Montserrat" w:hAnsi="Montserrat"/>
            <w:sz w:val="20"/>
            <w:szCs w:val="20"/>
            <w:highlight w:val="green"/>
            <w:rPrChange w:id="540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)</w:delText>
        </w:r>
      </w:del>
    </w:p>
    <w:p w14:paraId="2A90DBD3" w14:textId="75DD71A2" w:rsidR="0011190F" w:rsidRPr="00653FEF" w:rsidDel="00653FEF" w:rsidRDefault="0011190F" w:rsidP="00C55FD3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del w:id="5403" w:author="Ramsés Vázquez-Lira" w:date="2020-01-14T01:00:00Z"/>
          <w:rFonts w:ascii="Montserrat" w:hAnsi="Montserrat"/>
          <w:sz w:val="20"/>
          <w:szCs w:val="20"/>
          <w:highlight w:val="green"/>
          <w:rPrChange w:id="5404" w:author="Ramsés Vázquez-Lira" w:date="2020-01-14T01:01:00Z">
            <w:rPr>
              <w:del w:id="5405" w:author="Ramsés Vázquez-Lira" w:date="2020-01-14T01:00:00Z"/>
              <w:rFonts w:ascii="Montserrat" w:hAnsi="Montserrat"/>
              <w:sz w:val="20"/>
              <w:szCs w:val="20"/>
            </w:rPr>
          </w:rPrChange>
        </w:rPr>
      </w:pPr>
      <w:del w:id="5406" w:author="Ramsés Vázquez-Lira" w:date="2020-01-14T01:00:00Z">
        <w:r w:rsidRPr="00653FEF" w:rsidDel="00653FEF">
          <w:rPr>
            <w:rFonts w:ascii="Montserrat" w:hAnsi="Montserrat"/>
            <w:sz w:val="20"/>
            <w:szCs w:val="20"/>
            <w:highlight w:val="green"/>
            <w:rPrChange w:id="540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Reportes y protocolos verbales con técnicas de pensamiento en voz alta (concurrentes y retrospectivos)</w:delText>
        </w:r>
      </w:del>
    </w:p>
    <w:p w14:paraId="6514FB24" w14:textId="4B5D4238" w:rsidR="0011190F" w:rsidRPr="00653FEF" w:rsidDel="00653FEF" w:rsidRDefault="0011190F" w:rsidP="00C55FD3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del w:id="5408" w:author="Ramsés Vázquez-Lira" w:date="2020-01-14T01:00:00Z"/>
          <w:rFonts w:ascii="Montserrat" w:hAnsi="Montserrat"/>
          <w:sz w:val="20"/>
          <w:szCs w:val="20"/>
          <w:highlight w:val="green"/>
          <w:rPrChange w:id="5409" w:author="Ramsés Vázquez-Lira" w:date="2020-01-14T01:01:00Z">
            <w:rPr>
              <w:del w:id="5410" w:author="Ramsés Vázquez-Lira" w:date="2020-01-14T01:00:00Z"/>
              <w:rFonts w:ascii="Montserrat" w:hAnsi="Montserrat"/>
              <w:sz w:val="20"/>
              <w:szCs w:val="20"/>
            </w:rPr>
          </w:rPrChange>
        </w:rPr>
      </w:pPr>
      <w:del w:id="5411" w:author="Ramsés Vázquez-Lira" w:date="2020-01-14T01:00:00Z">
        <w:r w:rsidRPr="00653FEF" w:rsidDel="00653FEF">
          <w:rPr>
            <w:rFonts w:ascii="Montserrat" w:hAnsi="Montserrat"/>
            <w:sz w:val="20"/>
            <w:szCs w:val="20"/>
            <w:highlight w:val="green"/>
            <w:rPrChange w:id="541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Técnicas de seguimiento del sendero de la vista</w:delText>
        </w:r>
      </w:del>
    </w:p>
    <w:p w14:paraId="139BC181" w14:textId="60284FC2" w:rsidR="0011190F" w:rsidRPr="00653FEF" w:rsidDel="00653FEF" w:rsidRDefault="0011190F" w:rsidP="00C55FD3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del w:id="5413" w:author="Ramsés Vázquez-Lira" w:date="2020-01-14T01:00:00Z"/>
          <w:rFonts w:ascii="Montserrat" w:hAnsi="Montserrat"/>
          <w:sz w:val="20"/>
          <w:szCs w:val="20"/>
          <w:highlight w:val="green"/>
          <w:rPrChange w:id="5414" w:author="Ramsés Vázquez-Lira" w:date="2020-01-14T01:01:00Z">
            <w:rPr>
              <w:del w:id="5415" w:author="Ramsés Vázquez-Lira" w:date="2020-01-14T01:00:00Z"/>
              <w:rFonts w:ascii="Montserrat" w:hAnsi="Montserrat"/>
              <w:sz w:val="20"/>
              <w:szCs w:val="20"/>
            </w:rPr>
          </w:rPrChange>
        </w:rPr>
      </w:pPr>
      <w:del w:id="5416" w:author="Ramsés Vázquez-Lira" w:date="2020-01-14T01:00:00Z">
        <w:r w:rsidRPr="00653FEF" w:rsidDel="00653FEF">
          <w:rPr>
            <w:rFonts w:ascii="Montserrat" w:hAnsi="Montserrat"/>
            <w:sz w:val="20"/>
            <w:szCs w:val="20"/>
            <w:highlight w:val="green"/>
            <w:rPrChange w:id="541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Análisis cronométrico de respuesta</w:delText>
        </w:r>
      </w:del>
    </w:p>
    <w:p w14:paraId="5C38E3F7" w14:textId="22387A45" w:rsidR="00847C60" w:rsidRPr="00653FEF" w:rsidDel="00653FEF" w:rsidRDefault="007B18BA" w:rsidP="00C55FD3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del w:id="5418" w:author="Ramsés Vázquez-Lira" w:date="2020-01-14T01:00:00Z"/>
          <w:rFonts w:ascii="Montserrat" w:hAnsi="Montserrat"/>
          <w:sz w:val="20"/>
          <w:szCs w:val="20"/>
          <w:highlight w:val="green"/>
          <w:rPrChange w:id="5419" w:author="Ramsés Vázquez-Lira" w:date="2020-01-14T01:01:00Z">
            <w:rPr>
              <w:del w:id="5420" w:author="Ramsés Vázquez-Lira" w:date="2020-01-14T01:00:00Z"/>
              <w:rFonts w:ascii="Montserrat" w:hAnsi="Montserrat"/>
              <w:sz w:val="20"/>
              <w:szCs w:val="20"/>
            </w:rPr>
          </w:rPrChange>
        </w:rPr>
      </w:pPr>
      <w:del w:id="5421" w:author="Ramsés Vázquez-Lira" w:date="2020-01-14T01:00:00Z">
        <w:r w:rsidRPr="00653FEF" w:rsidDel="00653FEF">
          <w:rPr>
            <w:rFonts w:ascii="Montserrat" w:hAnsi="Montserrat"/>
            <w:sz w:val="20"/>
            <w:szCs w:val="20"/>
            <w:highlight w:val="green"/>
            <w:rPrChange w:id="542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Modelos DINA</w:delText>
        </w:r>
        <w:r w:rsidR="00EE5FDC" w:rsidRPr="00653FEF" w:rsidDel="00653FEF">
          <w:rPr>
            <w:rFonts w:ascii="Montserrat" w:hAnsi="Montserrat"/>
            <w:sz w:val="20"/>
            <w:szCs w:val="20"/>
            <w:highlight w:val="green"/>
            <w:rPrChange w:id="5423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, </w:delText>
        </w:r>
        <w:r w:rsidR="0011190F" w:rsidRPr="00653FEF" w:rsidDel="00653FEF">
          <w:rPr>
            <w:rFonts w:ascii="Montserrat" w:hAnsi="Montserrat"/>
            <w:sz w:val="20"/>
            <w:szCs w:val="20"/>
            <w:highlight w:val="green"/>
            <w:rPrChange w:id="5424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DINO</w:delText>
        </w:r>
        <w:r w:rsidR="00EE5FDC" w:rsidRPr="00653FEF" w:rsidDel="00653FEF">
          <w:rPr>
            <w:rFonts w:ascii="Montserrat" w:hAnsi="Montserrat"/>
            <w:sz w:val="20"/>
            <w:szCs w:val="20"/>
            <w:highlight w:val="green"/>
            <w:rPrChange w:id="5425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, G-DINA.</w:delText>
        </w:r>
      </w:del>
    </w:p>
    <w:p w14:paraId="5A8FFDD3" w14:textId="6A6EF222" w:rsidR="002760D5" w:rsidRPr="00653FEF" w:rsidRDefault="007B18BA" w:rsidP="00C55FD3">
      <w:pPr>
        <w:tabs>
          <w:tab w:val="left" w:pos="142"/>
        </w:tabs>
        <w:spacing w:line="360" w:lineRule="auto"/>
        <w:jc w:val="both"/>
        <w:rPr>
          <w:rFonts w:ascii="Montserrat" w:hAnsi="Montserrat"/>
          <w:sz w:val="20"/>
          <w:szCs w:val="20"/>
          <w:highlight w:val="green"/>
          <w:rPrChange w:id="5426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</w:pPr>
      <w:commentRangeStart w:id="5427"/>
      <w:del w:id="5428" w:author="Ramsés Vázquez-Lira" w:date="2020-01-14T00:59:00Z">
        <w:r w:rsidRPr="00653FEF" w:rsidDel="00653FEF">
          <w:rPr>
            <w:rFonts w:ascii="Montserrat" w:hAnsi="Montserrat"/>
            <w:sz w:val="20"/>
            <w:szCs w:val="20"/>
            <w:highlight w:val="green"/>
            <w:rPrChange w:id="542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Para </w:delText>
        </w:r>
      </w:del>
      <w:r w:rsidRPr="00653FEF">
        <w:rPr>
          <w:rFonts w:ascii="Montserrat" w:hAnsi="Montserrat"/>
          <w:sz w:val="20"/>
          <w:szCs w:val="20"/>
          <w:highlight w:val="green"/>
          <w:rPrChange w:id="5430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mantener la calidad técnica de los instrumentos de valoración a l</w:t>
      </w:r>
      <w:r w:rsidR="003517A2" w:rsidRPr="00653FEF">
        <w:rPr>
          <w:rFonts w:ascii="Montserrat" w:hAnsi="Montserrat"/>
          <w:sz w:val="20"/>
          <w:szCs w:val="20"/>
          <w:highlight w:val="green"/>
          <w:rPrChange w:id="5431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argo plazo</w:t>
      </w:r>
      <w:del w:id="5432" w:author="Ramsés Vázquez-Lira" w:date="2020-01-14T00:59:00Z">
        <w:r w:rsidR="003517A2" w:rsidRPr="00653FEF" w:rsidDel="00653FEF">
          <w:rPr>
            <w:rFonts w:ascii="Montserrat" w:hAnsi="Montserrat"/>
            <w:sz w:val="20"/>
            <w:szCs w:val="20"/>
            <w:highlight w:val="green"/>
            <w:rPrChange w:id="5433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,</w:delText>
        </w:r>
        <w:r w:rsidRPr="00653FEF" w:rsidDel="00653FEF">
          <w:rPr>
            <w:rFonts w:ascii="Montserrat" w:hAnsi="Montserrat"/>
            <w:sz w:val="20"/>
            <w:szCs w:val="20"/>
            <w:highlight w:val="green"/>
            <w:rPrChange w:id="5434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</w:delText>
        </w:r>
        <w:r w:rsidR="003517A2" w:rsidRPr="00653FEF" w:rsidDel="00653FEF">
          <w:rPr>
            <w:rFonts w:ascii="Montserrat" w:hAnsi="Montserrat"/>
            <w:sz w:val="20"/>
            <w:szCs w:val="20"/>
            <w:highlight w:val="green"/>
            <w:rPrChange w:id="5435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el Prestador de Servicios ofrecerá </w:delText>
        </w:r>
        <w:r w:rsidR="00DC6DB4" w:rsidRPr="00653FEF" w:rsidDel="00653FEF">
          <w:rPr>
            <w:rFonts w:ascii="Montserrat" w:hAnsi="Montserrat"/>
            <w:sz w:val="20"/>
            <w:szCs w:val="20"/>
            <w:highlight w:val="green"/>
            <w:rPrChange w:id="5436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capacitación </w:delText>
        </w:r>
        <w:r w:rsidR="003517A2" w:rsidRPr="00653FEF" w:rsidDel="00653FEF">
          <w:rPr>
            <w:rFonts w:ascii="Montserrat" w:hAnsi="Montserrat"/>
            <w:sz w:val="20"/>
            <w:szCs w:val="20"/>
            <w:highlight w:val="green"/>
            <w:rPrChange w:id="543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a </w:delText>
        </w:r>
        <w:r w:rsidR="006D581B" w:rsidRPr="00653FEF" w:rsidDel="00653FEF">
          <w:rPr>
            <w:rFonts w:ascii="Montserrat" w:hAnsi="Montserrat"/>
            <w:sz w:val="20"/>
            <w:szCs w:val="20"/>
            <w:highlight w:val="green"/>
            <w:rPrChange w:id="5438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al menos</w:delText>
        </w:r>
        <w:r w:rsidR="002760D5" w:rsidRPr="00653FEF" w:rsidDel="00653FEF">
          <w:rPr>
            <w:rFonts w:ascii="Montserrat" w:hAnsi="Montserrat"/>
            <w:sz w:val="20"/>
            <w:szCs w:val="20"/>
            <w:highlight w:val="green"/>
            <w:rPrChange w:id="543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</w:delText>
        </w:r>
        <w:r w:rsidR="006D581B" w:rsidRPr="00653FEF" w:rsidDel="00653FEF">
          <w:rPr>
            <w:rFonts w:ascii="Montserrat" w:hAnsi="Montserrat"/>
            <w:sz w:val="20"/>
            <w:szCs w:val="20"/>
            <w:highlight w:val="green"/>
            <w:rPrChange w:id="5440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seis integrantes de</w:delText>
        </w:r>
        <w:r w:rsidR="003517A2" w:rsidRPr="00653FEF" w:rsidDel="00653FEF">
          <w:rPr>
            <w:rFonts w:ascii="Montserrat" w:hAnsi="Montserrat"/>
            <w:sz w:val="20"/>
            <w:szCs w:val="20"/>
            <w:highlight w:val="green"/>
            <w:rPrChange w:id="5441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l equipo técnico de</w:delText>
        </w:r>
        <w:r w:rsidR="006D581B" w:rsidRPr="00653FEF" w:rsidDel="00653FEF">
          <w:rPr>
            <w:rFonts w:ascii="Montserrat" w:hAnsi="Montserrat"/>
            <w:sz w:val="20"/>
            <w:szCs w:val="20"/>
            <w:highlight w:val="green"/>
            <w:rPrChange w:id="544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la USICAMM, </w:delText>
        </w:r>
        <w:r w:rsidR="003517A2" w:rsidRPr="00653FEF" w:rsidDel="00653FEF">
          <w:rPr>
            <w:rFonts w:ascii="Montserrat" w:hAnsi="Montserrat"/>
            <w:sz w:val="20"/>
            <w:szCs w:val="20"/>
            <w:highlight w:val="green"/>
            <w:rPrChange w:id="5443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quienes tienen a su cargo las tareas de </w:delText>
        </w:r>
        <w:r w:rsidR="002760D5" w:rsidRPr="00653FEF" w:rsidDel="00653FEF">
          <w:rPr>
            <w:rFonts w:ascii="Montserrat" w:hAnsi="Montserrat"/>
            <w:sz w:val="20"/>
            <w:szCs w:val="20"/>
            <w:highlight w:val="green"/>
            <w:rPrChange w:id="5444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medición y tratamiento de datos</w:delText>
        </w:r>
      </w:del>
      <w:r w:rsidR="002760D5" w:rsidRPr="00653FEF">
        <w:rPr>
          <w:rFonts w:ascii="Montserrat" w:hAnsi="Montserrat"/>
          <w:sz w:val="20"/>
          <w:szCs w:val="20"/>
          <w:highlight w:val="green"/>
          <w:rPrChange w:id="5445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. </w:t>
      </w:r>
      <w:r w:rsidR="003517A2" w:rsidRPr="00653FEF">
        <w:rPr>
          <w:rFonts w:ascii="Montserrat" w:hAnsi="Montserrat"/>
          <w:sz w:val="20"/>
          <w:szCs w:val="20"/>
          <w:highlight w:val="green"/>
          <w:rPrChange w:id="5446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Lo anterior con el fin de que </w:t>
      </w:r>
      <w:r w:rsidR="003A660E" w:rsidRPr="00653FEF">
        <w:rPr>
          <w:rFonts w:ascii="Montserrat" w:hAnsi="Montserrat"/>
          <w:sz w:val="20"/>
          <w:szCs w:val="20"/>
          <w:highlight w:val="green"/>
          <w:rPrChange w:id="5447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personal técnico de la USICAM</w:t>
      </w:r>
      <w:r w:rsidR="001B7183" w:rsidRPr="00653FEF">
        <w:rPr>
          <w:rFonts w:ascii="Montserrat" w:hAnsi="Montserrat"/>
          <w:sz w:val="20"/>
          <w:szCs w:val="20"/>
          <w:highlight w:val="green"/>
          <w:rPrChange w:id="5448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M</w:t>
      </w:r>
      <w:r w:rsidR="003A660E" w:rsidRPr="00653FEF">
        <w:rPr>
          <w:rFonts w:ascii="Montserrat" w:hAnsi="Montserrat"/>
          <w:sz w:val="20"/>
          <w:szCs w:val="20"/>
          <w:highlight w:val="green"/>
          <w:rPrChange w:id="5449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 adquiera </w:t>
      </w:r>
      <w:r w:rsidR="006D581B" w:rsidRPr="00653FEF">
        <w:rPr>
          <w:rFonts w:ascii="Montserrat" w:hAnsi="Montserrat"/>
          <w:sz w:val="20"/>
          <w:szCs w:val="20"/>
          <w:highlight w:val="green"/>
          <w:rPrChange w:id="5450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los </w:t>
      </w:r>
      <w:r w:rsidR="003A660E" w:rsidRPr="00653FEF">
        <w:rPr>
          <w:rFonts w:ascii="Montserrat" w:hAnsi="Montserrat"/>
          <w:sz w:val="20"/>
          <w:szCs w:val="20"/>
          <w:highlight w:val="green"/>
          <w:rPrChange w:id="5451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conocimiento</w:t>
      </w:r>
      <w:r w:rsidR="006D581B" w:rsidRPr="00653FEF">
        <w:rPr>
          <w:rFonts w:ascii="Montserrat" w:hAnsi="Montserrat"/>
          <w:sz w:val="20"/>
          <w:szCs w:val="20"/>
          <w:highlight w:val="green"/>
          <w:rPrChange w:id="5452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s</w:t>
      </w:r>
      <w:r w:rsidR="003A660E" w:rsidRPr="00653FEF">
        <w:rPr>
          <w:rFonts w:ascii="Montserrat" w:hAnsi="Montserrat"/>
          <w:sz w:val="20"/>
          <w:szCs w:val="20"/>
          <w:highlight w:val="green"/>
          <w:rPrChange w:id="5453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 </w:t>
      </w:r>
      <w:ins w:id="5454" w:author="Ramsés Vázquez-Lira" w:date="2020-01-14T01:00:00Z">
        <w:r w:rsidR="00653FEF" w:rsidRPr="00653FEF">
          <w:rPr>
            <w:rFonts w:ascii="Montserrat" w:hAnsi="Montserrat"/>
            <w:sz w:val="20"/>
            <w:szCs w:val="20"/>
            <w:highlight w:val="green"/>
            <w:rPrChange w:id="5455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t>y habilidades</w:t>
        </w:r>
      </w:ins>
      <w:del w:id="5456" w:author="Ramsés Vázquez-Lira" w:date="2020-01-14T01:00:00Z">
        <w:r w:rsidR="006D581B" w:rsidRPr="00653FEF" w:rsidDel="00653FEF">
          <w:rPr>
            <w:rFonts w:ascii="Montserrat" w:hAnsi="Montserrat"/>
            <w:sz w:val="20"/>
            <w:szCs w:val="20"/>
            <w:highlight w:val="green"/>
            <w:rPrChange w:id="545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base</w:delText>
        </w:r>
      </w:del>
      <w:r w:rsidR="006D581B" w:rsidRPr="00653FEF">
        <w:rPr>
          <w:rFonts w:ascii="Montserrat" w:hAnsi="Montserrat"/>
          <w:sz w:val="20"/>
          <w:szCs w:val="20"/>
          <w:highlight w:val="green"/>
          <w:rPrChange w:id="5458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 </w:t>
      </w:r>
      <w:r w:rsidR="003A660E" w:rsidRPr="00653FEF">
        <w:rPr>
          <w:rFonts w:ascii="Montserrat" w:hAnsi="Montserrat"/>
          <w:sz w:val="20"/>
          <w:szCs w:val="20"/>
          <w:highlight w:val="green"/>
          <w:rPrChange w:id="5459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sobre</w:t>
      </w:r>
      <w:r w:rsidR="006D581B" w:rsidRPr="00653FEF">
        <w:rPr>
          <w:rFonts w:ascii="Montserrat" w:hAnsi="Montserrat"/>
          <w:sz w:val="20"/>
          <w:szCs w:val="20"/>
          <w:highlight w:val="green"/>
          <w:rPrChange w:id="5460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 el funcionamiento y las ventajas asociadas a la aplicación de</w:t>
      </w:r>
      <w:r w:rsidR="003A660E" w:rsidRPr="00653FEF">
        <w:rPr>
          <w:rFonts w:ascii="Montserrat" w:hAnsi="Montserrat"/>
          <w:sz w:val="20"/>
          <w:szCs w:val="20"/>
          <w:highlight w:val="green"/>
          <w:rPrChange w:id="5461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 </w:t>
      </w:r>
      <w:r w:rsidR="00C849FA" w:rsidRPr="00653FEF">
        <w:rPr>
          <w:rFonts w:ascii="Montserrat" w:hAnsi="Montserrat"/>
          <w:sz w:val="20"/>
          <w:szCs w:val="20"/>
          <w:highlight w:val="green"/>
          <w:rPrChange w:id="5462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los modelos</w:t>
      </w:r>
      <w:r w:rsidR="00DD43DB" w:rsidRPr="00653FEF">
        <w:rPr>
          <w:rFonts w:ascii="Montserrat" w:hAnsi="Montserrat"/>
          <w:sz w:val="20"/>
          <w:szCs w:val="20"/>
          <w:highlight w:val="green"/>
          <w:rPrChange w:id="5463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 Diagnóstico Cognitivo</w:t>
      </w:r>
      <w:r w:rsidR="003A660E" w:rsidRPr="00653FEF">
        <w:rPr>
          <w:rFonts w:ascii="Montserrat" w:hAnsi="Montserrat"/>
          <w:sz w:val="20"/>
          <w:szCs w:val="20"/>
          <w:highlight w:val="green"/>
          <w:rPrChange w:id="5464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 y </w:t>
      </w:r>
      <w:r w:rsidR="006D581B" w:rsidRPr="00653FEF">
        <w:rPr>
          <w:rFonts w:ascii="Montserrat" w:hAnsi="Montserrat"/>
          <w:sz w:val="20"/>
          <w:szCs w:val="20"/>
          <w:highlight w:val="green"/>
          <w:rPrChange w:id="5465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de la Teoría de Respuesta al Ítem</w:t>
      </w:r>
      <w:r w:rsidR="003A660E" w:rsidRPr="00653FEF">
        <w:rPr>
          <w:rFonts w:ascii="Montserrat" w:hAnsi="Montserrat"/>
          <w:sz w:val="20"/>
          <w:szCs w:val="20"/>
          <w:highlight w:val="green"/>
          <w:rPrChange w:id="5466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, </w:t>
      </w:r>
      <w:r w:rsidR="003517A2" w:rsidRPr="00653FEF">
        <w:rPr>
          <w:rFonts w:ascii="Montserrat" w:hAnsi="Montserrat"/>
          <w:sz w:val="20"/>
          <w:szCs w:val="20"/>
          <w:highlight w:val="green"/>
          <w:rPrChange w:id="5467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y estar así </w:t>
      </w:r>
      <w:commentRangeEnd w:id="5427"/>
      <w:r w:rsidR="000117D8" w:rsidRPr="00653FEF">
        <w:rPr>
          <w:rStyle w:val="Refdecomentario"/>
          <w:highlight w:val="green"/>
          <w:rPrChange w:id="5468" w:author="Ramsés Vázquez-Lira" w:date="2020-01-14T01:01:00Z">
            <w:rPr>
              <w:rStyle w:val="Refdecomentario"/>
            </w:rPr>
          </w:rPrChange>
        </w:rPr>
        <w:commentReference w:id="5427"/>
      </w:r>
      <w:r w:rsidR="003517A2" w:rsidRPr="00653FEF">
        <w:rPr>
          <w:rFonts w:ascii="Montserrat" w:hAnsi="Montserrat"/>
          <w:sz w:val="20"/>
          <w:szCs w:val="20"/>
          <w:highlight w:val="green"/>
          <w:rPrChange w:id="5469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en posibilidades de </w:t>
      </w:r>
      <w:r w:rsidR="00DD43DB" w:rsidRPr="00653FEF">
        <w:rPr>
          <w:rFonts w:ascii="Montserrat" w:hAnsi="Montserrat"/>
          <w:sz w:val="20"/>
          <w:szCs w:val="20"/>
          <w:highlight w:val="green"/>
          <w:rPrChange w:id="5470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replicar </w:t>
      </w:r>
      <w:del w:id="5471" w:author="DANIELA ARENAS MENESES" w:date="2020-01-14T22:53:00Z">
        <w:r w:rsidR="00DD43DB" w:rsidRPr="00653FEF" w:rsidDel="009C1DF0">
          <w:rPr>
            <w:rFonts w:ascii="Montserrat" w:hAnsi="Montserrat"/>
            <w:sz w:val="20"/>
            <w:szCs w:val="20"/>
            <w:highlight w:val="green"/>
            <w:rPrChange w:id="547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e</w:delText>
        </w:r>
      </w:del>
      <w:r w:rsidR="00DD43DB" w:rsidRPr="00653FEF">
        <w:rPr>
          <w:rFonts w:ascii="Montserrat" w:hAnsi="Montserrat"/>
          <w:sz w:val="20"/>
          <w:szCs w:val="20"/>
          <w:highlight w:val="green"/>
          <w:rPrChange w:id="5473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l</w:t>
      </w:r>
      <w:ins w:id="5474" w:author="DANIELA ARENAS MENESES" w:date="2020-01-14T22:53:00Z">
        <w:r w:rsidR="009C1DF0">
          <w:rPr>
            <w:rFonts w:ascii="Montserrat" w:hAnsi="Montserrat"/>
            <w:sz w:val="20"/>
            <w:szCs w:val="20"/>
            <w:highlight w:val="green"/>
          </w:rPr>
          <w:t>os</w:t>
        </w:r>
      </w:ins>
      <w:r w:rsidR="00DD43DB" w:rsidRPr="00653FEF">
        <w:rPr>
          <w:rFonts w:ascii="Montserrat" w:hAnsi="Montserrat"/>
          <w:sz w:val="20"/>
          <w:szCs w:val="20"/>
          <w:highlight w:val="green"/>
          <w:rPrChange w:id="5475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 análisis y </w:t>
      </w:r>
      <w:r w:rsidR="003517A2" w:rsidRPr="00653FEF">
        <w:rPr>
          <w:rFonts w:ascii="Montserrat" w:hAnsi="Montserrat"/>
          <w:sz w:val="20"/>
          <w:szCs w:val="20"/>
          <w:highlight w:val="green"/>
          <w:rPrChange w:id="5476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la </w:t>
      </w:r>
      <w:r w:rsidR="00DD43DB" w:rsidRPr="00653FEF">
        <w:rPr>
          <w:rFonts w:ascii="Montserrat" w:hAnsi="Montserrat"/>
          <w:sz w:val="20"/>
          <w:szCs w:val="20"/>
          <w:highlight w:val="green"/>
          <w:rPrChange w:id="5477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extracción de información de l</w:t>
      </w:r>
      <w:r w:rsidR="003517A2" w:rsidRPr="00653FEF">
        <w:rPr>
          <w:rFonts w:ascii="Montserrat" w:hAnsi="Montserrat"/>
          <w:sz w:val="20"/>
          <w:szCs w:val="20"/>
          <w:highlight w:val="green"/>
          <w:rPrChange w:id="5478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o</w:t>
      </w:r>
      <w:r w:rsidR="00DD43DB" w:rsidRPr="00653FEF">
        <w:rPr>
          <w:rFonts w:ascii="Montserrat" w:hAnsi="Montserrat"/>
          <w:sz w:val="20"/>
          <w:szCs w:val="20"/>
          <w:highlight w:val="green"/>
          <w:rPrChange w:id="5479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s </w:t>
      </w:r>
      <w:r w:rsidR="003517A2" w:rsidRPr="00653FEF">
        <w:rPr>
          <w:rFonts w:ascii="Montserrat" w:hAnsi="Montserrat"/>
          <w:sz w:val="20"/>
          <w:szCs w:val="20"/>
          <w:highlight w:val="green"/>
          <w:rPrChange w:id="5480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instrumentos</w:t>
      </w:r>
      <w:r w:rsidR="00DD43DB" w:rsidRPr="00653FEF">
        <w:rPr>
          <w:rFonts w:ascii="Montserrat" w:hAnsi="Montserrat"/>
          <w:sz w:val="20"/>
          <w:szCs w:val="20"/>
          <w:highlight w:val="green"/>
          <w:rPrChange w:id="5481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 desarrollad</w:t>
      </w:r>
      <w:r w:rsidR="003517A2" w:rsidRPr="00653FEF">
        <w:rPr>
          <w:rFonts w:ascii="Montserrat" w:hAnsi="Montserrat"/>
          <w:sz w:val="20"/>
          <w:szCs w:val="20"/>
          <w:highlight w:val="green"/>
          <w:rPrChange w:id="5482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o</w:t>
      </w:r>
      <w:r w:rsidR="00DD43DB" w:rsidRPr="00653FEF">
        <w:rPr>
          <w:rFonts w:ascii="Montserrat" w:hAnsi="Montserrat"/>
          <w:sz w:val="20"/>
          <w:szCs w:val="20"/>
          <w:highlight w:val="green"/>
          <w:rPrChange w:id="5483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s por el Prestador de Servicios</w:t>
      </w:r>
      <w:r w:rsidR="003517A2" w:rsidRPr="00653FEF">
        <w:rPr>
          <w:rFonts w:ascii="Montserrat" w:hAnsi="Montserrat"/>
          <w:sz w:val="20"/>
          <w:szCs w:val="20"/>
          <w:highlight w:val="green"/>
          <w:rPrChange w:id="5484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>, en procesos de aplicación posteriores</w:t>
      </w:r>
      <w:r w:rsidR="00DD43DB" w:rsidRPr="00653FEF">
        <w:rPr>
          <w:rFonts w:ascii="Montserrat" w:hAnsi="Montserrat"/>
          <w:sz w:val="20"/>
          <w:szCs w:val="20"/>
          <w:highlight w:val="green"/>
          <w:rPrChange w:id="5485" w:author="Ramsés Vázquez-Lira" w:date="2020-01-14T01:01:00Z">
            <w:rPr>
              <w:rFonts w:ascii="Montserrat" w:hAnsi="Montserrat"/>
              <w:sz w:val="20"/>
              <w:szCs w:val="20"/>
            </w:rPr>
          </w:rPrChange>
        </w:rPr>
        <w:t xml:space="preserve">. </w:t>
      </w:r>
    </w:p>
    <w:p w14:paraId="18490B54" w14:textId="6EAEF85B" w:rsidR="00DD43DB" w:rsidRPr="00653FEF" w:rsidDel="005C59DB" w:rsidRDefault="003517A2" w:rsidP="00C55FD3">
      <w:pPr>
        <w:tabs>
          <w:tab w:val="left" w:pos="142"/>
        </w:tabs>
        <w:spacing w:after="0" w:line="360" w:lineRule="auto"/>
        <w:jc w:val="both"/>
        <w:rPr>
          <w:del w:id="5486" w:author="Ruth Guevara" w:date="2020-01-14T21:25:00Z"/>
          <w:rFonts w:ascii="Montserrat" w:hAnsi="Montserrat"/>
          <w:sz w:val="20"/>
          <w:szCs w:val="20"/>
          <w:highlight w:val="green"/>
          <w:rPrChange w:id="5487" w:author="Ramsés Vázquez-Lira" w:date="2020-01-14T01:01:00Z">
            <w:rPr>
              <w:del w:id="5488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del w:id="5489" w:author="Ruth Guevara" w:date="2020-01-14T21:25:00Z">
        <w:r w:rsidRPr="00653FEF" w:rsidDel="005C59DB">
          <w:rPr>
            <w:rFonts w:ascii="Montserrat" w:hAnsi="Montserrat"/>
            <w:sz w:val="20"/>
            <w:szCs w:val="20"/>
            <w:highlight w:val="green"/>
            <w:rPrChange w:id="5490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La</w:delText>
        </w:r>
        <w:r w:rsidR="00DD43DB" w:rsidRPr="00653FEF" w:rsidDel="005C59DB">
          <w:rPr>
            <w:rFonts w:ascii="Montserrat" w:hAnsi="Montserrat"/>
            <w:sz w:val="20"/>
            <w:szCs w:val="20"/>
            <w:highlight w:val="green"/>
            <w:rPrChange w:id="5491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capacitación </w:delText>
        </w:r>
        <w:r w:rsidR="006D581B" w:rsidRPr="00653FEF" w:rsidDel="005C59DB">
          <w:rPr>
            <w:rFonts w:ascii="Montserrat" w:hAnsi="Montserrat"/>
            <w:sz w:val="20"/>
            <w:szCs w:val="20"/>
            <w:highlight w:val="green"/>
            <w:rPrChange w:id="549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considera</w:delText>
        </w:r>
        <w:r w:rsidR="00523658" w:rsidRPr="00653FEF" w:rsidDel="005C59DB">
          <w:rPr>
            <w:rFonts w:ascii="Montserrat" w:hAnsi="Montserrat"/>
            <w:sz w:val="20"/>
            <w:szCs w:val="20"/>
            <w:highlight w:val="green"/>
            <w:rPrChange w:id="5493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:</w:delText>
        </w:r>
        <w:r w:rsidR="00DD43DB" w:rsidRPr="00653FEF" w:rsidDel="005C59DB">
          <w:rPr>
            <w:rFonts w:ascii="Montserrat" w:hAnsi="Montserrat"/>
            <w:sz w:val="20"/>
            <w:szCs w:val="20"/>
            <w:highlight w:val="green"/>
            <w:rPrChange w:id="5494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</w:delText>
        </w:r>
      </w:del>
    </w:p>
    <w:p w14:paraId="5DFFDBE2" w14:textId="266AE503" w:rsidR="00DD43DB" w:rsidRPr="00653FEF" w:rsidDel="005C59DB" w:rsidRDefault="006D581B" w:rsidP="00C55FD3">
      <w:pPr>
        <w:pStyle w:val="Prrafodelista"/>
        <w:numPr>
          <w:ilvl w:val="0"/>
          <w:numId w:val="50"/>
        </w:numPr>
        <w:tabs>
          <w:tab w:val="left" w:pos="142"/>
        </w:tabs>
        <w:spacing w:after="0" w:line="360" w:lineRule="auto"/>
        <w:jc w:val="both"/>
        <w:rPr>
          <w:del w:id="5495" w:author="Ruth Guevara" w:date="2020-01-14T21:25:00Z"/>
          <w:rFonts w:ascii="Montserrat" w:hAnsi="Montserrat"/>
          <w:sz w:val="20"/>
          <w:szCs w:val="20"/>
          <w:highlight w:val="green"/>
          <w:rPrChange w:id="5496" w:author="Ramsés Vázquez-Lira" w:date="2020-01-14T01:01:00Z">
            <w:rPr>
              <w:del w:id="5497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del w:id="5498" w:author="Ruth Guevara" w:date="2020-01-14T21:25:00Z">
        <w:r w:rsidRPr="00653FEF" w:rsidDel="005C59DB">
          <w:rPr>
            <w:rFonts w:ascii="Montserrat" w:hAnsi="Montserrat"/>
            <w:sz w:val="20"/>
            <w:szCs w:val="20"/>
            <w:highlight w:val="green"/>
            <w:rPrChange w:id="549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Al menos </w:delText>
        </w:r>
        <w:r w:rsidR="00DD43DB" w:rsidRPr="00653FEF" w:rsidDel="005C59DB">
          <w:rPr>
            <w:rFonts w:ascii="Montserrat" w:hAnsi="Montserrat"/>
            <w:sz w:val="20"/>
            <w:szCs w:val="20"/>
            <w:highlight w:val="green"/>
            <w:rPrChange w:id="5500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60 horas de capacitación en </w:delText>
        </w:r>
        <w:r w:rsidR="001B7183" w:rsidRPr="00653FEF" w:rsidDel="005C59DB">
          <w:rPr>
            <w:rFonts w:ascii="Montserrat" w:hAnsi="Montserrat"/>
            <w:sz w:val="20"/>
            <w:szCs w:val="20"/>
            <w:highlight w:val="green"/>
            <w:rPrChange w:id="5501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a</w:delText>
        </w:r>
        <w:r w:rsidR="00DD43DB" w:rsidRPr="00653FEF" w:rsidDel="005C59DB">
          <w:rPr>
            <w:rFonts w:ascii="Montserrat" w:hAnsi="Montserrat"/>
            <w:sz w:val="20"/>
            <w:szCs w:val="20"/>
            <w:highlight w:val="green"/>
            <w:rPrChange w:id="550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ula</w:delText>
        </w:r>
        <w:r w:rsidR="003517A2" w:rsidRPr="00653FEF" w:rsidDel="005C59DB">
          <w:rPr>
            <w:rFonts w:ascii="Montserrat" w:hAnsi="Montserrat"/>
            <w:sz w:val="20"/>
            <w:szCs w:val="20"/>
            <w:highlight w:val="green"/>
            <w:rPrChange w:id="5503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.</w:delText>
        </w:r>
      </w:del>
    </w:p>
    <w:p w14:paraId="56780DFE" w14:textId="444E4364" w:rsidR="00DD43DB" w:rsidRPr="00653FEF" w:rsidDel="005C59DB" w:rsidRDefault="00DD43DB" w:rsidP="00C55FD3">
      <w:pPr>
        <w:pStyle w:val="Prrafodelista"/>
        <w:numPr>
          <w:ilvl w:val="0"/>
          <w:numId w:val="50"/>
        </w:numPr>
        <w:tabs>
          <w:tab w:val="left" w:pos="142"/>
        </w:tabs>
        <w:spacing w:after="0" w:line="360" w:lineRule="auto"/>
        <w:jc w:val="both"/>
        <w:rPr>
          <w:del w:id="5504" w:author="Ruth Guevara" w:date="2020-01-14T21:25:00Z"/>
          <w:rFonts w:ascii="Montserrat" w:hAnsi="Montserrat"/>
          <w:sz w:val="20"/>
          <w:szCs w:val="20"/>
          <w:highlight w:val="green"/>
          <w:rPrChange w:id="5505" w:author="Ramsés Vázquez-Lira" w:date="2020-01-14T01:01:00Z">
            <w:rPr>
              <w:del w:id="5506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del w:id="5507" w:author="Ruth Guevara" w:date="2020-01-14T21:25:00Z">
        <w:r w:rsidRPr="00653FEF" w:rsidDel="005C59DB">
          <w:rPr>
            <w:rFonts w:ascii="Montserrat" w:hAnsi="Montserrat"/>
            <w:sz w:val="20"/>
            <w:szCs w:val="20"/>
            <w:highlight w:val="green"/>
            <w:rPrChange w:id="5508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Instructor</w:delText>
        </w:r>
        <w:r w:rsidR="001B7183" w:rsidRPr="00653FEF" w:rsidDel="005C59DB">
          <w:rPr>
            <w:rFonts w:ascii="Montserrat" w:hAnsi="Montserrat"/>
            <w:sz w:val="20"/>
            <w:szCs w:val="20"/>
            <w:highlight w:val="green"/>
            <w:rPrChange w:id="550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es</w:delText>
        </w:r>
        <w:r w:rsidR="006D581B" w:rsidRPr="00653FEF" w:rsidDel="005C59DB">
          <w:rPr>
            <w:rFonts w:ascii="Montserrat" w:hAnsi="Montserrat"/>
            <w:sz w:val="20"/>
            <w:szCs w:val="20"/>
            <w:highlight w:val="green"/>
            <w:rPrChange w:id="5510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altamente especializado</w:delText>
        </w:r>
        <w:r w:rsidR="001B7183" w:rsidRPr="00653FEF" w:rsidDel="005C59DB">
          <w:rPr>
            <w:rFonts w:ascii="Montserrat" w:hAnsi="Montserrat"/>
            <w:sz w:val="20"/>
            <w:szCs w:val="20"/>
            <w:highlight w:val="green"/>
            <w:rPrChange w:id="5511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s</w:delText>
        </w:r>
        <w:r w:rsidR="003517A2" w:rsidRPr="00653FEF" w:rsidDel="005C59DB">
          <w:rPr>
            <w:rFonts w:ascii="Montserrat" w:hAnsi="Montserrat"/>
            <w:sz w:val="20"/>
            <w:szCs w:val="20"/>
            <w:highlight w:val="green"/>
            <w:rPrChange w:id="5512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.</w:delText>
        </w:r>
      </w:del>
    </w:p>
    <w:p w14:paraId="02A04458" w14:textId="2BF3B82A" w:rsidR="00DD43DB" w:rsidRPr="00653FEF" w:rsidDel="005C59DB" w:rsidRDefault="00DD43DB" w:rsidP="00C55FD3">
      <w:pPr>
        <w:pStyle w:val="Prrafodelista"/>
        <w:numPr>
          <w:ilvl w:val="0"/>
          <w:numId w:val="50"/>
        </w:numPr>
        <w:tabs>
          <w:tab w:val="left" w:pos="142"/>
        </w:tabs>
        <w:spacing w:after="0" w:line="360" w:lineRule="auto"/>
        <w:jc w:val="both"/>
        <w:rPr>
          <w:del w:id="5513" w:author="Ruth Guevara" w:date="2020-01-14T21:25:00Z"/>
          <w:rFonts w:ascii="Montserrat" w:hAnsi="Montserrat"/>
          <w:sz w:val="20"/>
          <w:szCs w:val="20"/>
          <w:highlight w:val="green"/>
          <w:rPrChange w:id="5514" w:author="Ramsés Vázquez-Lira" w:date="2020-01-14T01:01:00Z">
            <w:rPr>
              <w:del w:id="5515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del w:id="5516" w:author="Ruth Guevara" w:date="2020-01-14T21:25:00Z">
        <w:r w:rsidRPr="00653FEF" w:rsidDel="005C59DB">
          <w:rPr>
            <w:rFonts w:ascii="Montserrat" w:hAnsi="Montserrat"/>
            <w:sz w:val="20"/>
            <w:szCs w:val="20"/>
            <w:highlight w:val="green"/>
            <w:rPrChange w:id="551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Material </w:delText>
        </w:r>
        <w:r w:rsidR="001B7183" w:rsidRPr="00653FEF" w:rsidDel="005C59DB">
          <w:rPr>
            <w:rFonts w:ascii="Montserrat" w:hAnsi="Montserrat"/>
            <w:sz w:val="20"/>
            <w:szCs w:val="20"/>
            <w:highlight w:val="green"/>
            <w:rPrChange w:id="5518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e</w:delText>
        </w:r>
        <w:r w:rsidRPr="00653FEF" w:rsidDel="005C59DB">
          <w:rPr>
            <w:rFonts w:ascii="Montserrat" w:hAnsi="Montserrat"/>
            <w:sz w:val="20"/>
            <w:szCs w:val="20"/>
            <w:highlight w:val="green"/>
            <w:rPrChange w:id="551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lectrónico</w:delText>
        </w:r>
        <w:r w:rsidR="003517A2" w:rsidRPr="00653FEF" w:rsidDel="005C59DB">
          <w:rPr>
            <w:rFonts w:ascii="Montserrat" w:hAnsi="Montserrat"/>
            <w:sz w:val="20"/>
            <w:szCs w:val="20"/>
            <w:highlight w:val="green"/>
            <w:rPrChange w:id="5520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.</w:delText>
        </w:r>
        <w:r w:rsidRPr="00653FEF" w:rsidDel="005C59DB">
          <w:rPr>
            <w:rFonts w:ascii="Montserrat" w:hAnsi="Montserrat"/>
            <w:sz w:val="20"/>
            <w:szCs w:val="20"/>
            <w:highlight w:val="green"/>
            <w:rPrChange w:id="5521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</w:delText>
        </w:r>
      </w:del>
    </w:p>
    <w:p w14:paraId="7D250B68" w14:textId="2CD1A350" w:rsidR="00523658" w:rsidRPr="00653FEF" w:rsidDel="005C59DB" w:rsidRDefault="006D581B" w:rsidP="00C55FD3">
      <w:pPr>
        <w:pStyle w:val="Prrafodelista"/>
        <w:numPr>
          <w:ilvl w:val="0"/>
          <w:numId w:val="50"/>
        </w:numPr>
        <w:tabs>
          <w:tab w:val="left" w:pos="142"/>
        </w:tabs>
        <w:spacing w:after="0" w:line="360" w:lineRule="auto"/>
        <w:jc w:val="both"/>
        <w:rPr>
          <w:del w:id="5522" w:author="Ruth Guevara" w:date="2020-01-14T21:25:00Z"/>
          <w:rFonts w:ascii="Montserrat" w:hAnsi="Montserrat"/>
          <w:sz w:val="20"/>
          <w:szCs w:val="20"/>
          <w:highlight w:val="green"/>
          <w:rPrChange w:id="5523" w:author="Ramsés Vázquez-Lira" w:date="2020-01-14T01:01:00Z">
            <w:rPr>
              <w:del w:id="5524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del w:id="5525" w:author="Ruth Guevara" w:date="2020-01-14T21:25:00Z">
        <w:r w:rsidRPr="00653FEF" w:rsidDel="005C59DB">
          <w:rPr>
            <w:rFonts w:ascii="Montserrat" w:hAnsi="Montserrat"/>
            <w:sz w:val="20"/>
            <w:szCs w:val="20"/>
            <w:highlight w:val="green"/>
            <w:rPrChange w:id="5526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Ejercicios de s</w:delText>
        </w:r>
        <w:r w:rsidR="00523658" w:rsidRPr="00653FEF" w:rsidDel="005C59DB">
          <w:rPr>
            <w:rFonts w:ascii="Montserrat" w:hAnsi="Montserrat"/>
            <w:sz w:val="20"/>
            <w:szCs w:val="20"/>
            <w:highlight w:val="green"/>
            <w:rPrChange w:id="552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imula</w:delText>
        </w:r>
        <w:r w:rsidRPr="00653FEF" w:rsidDel="005C59DB">
          <w:rPr>
            <w:rFonts w:ascii="Montserrat" w:hAnsi="Montserrat"/>
            <w:sz w:val="20"/>
            <w:szCs w:val="20"/>
            <w:highlight w:val="green"/>
            <w:rPrChange w:id="5528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ción computacional</w:delText>
        </w:r>
        <w:r w:rsidR="003517A2" w:rsidRPr="00653FEF" w:rsidDel="005C59DB">
          <w:rPr>
            <w:rFonts w:ascii="Montserrat" w:hAnsi="Montserrat"/>
            <w:sz w:val="20"/>
            <w:szCs w:val="20"/>
            <w:highlight w:val="green"/>
            <w:rPrChange w:id="552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.</w:delText>
        </w:r>
      </w:del>
    </w:p>
    <w:p w14:paraId="139BCE38" w14:textId="4A709810" w:rsidR="00523658" w:rsidRPr="00653FEF" w:rsidDel="005C59DB" w:rsidRDefault="006D581B" w:rsidP="00C55FD3">
      <w:pPr>
        <w:pStyle w:val="Prrafodelista"/>
        <w:numPr>
          <w:ilvl w:val="0"/>
          <w:numId w:val="50"/>
        </w:numPr>
        <w:tabs>
          <w:tab w:val="left" w:pos="142"/>
        </w:tabs>
        <w:spacing w:after="0" w:line="360" w:lineRule="auto"/>
        <w:jc w:val="both"/>
        <w:rPr>
          <w:ins w:id="5530" w:author="Ramsés Vázquez-Lira" w:date="2020-01-14T01:00:00Z"/>
          <w:del w:id="5531" w:author="Ruth Guevara" w:date="2020-01-14T21:25:00Z"/>
          <w:rFonts w:ascii="Montserrat" w:hAnsi="Montserrat"/>
          <w:sz w:val="20"/>
          <w:szCs w:val="20"/>
          <w:highlight w:val="green"/>
          <w:rPrChange w:id="5532" w:author="Ramsés Vázquez-Lira" w:date="2020-01-14T01:01:00Z">
            <w:rPr>
              <w:ins w:id="5533" w:author="Ramsés Vázquez-Lira" w:date="2020-01-14T01:00:00Z"/>
              <w:del w:id="5534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del w:id="5535" w:author="Ruth Guevara" w:date="2020-01-14T21:25:00Z">
        <w:r w:rsidRPr="00653FEF" w:rsidDel="005C59DB">
          <w:rPr>
            <w:rFonts w:ascii="Montserrat" w:hAnsi="Montserrat"/>
            <w:sz w:val="20"/>
            <w:szCs w:val="20"/>
            <w:highlight w:val="green"/>
            <w:rPrChange w:id="5536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Uso e instrucción para el manejo de </w:delText>
        </w:r>
        <w:r w:rsidR="008A2B21" w:rsidRPr="00653FEF" w:rsidDel="005C59DB">
          <w:rPr>
            <w:rFonts w:ascii="Montserrat" w:hAnsi="Montserrat"/>
            <w:sz w:val="20"/>
            <w:szCs w:val="20"/>
            <w:highlight w:val="green"/>
            <w:rPrChange w:id="5537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Software</w:delText>
        </w:r>
        <w:r w:rsidR="00523658" w:rsidRPr="00653FEF" w:rsidDel="005C59DB">
          <w:rPr>
            <w:rFonts w:ascii="Montserrat" w:hAnsi="Montserrat"/>
            <w:sz w:val="20"/>
            <w:szCs w:val="20"/>
            <w:highlight w:val="green"/>
            <w:rPrChange w:id="5538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 xml:space="preserve"> </w:delText>
        </w:r>
        <w:r w:rsidRPr="00653FEF" w:rsidDel="005C59DB">
          <w:rPr>
            <w:rFonts w:ascii="Montserrat" w:hAnsi="Montserrat"/>
            <w:sz w:val="20"/>
            <w:szCs w:val="20"/>
            <w:highlight w:val="green"/>
            <w:rPrChange w:id="5539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de libre acceso</w:delText>
        </w:r>
        <w:r w:rsidR="003517A2" w:rsidRPr="00653FEF" w:rsidDel="005C59DB">
          <w:rPr>
            <w:rFonts w:ascii="Montserrat" w:hAnsi="Montserrat"/>
            <w:sz w:val="20"/>
            <w:szCs w:val="20"/>
            <w:highlight w:val="green"/>
            <w:rPrChange w:id="5540" w:author="Ramsés Vázquez-Lira" w:date="2020-01-14T01:01:00Z">
              <w:rPr>
                <w:rFonts w:ascii="Montserrat" w:hAnsi="Montserrat"/>
                <w:sz w:val="20"/>
                <w:szCs w:val="20"/>
              </w:rPr>
            </w:rPrChange>
          </w:rPr>
          <w:delText>.</w:delText>
        </w:r>
      </w:del>
    </w:p>
    <w:p w14:paraId="2005131C" w14:textId="5C867D1F" w:rsidR="00653FEF" w:rsidRPr="00653FEF" w:rsidDel="005C59DB" w:rsidRDefault="00653FEF" w:rsidP="00653FEF">
      <w:pPr>
        <w:tabs>
          <w:tab w:val="left" w:pos="142"/>
        </w:tabs>
        <w:spacing w:after="0" w:line="360" w:lineRule="auto"/>
        <w:jc w:val="both"/>
        <w:rPr>
          <w:ins w:id="5541" w:author="Ramsés Vázquez-Lira" w:date="2020-01-14T01:00:00Z"/>
          <w:del w:id="5542" w:author="Ruth Guevara" w:date="2020-01-14T21:25:00Z"/>
          <w:rFonts w:ascii="Montserrat" w:hAnsi="Montserrat"/>
          <w:sz w:val="20"/>
          <w:szCs w:val="20"/>
          <w:highlight w:val="green"/>
          <w:rPrChange w:id="5543" w:author="Ramsés Vázquez-Lira" w:date="2020-01-14T01:01:00Z">
            <w:rPr>
              <w:ins w:id="5544" w:author="Ramsés Vázquez-Lira" w:date="2020-01-14T01:00:00Z"/>
              <w:del w:id="5545" w:author="Ruth Guevara" w:date="2020-01-14T21:25:00Z"/>
              <w:rFonts w:ascii="Montserrat" w:hAnsi="Montserrat"/>
              <w:sz w:val="20"/>
              <w:szCs w:val="20"/>
            </w:rPr>
          </w:rPrChange>
        </w:rPr>
      </w:pPr>
    </w:p>
    <w:p w14:paraId="76707079" w14:textId="256272C8" w:rsidR="00653FEF" w:rsidRPr="00653FEF" w:rsidDel="005C59DB" w:rsidRDefault="00653FEF" w:rsidP="00653FEF">
      <w:pPr>
        <w:tabs>
          <w:tab w:val="left" w:pos="142"/>
        </w:tabs>
        <w:spacing w:after="0" w:line="360" w:lineRule="auto"/>
        <w:jc w:val="both"/>
        <w:rPr>
          <w:ins w:id="5546" w:author="Ramsés Vázquez-Lira" w:date="2020-01-14T01:00:00Z"/>
          <w:del w:id="5547" w:author="Ruth Guevara" w:date="2020-01-14T21:25:00Z"/>
          <w:rFonts w:ascii="Montserrat" w:hAnsi="Montserrat"/>
          <w:sz w:val="20"/>
          <w:szCs w:val="20"/>
          <w:highlight w:val="green"/>
          <w:rPrChange w:id="5548" w:author="Ramsés Vázquez-Lira" w:date="2020-01-14T01:01:00Z">
            <w:rPr>
              <w:ins w:id="5549" w:author="Ramsés Vázquez-Lira" w:date="2020-01-14T01:00:00Z"/>
              <w:del w:id="5550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ins w:id="5551" w:author="Ramsés Vázquez-Lira" w:date="2020-01-14T01:00:00Z">
        <w:del w:id="5552" w:author="Ruth Guevara" w:date="2020-01-14T21:25:00Z">
          <w:r w:rsidRPr="00653FEF" w:rsidDel="005C59DB">
            <w:rPr>
              <w:rFonts w:ascii="Montserrat" w:hAnsi="Montserrat"/>
              <w:sz w:val="20"/>
              <w:szCs w:val="20"/>
              <w:highlight w:val="green"/>
              <w:rPrChange w:id="5553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>L</w:delText>
          </w:r>
        </w:del>
      </w:ins>
      <w:ins w:id="5554" w:author="Ramsés Vázquez-Lira" w:date="2020-01-14T01:01:00Z">
        <w:del w:id="5555" w:author="Ruth Guevara" w:date="2020-01-14T21:25:00Z">
          <w:r w:rsidRPr="00653FEF" w:rsidDel="005C59DB">
            <w:rPr>
              <w:rFonts w:ascii="Montserrat" w:hAnsi="Montserrat"/>
              <w:sz w:val="20"/>
              <w:szCs w:val="20"/>
              <w:highlight w:val="green"/>
              <w:rPrChange w:id="5556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 xml:space="preserve">a capacitación </w:delText>
          </w:r>
        </w:del>
      </w:ins>
      <w:moveToRangeStart w:id="5557" w:author="Ramsés Vázquez-Lira" w:date="2020-01-14T01:00:00Z" w:name="move29856058"/>
      <w:ins w:id="5558" w:author="Ramsés Vázquez-Lira" w:date="2020-01-14T01:00:00Z">
        <w:del w:id="5559" w:author="Ruth Guevara" w:date="2020-01-14T21:25:00Z">
          <w:r w:rsidRPr="00653FEF" w:rsidDel="005C59DB">
            <w:rPr>
              <w:rFonts w:ascii="Montserrat" w:hAnsi="Montserrat"/>
              <w:sz w:val="20"/>
              <w:szCs w:val="20"/>
              <w:highlight w:val="green"/>
              <w:rPrChange w:id="5560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 xml:space="preserve">La capacitación de los comités de validación de los instrumentos de valoración pondrá énfasis en el dominio y uso de técnicas psicométricas y cognitivas relacionadas con: </w:delText>
          </w:r>
        </w:del>
      </w:ins>
    </w:p>
    <w:p w14:paraId="5297C8A5" w14:textId="4CDA32D4" w:rsidR="00653FEF" w:rsidRPr="00653FEF" w:rsidDel="005C59DB" w:rsidRDefault="00653FEF" w:rsidP="00653FEF">
      <w:pPr>
        <w:pStyle w:val="Prrafodelista"/>
        <w:numPr>
          <w:ilvl w:val="0"/>
          <w:numId w:val="41"/>
        </w:numPr>
        <w:tabs>
          <w:tab w:val="left" w:pos="142"/>
        </w:tabs>
        <w:spacing w:after="0" w:line="360" w:lineRule="auto"/>
        <w:ind w:left="426" w:hanging="284"/>
        <w:jc w:val="both"/>
        <w:rPr>
          <w:ins w:id="5561" w:author="Ramsés Vázquez-Lira" w:date="2020-01-14T01:00:00Z"/>
          <w:del w:id="5562" w:author="Ruth Guevara" w:date="2020-01-14T21:25:00Z"/>
          <w:rFonts w:ascii="Montserrat" w:hAnsi="Montserrat"/>
          <w:sz w:val="20"/>
          <w:szCs w:val="20"/>
          <w:highlight w:val="green"/>
          <w:rPrChange w:id="5563" w:author="Ramsés Vázquez-Lira" w:date="2020-01-14T01:01:00Z">
            <w:rPr>
              <w:ins w:id="5564" w:author="Ramsés Vázquez-Lira" w:date="2020-01-14T01:00:00Z"/>
              <w:del w:id="5565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ins w:id="5566" w:author="Ramsés Vázquez-Lira" w:date="2020-01-14T01:00:00Z">
        <w:del w:id="5567" w:author="Ruth Guevara" w:date="2020-01-14T21:25:00Z">
          <w:r w:rsidRPr="00653FEF" w:rsidDel="005C59DB">
            <w:rPr>
              <w:rFonts w:ascii="Montserrat" w:hAnsi="Montserrat"/>
              <w:sz w:val="20"/>
              <w:szCs w:val="20"/>
              <w:highlight w:val="green"/>
              <w:rPrChange w:id="5568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>Calibración en Teoría Clásica de los Tests (TCT)</w:delText>
          </w:r>
        </w:del>
      </w:ins>
    </w:p>
    <w:p w14:paraId="23F930FE" w14:textId="69DCD67D" w:rsidR="00653FEF" w:rsidRPr="00653FEF" w:rsidDel="005C59DB" w:rsidRDefault="00653FEF" w:rsidP="00653FEF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ins w:id="5569" w:author="Ramsés Vázquez-Lira" w:date="2020-01-14T01:00:00Z"/>
          <w:del w:id="5570" w:author="Ruth Guevara" w:date="2020-01-14T21:25:00Z"/>
          <w:rFonts w:ascii="Montserrat" w:hAnsi="Montserrat"/>
          <w:sz w:val="20"/>
          <w:szCs w:val="20"/>
          <w:highlight w:val="green"/>
          <w:rPrChange w:id="5571" w:author="Ramsés Vázquez-Lira" w:date="2020-01-14T01:01:00Z">
            <w:rPr>
              <w:ins w:id="5572" w:author="Ramsés Vázquez-Lira" w:date="2020-01-14T01:00:00Z"/>
              <w:del w:id="5573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ins w:id="5574" w:author="Ramsés Vázquez-Lira" w:date="2020-01-14T01:00:00Z">
        <w:del w:id="5575" w:author="Ruth Guevara" w:date="2020-01-14T21:25:00Z">
          <w:r w:rsidRPr="00653FEF" w:rsidDel="005C59DB">
            <w:rPr>
              <w:rFonts w:ascii="Montserrat" w:hAnsi="Montserrat"/>
              <w:sz w:val="20"/>
              <w:szCs w:val="20"/>
              <w:highlight w:val="green"/>
              <w:rPrChange w:id="5576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 xml:space="preserve">Análisis factorial confirmatorio </w:delText>
          </w:r>
        </w:del>
      </w:ins>
    </w:p>
    <w:p w14:paraId="29D94BF4" w14:textId="581D73B1" w:rsidR="00653FEF" w:rsidRPr="00653FEF" w:rsidDel="005C59DB" w:rsidRDefault="00653FEF" w:rsidP="00653FEF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ins w:id="5577" w:author="Ramsés Vázquez-Lira" w:date="2020-01-14T01:00:00Z"/>
          <w:del w:id="5578" w:author="Ruth Guevara" w:date="2020-01-14T21:25:00Z"/>
          <w:rFonts w:ascii="Montserrat" w:hAnsi="Montserrat"/>
          <w:sz w:val="20"/>
          <w:szCs w:val="20"/>
          <w:highlight w:val="green"/>
          <w:rPrChange w:id="5579" w:author="Ramsés Vázquez-Lira" w:date="2020-01-14T01:01:00Z">
            <w:rPr>
              <w:ins w:id="5580" w:author="Ramsés Vázquez-Lira" w:date="2020-01-14T01:00:00Z"/>
              <w:del w:id="5581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ins w:id="5582" w:author="Ramsés Vázquez-Lira" w:date="2020-01-14T01:00:00Z">
        <w:del w:id="5583" w:author="Ruth Guevara" w:date="2020-01-14T21:25:00Z">
          <w:r w:rsidRPr="00653FEF" w:rsidDel="005C59DB">
            <w:rPr>
              <w:rFonts w:ascii="Montserrat" w:hAnsi="Montserrat"/>
              <w:sz w:val="20"/>
              <w:szCs w:val="20"/>
              <w:highlight w:val="green"/>
              <w:rPrChange w:id="5584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>Calibración en Teoría de Respuesta al Ítem (TRI)</w:delText>
          </w:r>
        </w:del>
      </w:ins>
    </w:p>
    <w:p w14:paraId="104394A7" w14:textId="0D2A44C9" w:rsidR="00653FEF" w:rsidRPr="00653FEF" w:rsidDel="005C59DB" w:rsidRDefault="00653FEF" w:rsidP="00653FEF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ins w:id="5585" w:author="Ramsés Vázquez-Lira" w:date="2020-01-14T01:00:00Z"/>
          <w:del w:id="5586" w:author="Ruth Guevara" w:date="2020-01-14T21:25:00Z"/>
          <w:rFonts w:ascii="Montserrat" w:hAnsi="Montserrat"/>
          <w:sz w:val="20"/>
          <w:szCs w:val="20"/>
          <w:highlight w:val="green"/>
          <w:rPrChange w:id="5587" w:author="Ramsés Vázquez-Lira" w:date="2020-01-14T01:01:00Z">
            <w:rPr>
              <w:ins w:id="5588" w:author="Ramsés Vázquez-Lira" w:date="2020-01-14T01:00:00Z"/>
              <w:del w:id="5589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ins w:id="5590" w:author="Ramsés Vázquez-Lira" w:date="2020-01-14T01:00:00Z">
        <w:del w:id="5591" w:author="Ruth Guevara" w:date="2020-01-14T21:25:00Z">
          <w:r w:rsidRPr="00653FEF" w:rsidDel="005C59DB">
            <w:rPr>
              <w:rFonts w:ascii="Montserrat" w:hAnsi="Montserrat"/>
              <w:sz w:val="20"/>
              <w:szCs w:val="20"/>
              <w:highlight w:val="green"/>
              <w:rPrChange w:id="5592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>Reportes y protocolos verbales con técnicas de pensamiento en voz alta (concurrentes y retrospectivos)</w:delText>
          </w:r>
        </w:del>
      </w:ins>
    </w:p>
    <w:p w14:paraId="0BAA8950" w14:textId="299D83CD" w:rsidR="00653FEF" w:rsidRPr="00653FEF" w:rsidDel="005C59DB" w:rsidRDefault="00653FEF" w:rsidP="00653FEF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ins w:id="5593" w:author="Ramsés Vázquez-Lira" w:date="2020-01-14T01:00:00Z"/>
          <w:del w:id="5594" w:author="Ruth Guevara" w:date="2020-01-14T21:25:00Z"/>
          <w:rFonts w:ascii="Montserrat" w:hAnsi="Montserrat"/>
          <w:sz w:val="20"/>
          <w:szCs w:val="20"/>
          <w:highlight w:val="green"/>
          <w:rPrChange w:id="5595" w:author="Ramsés Vázquez-Lira" w:date="2020-01-14T01:01:00Z">
            <w:rPr>
              <w:ins w:id="5596" w:author="Ramsés Vázquez-Lira" w:date="2020-01-14T01:00:00Z"/>
              <w:del w:id="5597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ins w:id="5598" w:author="Ramsés Vázquez-Lira" w:date="2020-01-14T01:00:00Z">
        <w:del w:id="5599" w:author="Ruth Guevara" w:date="2020-01-14T21:25:00Z">
          <w:r w:rsidRPr="00653FEF" w:rsidDel="005C59DB">
            <w:rPr>
              <w:rFonts w:ascii="Montserrat" w:hAnsi="Montserrat"/>
              <w:sz w:val="20"/>
              <w:szCs w:val="20"/>
              <w:highlight w:val="green"/>
              <w:rPrChange w:id="5600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>Técnicas de seguimiento del sendero de la vista</w:delText>
          </w:r>
        </w:del>
      </w:ins>
    </w:p>
    <w:p w14:paraId="28626FD8" w14:textId="1AD60C78" w:rsidR="00653FEF" w:rsidRPr="00653FEF" w:rsidDel="005C59DB" w:rsidRDefault="00653FEF" w:rsidP="00653FEF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ins w:id="5601" w:author="Ramsés Vázquez-Lira" w:date="2020-01-14T01:00:00Z"/>
          <w:del w:id="5602" w:author="Ruth Guevara" w:date="2020-01-14T21:25:00Z"/>
          <w:rFonts w:ascii="Montserrat" w:hAnsi="Montserrat"/>
          <w:sz w:val="20"/>
          <w:szCs w:val="20"/>
          <w:highlight w:val="green"/>
          <w:rPrChange w:id="5603" w:author="Ramsés Vázquez-Lira" w:date="2020-01-14T01:01:00Z">
            <w:rPr>
              <w:ins w:id="5604" w:author="Ramsés Vázquez-Lira" w:date="2020-01-14T01:00:00Z"/>
              <w:del w:id="5605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ins w:id="5606" w:author="Ramsés Vázquez-Lira" w:date="2020-01-14T01:00:00Z">
        <w:del w:id="5607" w:author="Ruth Guevara" w:date="2020-01-14T21:25:00Z">
          <w:r w:rsidRPr="00653FEF" w:rsidDel="005C59DB">
            <w:rPr>
              <w:rFonts w:ascii="Montserrat" w:hAnsi="Montserrat"/>
              <w:sz w:val="20"/>
              <w:szCs w:val="20"/>
              <w:highlight w:val="green"/>
              <w:rPrChange w:id="5608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>Análisis cronométrico de respuesta</w:delText>
          </w:r>
        </w:del>
      </w:ins>
    </w:p>
    <w:p w14:paraId="63698AA2" w14:textId="20A90587" w:rsidR="00653FEF" w:rsidRPr="00653FEF" w:rsidDel="005C59DB" w:rsidRDefault="00653FEF" w:rsidP="00653FEF">
      <w:pPr>
        <w:pStyle w:val="Prrafodelista"/>
        <w:numPr>
          <w:ilvl w:val="0"/>
          <w:numId w:val="41"/>
        </w:numPr>
        <w:tabs>
          <w:tab w:val="left" w:pos="142"/>
        </w:tabs>
        <w:spacing w:line="360" w:lineRule="auto"/>
        <w:ind w:left="426" w:hanging="284"/>
        <w:jc w:val="both"/>
        <w:rPr>
          <w:ins w:id="5609" w:author="Ramsés Vázquez-Lira" w:date="2020-01-14T01:00:00Z"/>
          <w:del w:id="5610" w:author="Ruth Guevara" w:date="2020-01-14T21:25:00Z"/>
          <w:rFonts w:ascii="Montserrat" w:hAnsi="Montserrat"/>
          <w:sz w:val="20"/>
          <w:szCs w:val="20"/>
          <w:highlight w:val="green"/>
          <w:rPrChange w:id="5611" w:author="Ramsés Vázquez-Lira" w:date="2020-01-14T01:01:00Z">
            <w:rPr>
              <w:ins w:id="5612" w:author="Ramsés Vázquez-Lira" w:date="2020-01-14T01:00:00Z"/>
              <w:del w:id="5613" w:author="Ruth Guevara" w:date="2020-01-14T21:25:00Z"/>
              <w:rFonts w:ascii="Montserrat" w:hAnsi="Montserrat"/>
              <w:sz w:val="20"/>
              <w:szCs w:val="20"/>
            </w:rPr>
          </w:rPrChange>
        </w:rPr>
      </w:pPr>
      <w:ins w:id="5614" w:author="Ramsés Vázquez-Lira" w:date="2020-01-14T01:00:00Z">
        <w:del w:id="5615" w:author="Ruth Guevara" w:date="2020-01-14T21:25:00Z">
          <w:r w:rsidRPr="00653FEF" w:rsidDel="005C59DB">
            <w:rPr>
              <w:rFonts w:ascii="Montserrat" w:hAnsi="Montserrat"/>
              <w:sz w:val="20"/>
              <w:szCs w:val="20"/>
              <w:highlight w:val="green"/>
              <w:rPrChange w:id="5616" w:author="Ramsés Vázquez-Lira" w:date="2020-01-14T01:01:00Z">
                <w:rPr>
                  <w:rFonts w:ascii="Montserrat" w:hAnsi="Montserrat"/>
                  <w:sz w:val="20"/>
                  <w:szCs w:val="20"/>
                </w:rPr>
              </w:rPrChange>
            </w:rPr>
            <w:delText>Modelos DINA, DINO, G-DINA.</w:delText>
          </w:r>
        </w:del>
      </w:ins>
    </w:p>
    <w:moveToRangeEnd w:id="5557"/>
    <w:p w14:paraId="3A177F70" w14:textId="34A9F032" w:rsidR="00653FEF" w:rsidRPr="00653FEF" w:rsidRDefault="00653FEF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  <w:rPrChange w:id="5617" w:author="Ramsés Vázquez-Lira" w:date="2020-01-14T01:00:00Z">
            <w:rPr/>
          </w:rPrChange>
        </w:rPr>
        <w:pPrChange w:id="5618" w:author="Ramsés Vázquez-Lira" w:date="2020-01-14T01:00:00Z">
          <w:pPr>
            <w:pStyle w:val="Prrafodelista"/>
            <w:numPr>
              <w:numId w:val="50"/>
            </w:numPr>
            <w:tabs>
              <w:tab w:val="left" w:pos="142"/>
            </w:tabs>
            <w:spacing w:after="0" w:line="360" w:lineRule="auto"/>
            <w:ind w:left="360" w:hanging="360"/>
            <w:jc w:val="both"/>
          </w:pPr>
        </w:pPrChange>
      </w:pPr>
    </w:p>
    <w:p w14:paraId="2BEEBA4C" w14:textId="1BCD8C61" w:rsidR="00896417" w:rsidRPr="006233CD" w:rsidDel="00A55D89" w:rsidRDefault="00DC6DB4" w:rsidP="00C55FD3">
      <w:pPr>
        <w:tabs>
          <w:tab w:val="left" w:pos="142"/>
        </w:tabs>
        <w:spacing w:after="0" w:line="240" w:lineRule="auto"/>
        <w:rPr>
          <w:del w:id="5619" w:author="Ramsés Vázquez-Lira" w:date="2020-01-14T00:54:00Z"/>
          <w:rFonts w:ascii="Montserrat" w:hAnsi="Montserrat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 xml:space="preserve"> </w:t>
      </w:r>
    </w:p>
    <w:p w14:paraId="4210B3D9" w14:textId="77777777" w:rsidR="00896417" w:rsidRPr="006233CD" w:rsidDel="00A55D89" w:rsidRDefault="00896417" w:rsidP="00C55FD3">
      <w:pPr>
        <w:tabs>
          <w:tab w:val="left" w:pos="142"/>
        </w:tabs>
        <w:spacing w:after="0" w:line="240" w:lineRule="auto"/>
        <w:rPr>
          <w:del w:id="5620" w:author="Ramsés Vázquez-Lira" w:date="2020-01-14T00:54:00Z"/>
          <w:rFonts w:ascii="Montserrat" w:hAnsi="Montserrat"/>
          <w:sz w:val="20"/>
          <w:szCs w:val="20"/>
        </w:rPr>
      </w:pPr>
    </w:p>
    <w:p w14:paraId="6135B926" w14:textId="77777777" w:rsidR="004B7744" w:rsidRDefault="004B7744">
      <w:pPr>
        <w:tabs>
          <w:tab w:val="left" w:pos="142"/>
        </w:tabs>
        <w:spacing w:after="0" w:line="240" w:lineRule="auto"/>
        <w:rPr>
          <w:rFonts w:ascii="Montserrat" w:hAnsi="Montserrat"/>
          <w:b/>
          <w:sz w:val="20"/>
          <w:szCs w:val="20"/>
        </w:rPr>
        <w:pPrChange w:id="5621" w:author="Ramsés Vázquez-Lira" w:date="2020-01-14T00:54:00Z">
          <w:pPr/>
        </w:pPrChange>
      </w:pPr>
      <w:del w:id="5622" w:author="Ramsés Vázquez-Lira" w:date="2020-01-14T00:54:00Z">
        <w:r w:rsidDel="00A55D89">
          <w:rPr>
            <w:rFonts w:ascii="Montserrat" w:hAnsi="Montserrat"/>
            <w:b/>
            <w:sz w:val="20"/>
            <w:szCs w:val="20"/>
          </w:rPr>
          <w:br w:type="page"/>
        </w:r>
      </w:del>
    </w:p>
    <w:p w14:paraId="03CDEC1A" w14:textId="77777777" w:rsidR="005C59DB" w:rsidRDefault="005C59DB">
      <w:pPr>
        <w:rPr>
          <w:ins w:id="5623" w:author="Ruth Guevara" w:date="2020-01-14T21:26:00Z"/>
          <w:rFonts w:ascii="Montserrat" w:hAnsi="Montserrat"/>
          <w:b/>
          <w:sz w:val="20"/>
          <w:szCs w:val="20"/>
        </w:rPr>
      </w:pPr>
      <w:ins w:id="5624" w:author="Ruth Guevara" w:date="2020-01-14T21:26:00Z">
        <w:r>
          <w:rPr>
            <w:rFonts w:ascii="Montserrat" w:hAnsi="Montserrat"/>
            <w:b/>
            <w:sz w:val="20"/>
            <w:szCs w:val="20"/>
          </w:rPr>
          <w:br w:type="page"/>
        </w:r>
      </w:ins>
    </w:p>
    <w:p w14:paraId="77B97F11" w14:textId="0F45CCC9" w:rsidR="00896417" w:rsidRPr="006233CD" w:rsidRDefault="00627D48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lastRenderedPageBreak/>
        <w:t>APLICACIÓ</w:t>
      </w:r>
      <w:r w:rsidR="00C21707">
        <w:rPr>
          <w:rFonts w:ascii="Montserrat" w:hAnsi="Montserrat"/>
          <w:b/>
          <w:sz w:val="20"/>
          <w:szCs w:val="20"/>
        </w:rPr>
        <w:t>N</w:t>
      </w:r>
      <w:r w:rsidR="00C0593A">
        <w:rPr>
          <w:rFonts w:ascii="Montserrat" w:hAnsi="Montserrat"/>
          <w:b/>
          <w:sz w:val="20"/>
          <w:szCs w:val="20"/>
        </w:rPr>
        <w:t xml:space="preserve"> DE LOS INSTRUMENTOS DE VALORACIÓN DEL SISAP</w:t>
      </w:r>
    </w:p>
    <w:p w14:paraId="1FF47C25" w14:textId="19552530" w:rsidR="000D4CDF" w:rsidRPr="00C55FD3" w:rsidRDefault="000D4CDF" w:rsidP="00C55FD3">
      <w:pPr>
        <w:tabs>
          <w:tab w:val="left" w:pos="142"/>
        </w:tabs>
        <w:spacing w:before="240" w:line="360" w:lineRule="auto"/>
        <w:jc w:val="both"/>
        <w:rPr>
          <w:rFonts w:ascii="Montserrat" w:hAnsi="Montserrat"/>
          <w:sz w:val="20"/>
          <w:szCs w:val="20"/>
        </w:rPr>
      </w:pPr>
      <w:r w:rsidRPr="00C55FD3">
        <w:rPr>
          <w:rFonts w:ascii="Montserrat" w:hAnsi="Montserrat"/>
          <w:sz w:val="20"/>
          <w:szCs w:val="20"/>
        </w:rPr>
        <w:t>P</w:t>
      </w:r>
      <w:r w:rsidR="00896417" w:rsidRPr="00C55FD3">
        <w:rPr>
          <w:rFonts w:ascii="Montserrat" w:hAnsi="Montserrat"/>
          <w:sz w:val="20"/>
          <w:szCs w:val="20"/>
        </w:rPr>
        <w:t xml:space="preserve">ara </w:t>
      </w:r>
      <w:r w:rsidRPr="00C55FD3">
        <w:rPr>
          <w:rFonts w:ascii="Montserrat" w:hAnsi="Montserrat"/>
          <w:sz w:val="20"/>
          <w:szCs w:val="20"/>
        </w:rPr>
        <w:t xml:space="preserve">organizar </w:t>
      </w:r>
      <w:r w:rsidR="00AF402F" w:rsidRPr="00C55FD3">
        <w:rPr>
          <w:rFonts w:ascii="Montserrat" w:hAnsi="Montserrat"/>
          <w:sz w:val="20"/>
          <w:szCs w:val="20"/>
        </w:rPr>
        <w:t>la logística de</w:t>
      </w:r>
      <w:r w:rsidRPr="00C55FD3">
        <w:rPr>
          <w:rFonts w:ascii="Montserrat" w:hAnsi="Montserrat"/>
          <w:sz w:val="20"/>
          <w:szCs w:val="20"/>
        </w:rPr>
        <w:t xml:space="preserve"> </w:t>
      </w:r>
      <w:r w:rsidR="00896417" w:rsidRPr="00C55FD3">
        <w:rPr>
          <w:rFonts w:ascii="Montserrat" w:hAnsi="Montserrat"/>
          <w:sz w:val="20"/>
          <w:szCs w:val="20"/>
        </w:rPr>
        <w:t xml:space="preserve">las aplicaciones de los instrumentos correspondientes a los procesos de selección </w:t>
      </w:r>
      <w:r w:rsidRPr="00C55FD3">
        <w:rPr>
          <w:rFonts w:ascii="Montserrat" w:hAnsi="Montserrat"/>
          <w:sz w:val="20"/>
          <w:szCs w:val="20"/>
        </w:rPr>
        <w:t xml:space="preserve">que conforman el SCMM, el Prestador de Servicios deberá asumirse como responsable de las siguientes actividades: </w:t>
      </w:r>
    </w:p>
    <w:p w14:paraId="4A963152" w14:textId="7049E311" w:rsidR="000D4CDF" w:rsidRPr="006233CD" w:rsidRDefault="000F5C57" w:rsidP="00C55FD3">
      <w:pPr>
        <w:pStyle w:val="Prrafodelista"/>
        <w:numPr>
          <w:ilvl w:val="0"/>
          <w:numId w:val="51"/>
        </w:numPr>
        <w:tabs>
          <w:tab w:val="left" w:pos="142"/>
        </w:tabs>
        <w:spacing w:before="240" w:line="360" w:lineRule="auto"/>
        <w:jc w:val="both"/>
        <w:rPr>
          <w:rFonts w:ascii="Montserrat" w:hAnsi="Montserrat"/>
          <w:sz w:val="20"/>
          <w:szCs w:val="20"/>
        </w:rPr>
      </w:pPr>
      <w:r w:rsidRPr="006233CD">
        <w:rPr>
          <w:rFonts w:ascii="Montserrat" w:hAnsi="Montserrat"/>
          <w:sz w:val="20"/>
          <w:szCs w:val="20"/>
        </w:rPr>
        <w:t xml:space="preserve">Definir </w:t>
      </w:r>
      <w:r w:rsidR="000D4CDF" w:rsidRPr="006233CD">
        <w:rPr>
          <w:rFonts w:ascii="Montserrat" w:hAnsi="Montserrat"/>
          <w:sz w:val="20"/>
          <w:szCs w:val="20"/>
        </w:rPr>
        <w:t xml:space="preserve">los requerimientos técnicos, tecnológicos y humanos </w:t>
      </w:r>
      <w:r w:rsidRPr="006233CD">
        <w:rPr>
          <w:rFonts w:ascii="Montserrat" w:hAnsi="Montserrat"/>
          <w:sz w:val="20"/>
          <w:szCs w:val="20"/>
        </w:rPr>
        <w:t xml:space="preserve">necesarios </w:t>
      </w:r>
      <w:r w:rsidR="000D4CDF" w:rsidRPr="006233CD">
        <w:rPr>
          <w:rFonts w:ascii="Montserrat" w:hAnsi="Montserrat"/>
          <w:sz w:val="20"/>
          <w:szCs w:val="20"/>
        </w:rPr>
        <w:t>para garantizar que se aplicará a cada sustentante el instrumento de valoración que le corresponde, de acuerdo con la programación proporcionada por la USICAMM.</w:t>
      </w:r>
    </w:p>
    <w:p w14:paraId="77FFD32F" w14:textId="51239D92" w:rsidR="000D4CDF" w:rsidRPr="006233CD" w:rsidRDefault="000F5C57" w:rsidP="00C55FD3">
      <w:pPr>
        <w:pStyle w:val="Prrafodelista"/>
        <w:numPr>
          <w:ilvl w:val="0"/>
          <w:numId w:val="51"/>
        </w:numPr>
        <w:tabs>
          <w:tab w:val="left" w:pos="142"/>
        </w:tabs>
        <w:spacing w:before="240" w:line="360" w:lineRule="auto"/>
        <w:jc w:val="both"/>
        <w:rPr>
          <w:rFonts w:ascii="Montserrat" w:hAnsi="Montserrat"/>
          <w:sz w:val="20"/>
          <w:szCs w:val="20"/>
        </w:rPr>
      </w:pPr>
      <w:r w:rsidRPr="006233CD">
        <w:rPr>
          <w:rFonts w:ascii="Montserrat" w:hAnsi="Montserrat"/>
          <w:sz w:val="20"/>
          <w:szCs w:val="20"/>
        </w:rPr>
        <w:t>Instruir y capacitar</w:t>
      </w:r>
      <w:r w:rsidR="000D4CDF" w:rsidRPr="006233CD">
        <w:rPr>
          <w:rFonts w:ascii="Montserrat" w:hAnsi="Montserrat"/>
          <w:sz w:val="20"/>
          <w:szCs w:val="20"/>
        </w:rPr>
        <w:t xml:space="preserve"> a todo el personal </w:t>
      </w:r>
      <w:r w:rsidRPr="006233CD">
        <w:rPr>
          <w:rFonts w:ascii="Montserrat" w:hAnsi="Montserrat"/>
          <w:sz w:val="20"/>
          <w:szCs w:val="20"/>
        </w:rPr>
        <w:t>convocado por el P</w:t>
      </w:r>
      <w:r w:rsidR="000D4CDF" w:rsidRPr="006233CD">
        <w:rPr>
          <w:rFonts w:ascii="Montserrat" w:hAnsi="Montserrat"/>
          <w:sz w:val="20"/>
          <w:szCs w:val="20"/>
        </w:rPr>
        <w:t xml:space="preserve">restador de </w:t>
      </w:r>
      <w:r w:rsidRPr="006233CD">
        <w:rPr>
          <w:rFonts w:ascii="Montserrat" w:hAnsi="Montserrat"/>
          <w:sz w:val="20"/>
          <w:szCs w:val="20"/>
        </w:rPr>
        <w:t>S</w:t>
      </w:r>
      <w:r w:rsidR="000D4CDF" w:rsidRPr="006233CD">
        <w:rPr>
          <w:rFonts w:ascii="Montserrat" w:hAnsi="Montserrat"/>
          <w:sz w:val="20"/>
          <w:szCs w:val="20"/>
        </w:rPr>
        <w:t>ervicios</w:t>
      </w:r>
      <w:r w:rsidRPr="006233CD">
        <w:rPr>
          <w:rFonts w:ascii="Montserrat" w:hAnsi="Montserrat"/>
          <w:sz w:val="20"/>
          <w:szCs w:val="20"/>
        </w:rPr>
        <w:t xml:space="preserve"> </w:t>
      </w:r>
      <w:r w:rsidR="000D4CDF" w:rsidRPr="006233CD">
        <w:rPr>
          <w:rFonts w:ascii="Montserrat" w:hAnsi="Montserrat"/>
          <w:sz w:val="20"/>
          <w:szCs w:val="20"/>
        </w:rPr>
        <w:t xml:space="preserve">que estará involucrado en las actividades </w:t>
      </w:r>
      <w:r w:rsidRPr="006233CD">
        <w:rPr>
          <w:rFonts w:ascii="Montserrat" w:hAnsi="Montserrat"/>
          <w:sz w:val="20"/>
          <w:szCs w:val="20"/>
        </w:rPr>
        <w:t>a realizar</w:t>
      </w:r>
      <w:r w:rsidR="000D4CDF" w:rsidRPr="006233CD">
        <w:rPr>
          <w:rFonts w:ascii="Montserrat" w:hAnsi="Montserrat"/>
          <w:sz w:val="20"/>
          <w:szCs w:val="20"/>
        </w:rPr>
        <w:t xml:space="preserve"> antes, durante y </w:t>
      </w:r>
      <w:r w:rsidRPr="006233CD">
        <w:rPr>
          <w:rFonts w:ascii="Montserrat" w:hAnsi="Montserrat"/>
          <w:sz w:val="20"/>
          <w:szCs w:val="20"/>
        </w:rPr>
        <w:t>después de cada</w:t>
      </w:r>
      <w:r w:rsidR="000D4CDF" w:rsidRPr="006233CD">
        <w:rPr>
          <w:rFonts w:ascii="Montserrat" w:hAnsi="Montserrat"/>
          <w:sz w:val="20"/>
          <w:szCs w:val="20"/>
        </w:rPr>
        <w:t xml:space="preserve"> aplicación, atendiendo </w:t>
      </w:r>
      <w:r w:rsidRPr="006233CD">
        <w:rPr>
          <w:rFonts w:ascii="Montserrat" w:hAnsi="Montserrat"/>
          <w:sz w:val="20"/>
          <w:szCs w:val="20"/>
        </w:rPr>
        <w:t xml:space="preserve">a </w:t>
      </w:r>
      <w:r w:rsidR="000D4CDF" w:rsidRPr="006233CD">
        <w:rPr>
          <w:rFonts w:ascii="Montserrat" w:hAnsi="Montserrat"/>
          <w:sz w:val="20"/>
          <w:szCs w:val="20"/>
        </w:rPr>
        <w:t>las recomendaciones de la USICAMM.</w:t>
      </w:r>
    </w:p>
    <w:p w14:paraId="753D25D6" w14:textId="492F7108" w:rsidR="00896417" w:rsidRPr="006233CD" w:rsidRDefault="000F5C57" w:rsidP="00C55FD3">
      <w:pPr>
        <w:pStyle w:val="Prrafodelista"/>
        <w:numPr>
          <w:ilvl w:val="0"/>
          <w:numId w:val="51"/>
        </w:numPr>
        <w:tabs>
          <w:tab w:val="left" w:pos="142"/>
        </w:tabs>
        <w:spacing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6233CD">
        <w:rPr>
          <w:rFonts w:ascii="Montserrat" w:hAnsi="Montserrat" w:cs="Arial"/>
          <w:bCs/>
          <w:sz w:val="20"/>
          <w:szCs w:val="20"/>
          <w:lang w:val="es-ES_tradnl"/>
        </w:rPr>
        <w:t xml:space="preserve">Garantizar 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>que</w:t>
      </w: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 en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 cada sede de aplicación </w:t>
      </w: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se 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>cuente con la cantidad de aplicadores requeridos</w:t>
      </w:r>
      <w:r w:rsidR="00AF402F">
        <w:rPr>
          <w:rFonts w:ascii="Montserrat" w:hAnsi="Montserrat" w:cs="Arial"/>
          <w:sz w:val="20"/>
          <w:szCs w:val="20"/>
          <w:lang w:val="es-ES_tradnl"/>
        </w:rPr>
        <w:t>,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 </w:t>
      </w:r>
      <w:r w:rsidRPr="006233CD">
        <w:rPr>
          <w:rFonts w:ascii="Montserrat" w:hAnsi="Montserrat" w:cs="Arial"/>
          <w:sz w:val="20"/>
          <w:szCs w:val="20"/>
          <w:lang w:val="es-ES_tradnl"/>
        </w:rPr>
        <w:t>de acuerdo con los procesos de selección y los calendarios que a estos correspondan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>.</w:t>
      </w:r>
    </w:p>
    <w:p w14:paraId="45E16AF8" w14:textId="4E357FEE" w:rsidR="00896417" w:rsidRPr="006233CD" w:rsidRDefault="000F5C57" w:rsidP="00C55FD3">
      <w:pPr>
        <w:pStyle w:val="Prrafodelista"/>
        <w:numPr>
          <w:ilvl w:val="0"/>
          <w:numId w:val="51"/>
        </w:numPr>
        <w:tabs>
          <w:tab w:val="left" w:pos="142"/>
        </w:tabs>
        <w:spacing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6233CD">
        <w:rPr>
          <w:rFonts w:ascii="Montserrat" w:hAnsi="Montserrat" w:cs="Arial"/>
          <w:sz w:val="20"/>
          <w:szCs w:val="20"/>
          <w:lang w:val="es-ES_tradnl"/>
        </w:rPr>
        <w:t>Validar que las sedes de aplicación sean un l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ugar físico que cuente con la infraestructura y equipamiento requeridos para llevar a cabo la aplicación de los instrumentos de valoración. </w:t>
      </w:r>
    </w:p>
    <w:p w14:paraId="73D1790B" w14:textId="29D2A877" w:rsidR="00896417" w:rsidRPr="006233CD" w:rsidRDefault="000F5C57" w:rsidP="00C55FD3">
      <w:pPr>
        <w:pStyle w:val="Prrafodelista"/>
        <w:numPr>
          <w:ilvl w:val="0"/>
          <w:numId w:val="51"/>
        </w:numPr>
        <w:tabs>
          <w:tab w:val="left" w:pos="142"/>
        </w:tabs>
        <w:spacing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6233CD">
        <w:rPr>
          <w:rFonts w:ascii="Montserrat" w:hAnsi="Montserrat" w:cs="Arial"/>
          <w:bCs/>
          <w:sz w:val="20"/>
          <w:szCs w:val="20"/>
          <w:lang w:val="es-ES_tradnl"/>
        </w:rPr>
        <w:t xml:space="preserve">Desarrollar las estrategias de logística necesarias para garantizar la eficacia de los procesos de aplicación, considerando 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>todas sus fases o etapas, así como los recursos necesarios</w:t>
      </w: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 y disponibles.</w:t>
      </w:r>
    </w:p>
    <w:p w14:paraId="461D89BD" w14:textId="1346C270" w:rsidR="00896417" w:rsidRDefault="000F5C57" w:rsidP="00C55FD3">
      <w:pPr>
        <w:pStyle w:val="Prrafodelista"/>
        <w:numPr>
          <w:ilvl w:val="0"/>
          <w:numId w:val="51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6233CD">
        <w:rPr>
          <w:rFonts w:ascii="Montserrat" w:hAnsi="Montserrat" w:cs="Arial"/>
          <w:bCs/>
          <w:sz w:val="20"/>
          <w:szCs w:val="20"/>
          <w:lang w:val="es-ES_tradnl"/>
        </w:rPr>
        <w:t>Proporcionar un sistema informático que permita la aplicación de los instrumentos de valoración, entendido como un s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oftware </w:t>
      </w:r>
      <w:r w:rsidRPr="006233CD">
        <w:rPr>
          <w:rFonts w:ascii="Montserrat" w:hAnsi="Montserrat" w:cs="Arial"/>
          <w:sz w:val="20"/>
          <w:szCs w:val="20"/>
          <w:lang w:val="es-ES_tradnl"/>
        </w:rPr>
        <w:t>desarrollado por el Prestador de Servicios para que cada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 aspirante</w:t>
      </w: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 pueda realizar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 su valoración en la sede de aplicación, </w:t>
      </w:r>
      <w:r w:rsidRPr="006233CD">
        <w:rPr>
          <w:rFonts w:ascii="Montserrat" w:hAnsi="Montserrat" w:cs="Arial"/>
          <w:sz w:val="20"/>
          <w:szCs w:val="20"/>
          <w:lang w:val="es-ES_tradnl"/>
        </w:rPr>
        <w:t>garantizando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>:</w:t>
      </w:r>
    </w:p>
    <w:p w14:paraId="763A037B" w14:textId="5E60C081" w:rsidR="00896417" w:rsidRPr="006233CD" w:rsidRDefault="00180402" w:rsidP="00C55FD3">
      <w:pPr>
        <w:pStyle w:val="Prrafodelista"/>
        <w:numPr>
          <w:ilvl w:val="1"/>
          <w:numId w:val="52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6233CD">
        <w:rPr>
          <w:rFonts w:ascii="Montserrat" w:hAnsi="Montserrat" w:cs="Arial"/>
          <w:sz w:val="20"/>
          <w:szCs w:val="20"/>
          <w:lang w:val="es-ES_tradnl"/>
        </w:rPr>
        <w:t>Una alta s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eguridad </w:t>
      </w:r>
      <w:r w:rsidRPr="006233CD">
        <w:rPr>
          <w:rFonts w:ascii="Montserrat" w:hAnsi="Montserrat" w:cs="Arial"/>
          <w:sz w:val="20"/>
          <w:szCs w:val="20"/>
          <w:lang w:val="es-ES_tradnl"/>
        </w:rPr>
        <w:t>para el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 acceso</w:t>
      </w:r>
      <w:r w:rsidRPr="006233CD">
        <w:rPr>
          <w:rFonts w:ascii="Montserrat" w:hAnsi="Montserrat" w:cs="Arial"/>
          <w:sz w:val="20"/>
          <w:szCs w:val="20"/>
          <w:lang w:val="es-ES_tradnl"/>
        </w:rPr>
        <w:t>, de manera que solamente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 </w:t>
      </w: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sea posible 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>en el equipo de cómputo en el que ingrese el aspirante con las credenciales asignadas</w:t>
      </w:r>
      <w:r w:rsidR="003517A2">
        <w:rPr>
          <w:rFonts w:ascii="Montserrat" w:hAnsi="Montserrat" w:cs="Arial"/>
          <w:sz w:val="20"/>
          <w:szCs w:val="20"/>
          <w:lang w:val="es-ES_tradnl"/>
        </w:rPr>
        <w:t>.</w:t>
      </w:r>
    </w:p>
    <w:p w14:paraId="2AA46E23" w14:textId="01897F70" w:rsidR="00896417" w:rsidRPr="006233CD" w:rsidRDefault="00896417" w:rsidP="00C55FD3">
      <w:pPr>
        <w:pStyle w:val="Prrafodelista"/>
        <w:numPr>
          <w:ilvl w:val="1"/>
          <w:numId w:val="52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6233CD">
        <w:rPr>
          <w:rFonts w:ascii="Montserrat" w:hAnsi="Montserrat" w:cs="Arial"/>
          <w:sz w:val="20"/>
          <w:szCs w:val="20"/>
          <w:lang w:val="es-ES_tradnl"/>
        </w:rPr>
        <w:t>La transferencia</w:t>
      </w:r>
      <w:r w:rsidR="00180402" w:rsidRPr="006233CD">
        <w:rPr>
          <w:rFonts w:ascii="Montserrat" w:hAnsi="Montserrat" w:cs="Arial"/>
          <w:sz w:val="20"/>
          <w:szCs w:val="20"/>
          <w:lang w:val="es-ES_tradnl"/>
        </w:rPr>
        <w:t xml:space="preserve"> segura</w:t>
      </w: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 de datos</w:t>
      </w:r>
      <w:r w:rsidR="003517A2">
        <w:rPr>
          <w:rFonts w:ascii="Montserrat" w:hAnsi="Montserrat" w:cs="Arial"/>
          <w:sz w:val="20"/>
          <w:szCs w:val="20"/>
          <w:lang w:val="es-ES_tradnl"/>
        </w:rPr>
        <w:t>.</w:t>
      </w:r>
    </w:p>
    <w:p w14:paraId="0121F049" w14:textId="77777777" w:rsidR="00896417" w:rsidRPr="006233CD" w:rsidRDefault="00896417" w:rsidP="00C55FD3">
      <w:pPr>
        <w:pStyle w:val="Prrafodelista"/>
        <w:numPr>
          <w:ilvl w:val="1"/>
          <w:numId w:val="52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6233CD">
        <w:rPr>
          <w:rFonts w:ascii="Montserrat" w:hAnsi="Montserrat" w:cs="Arial"/>
          <w:sz w:val="20"/>
          <w:szCs w:val="20"/>
          <w:lang w:val="es-ES_tradnl"/>
        </w:rPr>
        <w:t>La consistencia, integridad y resguardo de las respuestas de los aspirantes.</w:t>
      </w:r>
    </w:p>
    <w:p w14:paraId="0E0BE382" w14:textId="715E6D6C" w:rsidR="00896417" w:rsidRDefault="00896417" w:rsidP="00C55FD3">
      <w:pPr>
        <w:pStyle w:val="Prrafodelista"/>
        <w:numPr>
          <w:ilvl w:val="1"/>
          <w:numId w:val="52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La capacidad de soportar un estimado de 25,000 aspirantes en cada día de aplicación, conectados de manera simultánea e ininterrumpida. </w:t>
      </w:r>
    </w:p>
    <w:p w14:paraId="7923B489" w14:textId="2141A971" w:rsidR="00896417" w:rsidRPr="006233CD" w:rsidRDefault="000F5C57" w:rsidP="00C55FD3">
      <w:pPr>
        <w:pStyle w:val="Prrafodelista"/>
        <w:numPr>
          <w:ilvl w:val="0"/>
          <w:numId w:val="53"/>
        </w:numPr>
        <w:tabs>
          <w:tab w:val="left" w:pos="142"/>
        </w:tabs>
        <w:spacing w:line="360" w:lineRule="auto"/>
        <w:jc w:val="both"/>
        <w:rPr>
          <w:rFonts w:ascii="Montserrat" w:hAnsi="Montserrat" w:cs="Arial"/>
          <w:sz w:val="20"/>
          <w:szCs w:val="20"/>
        </w:rPr>
      </w:pPr>
      <w:r w:rsidRPr="006233CD">
        <w:rPr>
          <w:rFonts w:ascii="Montserrat" w:hAnsi="Montserrat" w:cs="Arial"/>
          <w:bCs/>
          <w:sz w:val="20"/>
          <w:szCs w:val="20"/>
          <w:lang w:val="es-ES_tradnl"/>
        </w:rPr>
        <w:t xml:space="preserve">Preparar los materiales en línea. 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El </w:t>
      </w:r>
      <w:r w:rsidR="00180402" w:rsidRPr="006233CD">
        <w:rPr>
          <w:rFonts w:ascii="Montserrat" w:hAnsi="Montserrat" w:cs="Arial"/>
          <w:sz w:val="20"/>
          <w:szCs w:val="20"/>
          <w:lang w:val="es-ES_tradnl"/>
        </w:rPr>
        <w:t>P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restador de </w:t>
      </w:r>
      <w:r w:rsidR="00180402" w:rsidRPr="006233CD">
        <w:rPr>
          <w:rFonts w:ascii="Montserrat" w:hAnsi="Montserrat" w:cs="Arial"/>
          <w:sz w:val="20"/>
          <w:szCs w:val="20"/>
          <w:lang w:val="es-ES_tradnl"/>
        </w:rPr>
        <w:t>S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ervicios debe asegurarse </w:t>
      </w:r>
      <w:r w:rsidR="00896417" w:rsidRPr="006233CD">
        <w:rPr>
          <w:rFonts w:ascii="Montserrat" w:hAnsi="Montserrat" w:cs="Arial"/>
          <w:sz w:val="20"/>
          <w:szCs w:val="20"/>
        </w:rPr>
        <w:t>de que todas las funciones del sistema informático para aplicar los instrumentos de valoración estén operando correctamente, que se registren las respuestas de las personas que contestan el instrumento y que no haya otros sistemas informáticos o dispositivos electrónicos habilitados en el equipo de cómputo que pudieran interferir en su administración o extraer información de los instrumentos de valoración.</w:t>
      </w:r>
    </w:p>
    <w:p w14:paraId="69D1EDF5" w14:textId="2C31D56C" w:rsidR="00896417" w:rsidRPr="006233CD" w:rsidRDefault="000F5C57" w:rsidP="00C55FD3">
      <w:pPr>
        <w:pStyle w:val="Prrafodelista"/>
        <w:numPr>
          <w:ilvl w:val="0"/>
          <w:numId w:val="53"/>
        </w:numPr>
        <w:tabs>
          <w:tab w:val="left" w:pos="142"/>
        </w:tabs>
        <w:spacing w:line="360" w:lineRule="auto"/>
        <w:jc w:val="both"/>
        <w:rPr>
          <w:rFonts w:ascii="Montserrat" w:hAnsi="Montserrat" w:cs="Arial"/>
          <w:sz w:val="20"/>
          <w:szCs w:val="20"/>
        </w:rPr>
      </w:pPr>
      <w:r w:rsidRPr="006233CD">
        <w:rPr>
          <w:rFonts w:ascii="Montserrat" w:hAnsi="Montserrat" w:cs="Arial"/>
          <w:bCs/>
          <w:sz w:val="20"/>
          <w:szCs w:val="20"/>
          <w:lang w:val="es-ES_tradnl"/>
        </w:rPr>
        <w:t xml:space="preserve">Preparar los materiales impresos, asegurando que 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>los aplicadores cuenten con las listas de asistencia y los formatos requeridos para dar seguimiento a la aplicación.</w:t>
      </w:r>
    </w:p>
    <w:p w14:paraId="35A2ADBD" w14:textId="75D9249D" w:rsidR="00896417" w:rsidRPr="006233CD" w:rsidRDefault="000F5C57" w:rsidP="00C55FD3">
      <w:pPr>
        <w:pStyle w:val="Prrafodelista"/>
        <w:numPr>
          <w:ilvl w:val="0"/>
          <w:numId w:val="53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6233CD">
        <w:rPr>
          <w:rFonts w:ascii="Montserrat" w:hAnsi="Montserrat" w:cs="Arial"/>
          <w:bCs/>
          <w:sz w:val="20"/>
          <w:szCs w:val="20"/>
        </w:rPr>
        <w:lastRenderedPageBreak/>
        <w:t xml:space="preserve">Coordinar y </w:t>
      </w:r>
      <w:r w:rsidRPr="006233CD">
        <w:rPr>
          <w:rFonts w:ascii="Montserrat" w:hAnsi="Montserrat" w:cs="Arial"/>
          <w:bCs/>
          <w:sz w:val="20"/>
          <w:szCs w:val="20"/>
          <w:lang w:val="es-ES_tradnl"/>
        </w:rPr>
        <w:t>supervisar la ejecución de los procesos de</w:t>
      </w:r>
      <w:r w:rsidR="00896417" w:rsidRPr="006233CD">
        <w:rPr>
          <w:rFonts w:ascii="Montserrat" w:hAnsi="Montserrat" w:cs="Arial"/>
          <w:sz w:val="20"/>
          <w:szCs w:val="20"/>
          <w:lang w:val="es-ES_tradnl"/>
        </w:rPr>
        <w:t xml:space="preserve"> aplicación de los instrumentos de valoración, </w:t>
      </w:r>
      <w:r w:rsidRPr="006233CD">
        <w:rPr>
          <w:rFonts w:ascii="Montserrat" w:hAnsi="Montserrat" w:cs="Arial"/>
          <w:sz w:val="20"/>
          <w:szCs w:val="20"/>
        </w:rPr>
        <w:t>garantizando</w:t>
      </w:r>
      <w:r w:rsidR="00896417" w:rsidRPr="006233CD">
        <w:rPr>
          <w:rFonts w:ascii="Montserrat" w:hAnsi="Montserrat" w:cs="Arial"/>
          <w:sz w:val="20"/>
          <w:szCs w:val="20"/>
        </w:rPr>
        <w:t xml:space="preserve"> la implementación de mecanismos de resguardo y seguridad tanto de los instrumentos como de las respuestas de los aspirantes.</w:t>
      </w:r>
    </w:p>
    <w:p w14:paraId="3CF00E6B" w14:textId="77777777" w:rsidR="00896417" w:rsidRPr="006233CD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</w:p>
    <w:p w14:paraId="6065E1C8" w14:textId="6DF871C1" w:rsidR="00896417" w:rsidRPr="006233CD" w:rsidRDefault="00180402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</w:rPr>
      </w:pPr>
      <w:r w:rsidRPr="006233CD">
        <w:rPr>
          <w:rFonts w:ascii="Montserrat" w:hAnsi="Montserrat" w:cs="Arial"/>
          <w:sz w:val="20"/>
          <w:szCs w:val="20"/>
        </w:rPr>
        <w:t xml:space="preserve">Todas estas actividades se consideran necesarias </w:t>
      </w:r>
      <w:r w:rsidR="00896417" w:rsidRPr="006233CD">
        <w:rPr>
          <w:rFonts w:ascii="Montserrat" w:hAnsi="Montserrat" w:cs="Arial"/>
          <w:sz w:val="20"/>
          <w:szCs w:val="20"/>
        </w:rPr>
        <w:t xml:space="preserve">para </w:t>
      </w:r>
      <w:r w:rsidRPr="006233CD">
        <w:rPr>
          <w:rFonts w:ascii="Montserrat" w:hAnsi="Montserrat" w:cs="Arial"/>
          <w:sz w:val="20"/>
          <w:szCs w:val="20"/>
        </w:rPr>
        <w:t xml:space="preserve">garantizar </w:t>
      </w:r>
      <w:r w:rsidR="00896417" w:rsidRPr="006233CD">
        <w:rPr>
          <w:rFonts w:ascii="Montserrat" w:hAnsi="Montserrat" w:cs="Arial"/>
          <w:sz w:val="20"/>
          <w:szCs w:val="20"/>
        </w:rPr>
        <w:t xml:space="preserve">que los aspirantes </w:t>
      </w:r>
      <w:r w:rsidRPr="006233CD">
        <w:rPr>
          <w:rFonts w:ascii="Montserrat" w:hAnsi="Montserrat" w:cs="Arial"/>
          <w:sz w:val="20"/>
          <w:szCs w:val="20"/>
        </w:rPr>
        <w:t>presenten su</w:t>
      </w:r>
      <w:r w:rsidR="00896417" w:rsidRPr="006233CD">
        <w:rPr>
          <w:rFonts w:ascii="Montserrat" w:hAnsi="Montserrat" w:cs="Arial"/>
          <w:sz w:val="20"/>
          <w:szCs w:val="20"/>
        </w:rPr>
        <w:t xml:space="preserve"> aplicación en condiciones controladas, estandarizadas, óptimas y equitativas, contribuyendo al logro de la validez y la confiabilidad </w:t>
      </w:r>
      <w:r w:rsidRPr="006233CD">
        <w:rPr>
          <w:rFonts w:ascii="Montserrat" w:hAnsi="Montserrat" w:cs="Arial"/>
          <w:sz w:val="20"/>
          <w:szCs w:val="20"/>
        </w:rPr>
        <w:t>de</w:t>
      </w:r>
      <w:r w:rsidR="00896417" w:rsidRPr="006233CD">
        <w:rPr>
          <w:rFonts w:ascii="Montserrat" w:hAnsi="Montserrat" w:cs="Arial"/>
          <w:sz w:val="20"/>
          <w:szCs w:val="20"/>
        </w:rPr>
        <w:t xml:space="preserve"> los resultados </w:t>
      </w:r>
      <w:r w:rsidRPr="006233CD">
        <w:rPr>
          <w:rFonts w:ascii="Montserrat" w:hAnsi="Montserrat" w:cs="Arial"/>
          <w:sz w:val="20"/>
          <w:szCs w:val="20"/>
        </w:rPr>
        <w:t>a obtener en los distintos</w:t>
      </w:r>
      <w:r w:rsidR="00896417" w:rsidRPr="006233CD">
        <w:rPr>
          <w:rFonts w:ascii="Montserrat" w:hAnsi="Montserrat" w:cs="Arial"/>
          <w:sz w:val="20"/>
          <w:szCs w:val="20"/>
        </w:rPr>
        <w:t xml:space="preserve"> instrumento</w:t>
      </w:r>
      <w:r w:rsidRPr="006233CD">
        <w:rPr>
          <w:rFonts w:ascii="Montserrat" w:hAnsi="Montserrat" w:cs="Arial"/>
          <w:sz w:val="20"/>
          <w:szCs w:val="20"/>
        </w:rPr>
        <w:t>s</w:t>
      </w:r>
      <w:r w:rsidR="00896417" w:rsidRPr="006233CD">
        <w:rPr>
          <w:rFonts w:ascii="Montserrat" w:hAnsi="Montserrat" w:cs="Arial"/>
          <w:sz w:val="20"/>
          <w:szCs w:val="20"/>
        </w:rPr>
        <w:t xml:space="preserve"> de valoración.</w:t>
      </w:r>
    </w:p>
    <w:p w14:paraId="3F93975D" w14:textId="77777777" w:rsidR="00896417" w:rsidRPr="006233CD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</w:p>
    <w:p w14:paraId="16CE8CAD" w14:textId="07E9D875" w:rsidR="00896417" w:rsidRPr="006233CD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La aplicación de los instrumentos de valoración se </w:t>
      </w:r>
      <w:r w:rsidRPr="00A3510D">
        <w:rPr>
          <w:rFonts w:ascii="Montserrat" w:hAnsi="Montserrat" w:cs="Arial"/>
          <w:sz w:val="20"/>
          <w:szCs w:val="20"/>
          <w:lang w:val="es-ES_tradnl"/>
        </w:rPr>
        <w:t xml:space="preserve">realizará </w:t>
      </w:r>
      <w:r w:rsidRPr="00C55FD3">
        <w:rPr>
          <w:rFonts w:ascii="Montserrat" w:hAnsi="Montserrat" w:cs="Arial"/>
          <w:sz w:val="20"/>
          <w:szCs w:val="20"/>
          <w:lang w:val="es-ES_tradnl"/>
        </w:rPr>
        <w:t>en línea</w:t>
      </w: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 en diferentes sedes distribuidas</w:t>
      </w:r>
      <w:r w:rsidR="00180402" w:rsidRPr="006233CD">
        <w:rPr>
          <w:rFonts w:ascii="Montserrat" w:hAnsi="Montserrat" w:cs="Arial"/>
          <w:sz w:val="20"/>
          <w:szCs w:val="20"/>
          <w:lang w:val="es-ES_tradnl"/>
        </w:rPr>
        <w:t xml:space="preserve"> a lo largo de las </w:t>
      </w: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entidades federativas, </w:t>
      </w:r>
      <w:r w:rsidR="00180402" w:rsidRPr="006233CD">
        <w:rPr>
          <w:rFonts w:ascii="Montserrat" w:hAnsi="Montserrat" w:cs="Arial"/>
          <w:sz w:val="20"/>
          <w:szCs w:val="20"/>
          <w:lang w:val="es-ES_tradnl"/>
        </w:rPr>
        <w:t xml:space="preserve">de acuerdo con </w:t>
      </w:r>
      <w:r w:rsidRPr="006233CD">
        <w:rPr>
          <w:rFonts w:ascii="Montserrat" w:hAnsi="Montserrat" w:cs="Arial"/>
          <w:sz w:val="20"/>
          <w:szCs w:val="20"/>
          <w:lang w:val="es-ES_tradnl"/>
        </w:rPr>
        <w:t xml:space="preserve">las fechas señaladas en el </w:t>
      </w:r>
      <w:r w:rsidRPr="006233CD">
        <w:rPr>
          <w:rFonts w:ascii="Montserrat" w:hAnsi="Montserrat"/>
          <w:sz w:val="20"/>
          <w:szCs w:val="20"/>
        </w:rPr>
        <w:t xml:space="preserve">Calendario del Sistema para la Carrera de las Maestras y los Maestros emitido y publicado por la </w:t>
      </w:r>
      <w:r w:rsidRPr="006233CD">
        <w:rPr>
          <w:rFonts w:ascii="Montserrat" w:hAnsi="Montserrat" w:cs="Arial"/>
          <w:sz w:val="20"/>
          <w:szCs w:val="20"/>
          <w:lang w:val="es-ES_tradnl"/>
        </w:rPr>
        <w:t>USICAMM</w:t>
      </w:r>
      <w:r w:rsidRPr="006233CD">
        <w:rPr>
          <w:rFonts w:ascii="Montserrat" w:hAnsi="Montserrat"/>
          <w:sz w:val="20"/>
          <w:szCs w:val="20"/>
        </w:rPr>
        <w:t>.</w:t>
      </w:r>
    </w:p>
    <w:p w14:paraId="0CF79474" w14:textId="77777777" w:rsidR="00896417" w:rsidRPr="006233CD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E9D1E14" w14:textId="28FEC10D" w:rsidR="00180402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</w:rPr>
      </w:pPr>
      <w:r w:rsidRPr="006233CD">
        <w:rPr>
          <w:rFonts w:ascii="Montserrat" w:hAnsi="Montserrat" w:cs="Arial"/>
          <w:sz w:val="20"/>
          <w:szCs w:val="20"/>
        </w:rPr>
        <w:t>La modalidad en línea se refiere a la aplicación simultánea de los instrumentos de valoración a cada uno de los aspirantes, en las sedes de aplicación registradas, por medio del hardware proporcionado en la sede y de los nodos o software determinado</w:t>
      </w:r>
      <w:r w:rsidR="00180402" w:rsidRPr="006233CD">
        <w:rPr>
          <w:rFonts w:ascii="Montserrat" w:hAnsi="Montserrat" w:cs="Arial"/>
          <w:sz w:val="20"/>
          <w:szCs w:val="20"/>
        </w:rPr>
        <w:t>s</w:t>
      </w:r>
      <w:r w:rsidRPr="006233CD">
        <w:rPr>
          <w:rFonts w:ascii="Montserrat" w:hAnsi="Montserrat" w:cs="Arial"/>
          <w:sz w:val="20"/>
          <w:szCs w:val="20"/>
        </w:rPr>
        <w:t xml:space="preserve"> por el proveedor del servicio.</w:t>
      </w:r>
      <w:r w:rsidR="00180402" w:rsidRPr="006233CD">
        <w:rPr>
          <w:rFonts w:ascii="Montserrat" w:hAnsi="Montserrat" w:cs="Arial"/>
          <w:sz w:val="20"/>
          <w:szCs w:val="20"/>
        </w:rPr>
        <w:t xml:space="preserve"> En la tabla 4 se muestran datos correspondientes a los procesos de </w:t>
      </w:r>
      <w:r w:rsidR="00175CB7">
        <w:rPr>
          <w:rFonts w:ascii="Montserrat" w:hAnsi="Montserrat" w:cs="Arial"/>
          <w:sz w:val="20"/>
          <w:szCs w:val="20"/>
        </w:rPr>
        <w:t xml:space="preserve">admisión </w:t>
      </w:r>
      <w:r w:rsidR="00180402" w:rsidRPr="006233CD">
        <w:rPr>
          <w:rFonts w:ascii="Montserrat" w:hAnsi="Montserrat" w:cs="Arial"/>
          <w:sz w:val="20"/>
          <w:szCs w:val="20"/>
        </w:rPr>
        <w:t xml:space="preserve">y </w:t>
      </w:r>
      <w:r w:rsidR="00175CB7">
        <w:rPr>
          <w:rFonts w:ascii="Montserrat" w:hAnsi="Montserrat" w:cs="Arial"/>
          <w:sz w:val="20"/>
          <w:szCs w:val="20"/>
        </w:rPr>
        <w:t>p</w:t>
      </w:r>
      <w:r w:rsidR="00180402" w:rsidRPr="006233CD">
        <w:rPr>
          <w:rFonts w:ascii="Montserrat" w:hAnsi="Montserrat" w:cs="Arial"/>
          <w:sz w:val="20"/>
          <w:szCs w:val="20"/>
        </w:rPr>
        <w:t xml:space="preserve">romoción en </w:t>
      </w:r>
      <w:r w:rsidR="00175CB7">
        <w:rPr>
          <w:rFonts w:ascii="Montserrat" w:hAnsi="Montserrat" w:cs="Arial"/>
          <w:sz w:val="20"/>
          <w:szCs w:val="20"/>
        </w:rPr>
        <w:t>e</w:t>
      </w:r>
      <w:r w:rsidR="00180402" w:rsidRPr="006233CD">
        <w:rPr>
          <w:rFonts w:ascii="Montserrat" w:hAnsi="Montserrat" w:cs="Arial"/>
          <w:sz w:val="20"/>
          <w:szCs w:val="20"/>
        </w:rPr>
        <w:t xml:space="preserve">ducación </w:t>
      </w:r>
      <w:r w:rsidR="00175CB7">
        <w:rPr>
          <w:rFonts w:ascii="Montserrat" w:hAnsi="Montserrat" w:cs="Arial"/>
          <w:sz w:val="20"/>
          <w:szCs w:val="20"/>
        </w:rPr>
        <w:t>b</w:t>
      </w:r>
      <w:r w:rsidR="00180402" w:rsidRPr="006233CD">
        <w:rPr>
          <w:rFonts w:ascii="Montserrat" w:hAnsi="Montserrat" w:cs="Arial"/>
          <w:sz w:val="20"/>
          <w:szCs w:val="20"/>
        </w:rPr>
        <w:t xml:space="preserve">ásica y </w:t>
      </w:r>
      <w:r w:rsidR="00175CB7">
        <w:rPr>
          <w:rFonts w:ascii="Montserrat" w:hAnsi="Montserrat" w:cs="Arial"/>
          <w:sz w:val="20"/>
          <w:szCs w:val="20"/>
        </w:rPr>
        <w:t>educación m</w:t>
      </w:r>
      <w:r w:rsidR="00180402" w:rsidRPr="006233CD">
        <w:rPr>
          <w:rFonts w:ascii="Montserrat" w:hAnsi="Montserrat" w:cs="Arial"/>
          <w:sz w:val="20"/>
          <w:szCs w:val="20"/>
        </w:rPr>
        <w:t xml:space="preserve">edia </w:t>
      </w:r>
      <w:r w:rsidR="00175CB7">
        <w:rPr>
          <w:rFonts w:ascii="Montserrat" w:hAnsi="Montserrat" w:cs="Arial"/>
          <w:sz w:val="20"/>
          <w:szCs w:val="20"/>
        </w:rPr>
        <w:t>s</w:t>
      </w:r>
      <w:r w:rsidR="00180402" w:rsidRPr="006233CD">
        <w:rPr>
          <w:rFonts w:ascii="Montserrat" w:hAnsi="Montserrat" w:cs="Arial"/>
          <w:sz w:val="20"/>
          <w:szCs w:val="20"/>
        </w:rPr>
        <w:t xml:space="preserve">uperior realizados en el </w:t>
      </w:r>
      <w:r w:rsidR="00246B5C">
        <w:rPr>
          <w:rFonts w:ascii="Montserrat" w:hAnsi="Montserrat" w:cs="Arial"/>
          <w:sz w:val="20"/>
          <w:szCs w:val="20"/>
        </w:rPr>
        <w:t>procesos previos</w:t>
      </w:r>
      <w:r w:rsidR="00180402" w:rsidRPr="006233CD">
        <w:rPr>
          <w:rFonts w:ascii="Montserrat" w:hAnsi="Montserrat" w:cs="Arial"/>
          <w:sz w:val="20"/>
          <w:szCs w:val="20"/>
        </w:rPr>
        <w:t>, a manera de referencia</w:t>
      </w:r>
      <w:r w:rsidR="00175CB7">
        <w:rPr>
          <w:rFonts w:ascii="Montserrat" w:hAnsi="Montserrat" w:cs="Arial"/>
          <w:sz w:val="20"/>
          <w:szCs w:val="20"/>
        </w:rPr>
        <w:t>,</w:t>
      </w:r>
      <w:r w:rsidR="00180402" w:rsidRPr="006233CD">
        <w:rPr>
          <w:rFonts w:ascii="Montserrat" w:hAnsi="Montserrat" w:cs="Arial"/>
          <w:sz w:val="20"/>
          <w:szCs w:val="20"/>
        </w:rPr>
        <w:t xml:space="preserve"> acerca de las necesidades a cubrir en las aplicaciones posteriores.</w:t>
      </w:r>
    </w:p>
    <w:p w14:paraId="677F03E1" w14:textId="77777777" w:rsidR="00A3510D" w:rsidRDefault="00A3510D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</w:rPr>
      </w:pPr>
    </w:p>
    <w:p w14:paraId="0EC4C474" w14:textId="58319C98" w:rsidR="00A3510D" w:rsidRPr="006233CD" w:rsidRDefault="00A3510D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1A2E3F">
        <w:rPr>
          <w:rFonts w:ascii="Montserrat" w:hAnsi="Montserrat" w:cs="Arial"/>
          <w:sz w:val="20"/>
          <w:szCs w:val="20"/>
        </w:rPr>
        <w:t xml:space="preserve">En las aplicaciones </w:t>
      </w:r>
      <w:r w:rsidR="001A2E3F" w:rsidRPr="00C55FD3">
        <w:rPr>
          <w:rFonts w:ascii="Montserrat" w:hAnsi="Montserrat" w:cs="Arial"/>
          <w:sz w:val="20"/>
          <w:szCs w:val="20"/>
        </w:rPr>
        <w:t xml:space="preserve">con otra modalidad, </w:t>
      </w:r>
      <w:r w:rsidRPr="001A2E3F">
        <w:rPr>
          <w:rFonts w:ascii="Montserrat" w:hAnsi="Montserrat" w:cs="Arial"/>
          <w:sz w:val="20"/>
          <w:szCs w:val="20"/>
        </w:rPr>
        <w:t>se determinará el protocolo correspondiente.</w:t>
      </w:r>
      <w:r>
        <w:rPr>
          <w:rFonts w:ascii="Montserrat" w:hAnsi="Montserrat" w:cs="Arial"/>
          <w:sz w:val="20"/>
          <w:szCs w:val="20"/>
        </w:rPr>
        <w:t xml:space="preserve"> </w:t>
      </w:r>
    </w:p>
    <w:p w14:paraId="51C2608D" w14:textId="28919F80" w:rsidR="00180402" w:rsidRDefault="00180402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75A0BF7F" w14:textId="32DF6EB6" w:rsidR="009D5835" w:rsidRDefault="009D5835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40A71475" w14:textId="64C8AC43" w:rsidR="009D5835" w:rsidRDefault="009D5835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0185656E" w14:textId="7590CD54" w:rsidR="009D5835" w:rsidRDefault="009D5835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4F21FB57" w14:textId="65B4064E" w:rsidR="009D5835" w:rsidRDefault="009D5835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4662C609" w14:textId="56543018" w:rsidR="009D5835" w:rsidRDefault="009D5835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76C5E6FA" w14:textId="213AF1FE" w:rsidR="009D5835" w:rsidRDefault="009D5835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6D6269C6" w14:textId="77777777" w:rsidR="009D5835" w:rsidRPr="006233CD" w:rsidRDefault="009D5835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b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07"/>
        <w:gridCol w:w="1614"/>
      </w:tblGrid>
      <w:tr w:rsidR="00180402" w:rsidRPr="006233CD" w14:paraId="57C45CD7" w14:textId="77777777" w:rsidTr="00180402">
        <w:tc>
          <w:tcPr>
            <w:tcW w:w="8833" w:type="dxa"/>
            <w:gridSpan w:val="5"/>
            <w:shd w:val="clear" w:color="auto" w:fill="C00000"/>
            <w:vAlign w:val="center"/>
          </w:tcPr>
          <w:p w14:paraId="28FEF331" w14:textId="19F15891" w:rsidR="00180402" w:rsidRPr="006233CD" w:rsidRDefault="00180402" w:rsidP="009D5835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b/>
                <w:sz w:val="18"/>
                <w:szCs w:val="20"/>
                <w:lang w:val="es-ES_tradnl"/>
              </w:rPr>
            </w:pPr>
            <w:r w:rsidRPr="006233CD">
              <w:rPr>
                <w:rFonts w:ascii="Montserrat" w:hAnsi="Montserrat"/>
                <w:b/>
                <w:sz w:val="18"/>
                <w:szCs w:val="20"/>
                <w:lang w:val="es-ES_tradnl"/>
              </w:rPr>
              <w:t xml:space="preserve">Tabla 4. </w:t>
            </w:r>
            <w:r w:rsidRPr="00246B5C">
              <w:rPr>
                <w:rFonts w:ascii="Montserrat" w:hAnsi="Montserrat" w:cs="Arial"/>
                <w:sz w:val="20"/>
                <w:szCs w:val="20"/>
              </w:rPr>
              <w:t>P</w:t>
            </w:r>
            <w:r w:rsidR="00246B5C" w:rsidRPr="006233CD">
              <w:rPr>
                <w:rFonts w:ascii="Montserrat" w:hAnsi="Montserrat" w:cs="Arial"/>
                <w:sz w:val="20"/>
                <w:szCs w:val="20"/>
              </w:rPr>
              <w:t>rocesos</w:t>
            </w:r>
            <w:r w:rsidR="00246B5C">
              <w:rPr>
                <w:rFonts w:ascii="Montserrat" w:hAnsi="Montserrat" w:cs="Arial"/>
                <w:sz w:val="20"/>
                <w:szCs w:val="20"/>
              </w:rPr>
              <w:t xml:space="preserve"> de selección para la admisión y p</w:t>
            </w:r>
            <w:r w:rsidRPr="006233CD">
              <w:rPr>
                <w:rFonts w:ascii="Montserrat" w:hAnsi="Montserrat" w:cs="Arial"/>
                <w:sz w:val="20"/>
                <w:szCs w:val="20"/>
              </w:rPr>
              <w:t>romoción en Edu</w:t>
            </w:r>
            <w:r w:rsidR="009D5835">
              <w:rPr>
                <w:rFonts w:ascii="Montserrat" w:hAnsi="Montserrat" w:cs="Arial"/>
                <w:sz w:val="20"/>
                <w:szCs w:val="20"/>
              </w:rPr>
              <w:t>cación Básica y Media Superior</w:t>
            </w:r>
          </w:p>
        </w:tc>
      </w:tr>
      <w:tr w:rsidR="00180402" w:rsidRPr="006233CD" w14:paraId="7C93F441" w14:textId="77777777" w:rsidTr="00180402">
        <w:tc>
          <w:tcPr>
            <w:tcW w:w="2552" w:type="dxa"/>
            <w:shd w:val="clear" w:color="auto" w:fill="C00000"/>
            <w:vAlign w:val="center"/>
          </w:tcPr>
          <w:p w14:paraId="232A8D3B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b/>
                <w:sz w:val="18"/>
                <w:szCs w:val="20"/>
                <w:lang w:val="es-ES_tradnl"/>
              </w:rPr>
              <w:t>Información</w:t>
            </w:r>
          </w:p>
        </w:tc>
        <w:tc>
          <w:tcPr>
            <w:tcW w:w="1701" w:type="dxa"/>
            <w:shd w:val="clear" w:color="auto" w:fill="C00000"/>
            <w:vAlign w:val="center"/>
          </w:tcPr>
          <w:p w14:paraId="3278E434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6233CD">
              <w:rPr>
                <w:rFonts w:ascii="Montserrat" w:hAnsi="Montserrat"/>
                <w:b/>
                <w:sz w:val="18"/>
                <w:szCs w:val="20"/>
                <w:lang w:val="es-ES_tradnl"/>
              </w:rPr>
              <w:t>Admisión Educación Básica</w:t>
            </w:r>
          </w:p>
        </w:tc>
        <w:tc>
          <w:tcPr>
            <w:tcW w:w="1559" w:type="dxa"/>
            <w:shd w:val="clear" w:color="auto" w:fill="C00000"/>
            <w:vAlign w:val="center"/>
          </w:tcPr>
          <w:p w14:paraId="62D77B93" w14:textId="77777777" w:rsidR="00180402" w:rsidRPr="006233CD" w:rsidRDefault="00180402" w:rsidP="00C55FD3">
            <w:pPr>
              <w:tabs>
                <w:tab w:val="left" w:pos="142"/>
              </w:tabs>
              <w:jc w:val="center"/>
              <w:rPr>
                <w:rFonts w:ascii="Montserrat" w:hAnsi="Montserrat"/>
                <w:b/>
                <w:sz w:val="18"/>
                <w:szCs w:val="20"/>
                <w:lang w:val="es-ES_tradnl"/>
              </w:rPr>
            </w:pPr>
            <w:r w:rsidRPr="006233CD">
              <w:rPr>
                <w:rFonts w:ascii="Montserrat" w:hAnsi="Montserrat"/>
                <w:b/>
                <w:sz w:val="18"/>
                <w:szCs w:val="20"/>
                <w:lang w:val="es-ES_tradnl"/>
              </w:rPr>
              <w:t>Admisión</w:t>
            </w:r>
          </w:p>
          <w:p w14:paraId="7FACAAB0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6233CD">
              <w:rPr>
                <w:rFonts w:ascii="Montserrat" w:hAnsi="Montserrat"/>
                <w:b/>
                <w:sz w:val="18"/>
                <w:szCs w:val="20"/>
                <w:lang w:val="es-ES_tradnl"/>
              </w:rPr>
              <w:t>Educación Media Superior</w:t>
            </w:r>
          </w:p>
        </w:tc>
        <w:tc>
          <w:tcPr>
            <w:tcW w:w="1407" w:type="dxa"/>
            <w:shd w:val="clear" w:color="auto" w:fill="C00000"/>
            <w:vAlign w:val="center"/>
          </w:tcPr>
          <w:p w14:paraId="1E1D1E8C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commentRangeStart w:id="5625"/>
            <w:r w:rsidRPr="006233CD">
              <w:rPr>
                <w:rFonts w:ascii="Montserrat" w:hAnsi="Montserrat"/>
                <w:b/>
                <w:sz w:val="18"/>
                <w:szCs w:val="20"/>
                <w:lang w:val="es-ES_tradnl"/>
              </w:rPr>
              <w:t>Promoción Educación Básica</w:t>
            </w:r>
            <w:commentRangeEnd w:id="5625"/>
            <w:r w:rsidR="00AD4CFB">
              <w:rPr>
                <w:rStyle w:val="Refdecomentario"/>
              </w:rPr>
              <w:commentReference w:id="5625"/>
            </w:r>
          </w:p>
        </w:tc>
        <w:tc>
          <w:tcPr>
            <w:tcW w:w="1614" w:type="dxa"/>
            <w:shd w:val="clear" w:color="auto" w:fill="C00000"/>
            <w:vAlign w:val="center"/>
          </w:tcPr>
          <w:p w14:paraId="5E299708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6233CD">
              <w:rPr>
                <w:rFonts w:ascii="Montserrat" w:hAnsi="Montserrat"/>
                <w:b/>
                <w:sz w:val="18"/>
                <w:szCs w:val="20"/>
                <w:lang w:val="es-ES_tradnl"/>
              </w:rPr>
              <w:t>Promoción Educación Media Superior</w:t>
            </w:r>
          </w:p>
        </w:tc>
      </w:tr>
      <w:tr w:rsidR="00180402" w:rsidRPr="006233CD" w14:paraId="5AFC9C07" w14:textId="77777777" w:rsidTr="00180402">
        <w:trPr>
          <w:trHeight w:val="937"/>
        </w:trPr>
        <w:tc>
          <w:tcPr>
            <w:tcW w:w="2552" w:type="dxa"/>
            <w:vAlign w:val="center"/>
          </w:tcPr>
          <w:p w14:paraId="530E6676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18"/>
                <w:szCs w:val="20"/>
                <w:lang w:val="es-ES_tradnl"/>
              </w:rPr>
            </w:pP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t xml:space="preserve">Número de días </w:t>
            </w:r>
          </w:p>
          <w:p w14:paraId="6A7D98A7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18"/>
                <w:szCs w:val="20"/>
              </w:rPr>
            </w:pP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t>de</w:t>
            </w:r>
            <w:r w:rsidRPr="006233CD">
              <w:rPr>
                <w:rFonts w:ascii="Cambria" w:hAnsi="Cambria" w:cs="Cambria"/>
                <w:sz w:val="18"/>
                <w:szCs w:val="20"/>
                <w:lang w:val="es-ES_tradnl"/>
              </w:rPr>
              <w:t> </w:t>
            </w: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t>aplicaci</w:t>
            </w:r>
            <w:r w:rsidRPr="006233CD">
              <w:rPr>
                <w:rFonts w:ascii="Montserrat" w:hAnsi="Montserrat" w:cs="Montserrat"/>
                <w:sz w:val="18"/>
                <w:szCs w:val="20"/>
                <w:lang w:val="es-ES_tradnl"/>
              </w:rPr>
              <w:t>ó</w:t>
            </w: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t>n</w:t>
            </w:r>
          </w:p>
        </w:tc>
        <w:tc>
          <w:tcPr>
            <w:tcW w:w="1701" w:type="dxa"/>
            <w:vAlign w:val="center"/>
          </w:tcPr>
          <w:p w14:paraId="6F562C10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6 días</w:t>
            </w:r>
            <w:r w:rsidRPr="006233CD">
              <w:rPr>
                <w:rFonts w:ascii="Cambria" w:hAnsi="Cambria" w:cs="Cambria"/>
                <w:sz w:val="20"/>
                <w:szCs w:val="20"/>
                <w:lang w:val="es-ES_tradnl"/>
              </w:rPr>
              <w:t> </w:t>
            </w: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br/>
              <w:t>(3 fines de semana)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7E54325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2 días</w:t>
            </w: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br/>
              <w:t>(1 fin de semana)</w:t>
            </w:r>
          </w:p>
        </w:tc>
        <w:tc>
          <w:tcPr>
            <w:tcW w:w="1407" w:type="dxa"/>
            <w:vAlign w:val="center"/>
          </w:tcPr>
          <w:p w14:paraId="114DBA7C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2 días</w:t>
            </w: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br/>
              <w:t>(1 fin de semana)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14:paraId="6DF7EAEE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2 días</w:t>
            </w: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br/>
              <w:t>(1 fin de semana)</w:t>
            </w:r>
          </w:p>
        </w:tc>
      </w:tr>
      <w:tr w:rsidR="00180402" w:rsidRPr="006233CD" w14:paraId="1383A578" w14:textId="77777777" w:rsidTr="00180402">
        <w:tc>
          <w:tcPr>
            <w:tcW w:w="2552" w:type="dxa"/>
            <w:vAlign w:val="center"/>
          </w:tcPr>
          <w:p w14:paraId="27FAA437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18"/>
                <w:szCs w:val="20"/>
              </w:rPr>
            </w:pP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t>Promedio de sedes</w:t>
            </w:r>
            <w:r w:rsidRPr="006233CD">
              <w:rPr>
                <w:rFonts w:ascii="Cambria" w:hAnsi="Cambria" w:cs="Cambria"/>
                <w:sz w:val="18"/>
                <w:szCs w:val="20"/>
                <w:lang w:val="es-ES_tradnl"/>
              </w:rPr>
              <w:t> </w:t>
            </w: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t>de aplicación utilizadas por cada día de aplicación</w:t>
            </w:r>
          </w:p>
        </w:tc>
        <w:tc>
          <w:tcPr>
            <w:tcW w:w="1701" w:type="dxa"/>
            <w:vAlign w:val="center"/>
          </w:tcPr>
          <w:p w14:paraId="557AAC7E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250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E3847CC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</w:rPr>
              <w:t>195</w:t>
            </w:r>
          </w:p>
        </w:tc>
        <w:tc>
          <w:tcPr>
            <w:tcW w:w="1407" w:type="dxa"/>
            <w:vAlign w:val="center"/>
          </w:tcPr>
          <w:p w14:paraId="302737C6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195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14:paraId="6B937886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63</w:t>
            </w:r>
          </w:p>
        </w:tc>
      </w:tr>
      <w:tr w:rsidR="00180402" w:rsidRPr="006233CD" w14:paraId="608A3B06" w14:textId="77777777" w:rsidTr="00180402">
        <w:tc>
          <w:tcPr>
            <w:tcW w:w="2552" w:type="dxa"/>
            <w:vAlign w:val="center"/>
          </w:tcPr>
          <w:p w14:paraId="3C6F9894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18"/>
                <w:szCs w:val="20"/>
              </w:rPr>
            </w:pP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t>Promedio de aspirantes en cada aula (grupo) de aplicación</w:t>
            </w:r>
          </w:p>
        </w:tc>
        <w:tc>
          <w:tcPr>
            <w:tcW w:w="1701" w:type="dxa"/>
            <w:vAlign w:val="center"/>
          </w:tcPr>
          <w:p w14:paraId="203D3125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34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69327F0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34</w:t>
            </w:r>
          </w:p>
        </w:tc>
        <w:tc>
          <w:tcPr>
            <w:tcW w:w="1407" w:type="dxa"/>
            <w:vAlign w:val="center"/>
          </w:tcPr>
          <w:p w14:paraId="367017AD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31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14:paraId="05491A7F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16</w:t>
            </w:r>
          </w:p>
        </w:tc>
      </w:tr>
      <w:tr w:rsidR="00180402" w:rsidRPr="006233CD" w14:paraId="3C7A27F8" w14:textId="77777777" w:rsidTr="00180402">
        <w:trPr>
          <w:trHeight w:val="693"/>
        </w:trPr>
        <w:tc>
          <w:tcPr>
            <w:tcW w:w="2552" w:type="dxa"/>
            <w:vAlign w:val="center"/>
          </w:tcPr>
          <w:p w14:paraId="32073A8F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18"/>
                <w:szCs w:val="20"/>
              </w:rPr>
            </w:pP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t>Promedio de aulas por día de aplicación</w:t>
            </w:r>
          </w:p>
        </w:tc>
        <w:tc>
          <w:tcPr>
            <w:tcW w:w="1701" w:type="dxa"/>
            <w:vAlign w:val="center"/>
          </w:tcPr>
          <w:p w14:paraId="5A5E5092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eastAsia="Times New Roman" w:hAnsi="Montserrat" w:cs="Calibri"/>
                <w:sz w:val="20"/>
                <w:szCs w:val="20"/>
                <w:lang w:val="en-US"/>
              </w:rPr>
              <w:t>700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F45DBF6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eastAsia="Times New Roman" w:hAnsi="Montserrat" w:cs="Calibri"/>
                <w:sz w:val="20"/>
                <w:szCs w:val="20"/>
                <w:lang w:val="en-US"/>
              </w:rPr>
              <w:t>532</w:t>
            </w:r>
          </w:p>
        </w:tc>
        <w:tc>
          <w:tcPr>
            <w:tcW w:w="1407" w:type="dxa"/>
            <w:vAlign w:val="center"/>
          </w:tcPr>
          <w:p w14:paraId="66144DEC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eastAsia="Times New Roman" w:hAnsi="Montserrat" w:cs="Calibri"/>
                <w:sz w:val="20"/>
                <w:szCs w:val="20"/>
                <w:lang w:val="en-US"/>
              </w:rPr>
              <w:t>767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14:paraId="33FE43C2" w14:textId="77777777" w:rsidR="00180402" w:rsidRPr="006233CD" w:rsidRDefault="00180402" w:rsidP="00C55FD3">
            <w:pPr>
              <w:tabs>
                <w:tab w:val="left" w:pos="142"/>
              </w:tabs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/>
              </w:rPr>
            </w:pPr>
            <w:r w:rsidRPr="006233CD">
              <w:rPr>
                <w:rFonts w:ascii="Montserrat" w:eastAsia="Times New Roman" w:hAnsi="Montserrat" w:cs="Calibri"/>
                <w:sz w:val="20"/>
                <w:szCs w:val="20"/>
                <w:lang w:val="en-US"/>
              </w:rPr>
              <w:t>89</w:t>
            </w:r>
          </w:p>
        </w:tc>
      </w:tr>
      <w:tr w:rsidR="00180402" w:rsidRPr="006233CD" w14:paraId="72F472C7" w14:textId="77777777" w:rsidTr="00180402">
        <w:tc>
          <w:tcPr>
            <w:tcW w:w="2552" w:type="dxa"/>
            <w:vAlign w:val="center"/>
          </w:tcPr>
          <w:p w14:paraId="355C1B4D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18"/>
                <w:szCs w:val="20"/>
                <w:lang w:val="es-ES_tradnl"/>
              </w:rPr>
            </w:pP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lastRenderedPageBreak/>
              <w:t>Promedio de aplicadores por día de aplicación</w:t>
            </w: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br/>
              <w:t>(considerando 1 aplicador por cada 30 aspirantes</w:t>
            </w:r>
          </w:p>
        </w:tc>
        <w:tc>
          <w:tcPr>
            <w:tcW w:w="1701" w:type="dxa"/>
            <w:vAlign w:val="center"/>
          </w:tcPr>
          <w:p w14:paraId="29903A62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988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D1C7A2D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756</w:t>
            </w:r>
          </w:p>
        </w:tc>
        <w:tc>
          <w:tcPr>
            <w:tcW w:w="1407" w:type="dxa"/>
            <w:vAlign w:val="center"/>
          </w:tcPr>
          <w:p w14:paraId="6887C924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1,064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14:paraId="3C3C5E25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100</w:t>
            </w:r>
          </w:p>
        </w:tc>
      </w:tr>
      <w:tr w:rsidR="00180402" w:rsidRPr="006233CD" w14:paraId="22668724" w14:textId="77777777" w:rsidTr="00180402">
        <w:tc>
          <w:tcPr>
            <w:tcW w:w="2552" w:type="dxa"/>
          </w:tcPr>
          <w:p w14:paraId="26E4251F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18"/>
                <w:szCs w:val="20"/>
                <w:lang w:val="es-ES_tradnl"/>
              </w:rPr>
            </w:pPr>
            <w:r w:rsidRPr="006233CD">
              <w:rPr>
                <w:rFonts w:ascii="Montserrat" w:hAnsi="Montserrat"/>
                <w:sz w:val="18"/>
                <w:szCs w:val="20"/>
                <w:lang w:val="es-ES_tradnl"/>
              </w:rPr>
              <w:t>Promedio de aspirantes registrados al proceso</w:t>
            </w:r>
          </w:p>
        </w:tc>
        <w:tc>
          <w:tcPr>
            <w:tcW w:w="1701" w:type="dxa"/>
            <w:vAlign w:val="center"/>
          </w:tcPr>
          <w:p w14:paraId="1970CE3C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  <w:lang w:val="es-ES_tradnl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139,000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7A4A193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  <w:lang w:val="es-ES_tradnl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36,500</w:t>
            </w:r>
          </w:p>
        </w:tc>
        <w:tc>
          <w:tcPr>
            <w:tcW w:w="1407" w:type="dxa"/>
            <w:vAlign w:val="center"/>
          </w:tcPr>
          <w:p w14:paraId="21D74CB6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  <w:lang w:val="es-ES_tradnl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45,500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14:paraId="5BA6A075" w14:textId="77777777" w:rsidR="00180402" w:rsidRPr="006233CD" w:rsidRDefault="00180402" w:rsidP="00C55FD3">
            <w:pPr>
              <w:pStyle w:val="Prrafodelista"/>
              <w:tabs>
                <w:tab w:val="left" w:pos="142"/>
              </w:tabs>
              <w:ind w:left="0"/>
              <w:jc w:val="center"/>
              <w:rPr>
                <w:rFonts w:ascii="Montserrat" w:hAnsi="Montserrat"/>
                <w:sz w:val="20"/>
                <w:szCs w:val="20"/>
                <w:lang w:val="es-ES_tradnl"/>
              </w:rPr>
            </w:pPr>
            <w:r w:rsidRPr="006233CD">
              <w:rPr>
                <w:rFonts w:ascii="Montserrat" w:hAnsi="Montserrat"/>
                <w:sz w:val="20"/>
                <w:szCs w:val="20"/>
                <w:lang w:val="es-ES_tradnl"/>
              </w:rPr>
              <w:t>2,800</w:t>
            </w:r>
          </w:p>
        </w:tc>
      </w:tr>
    </w:tbl>
    <w:p w14:paraId="1106E42F" w14:textId="525B335D" w:rsidR="00896417" w:rsidRPr="006233CD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</w:p>
    <w:p w14:paraId="325F712B" w14:textId="0DD29936" w:rsidR="00A82791" w:rsidRPr="00AD4CFB" w:rsidRDefault="00246B5C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246B5C">
        <w:rPr>
          <w:rFonts w:ascii="Montserrat" w:hAnsi="Montserrat" w:cs="Arial"/>
          <w:sz w:val="20"/>
          <w:szCs w:val="20"/>
          <w:lang w:val="es-ES_tradnl"/>
        </w:rPr>
        <w:t>Para llevar</w:t>
      </w:r>
      <w:r w:rsidR="00175CB7" w:rsidRPr="00246B5C">
        <w:rPr>
          <w:rFonts w:ascii="Montserrat" w:hAnsi="Montserrat" w:cs="Arial"/>
          <w:sz w:val="20"/>
          <w:szCs w:val="20"/>
          <w:lang w:val="es-ES_tradnl"/>
        </w:rPr>
        <w:t xml:space="preserve"> a cabo las aplicaciones</w:t>
      </w:r>
      <w:r w:rsidRPr="00246B5C">
        <w:rPr>
          <w:rFonts w:ascii="Montserrat" w:hAnsi="Montserrat" w:cs="Arial"/>
          <w:sz w:val="20"/>
          <w:szCs w:val="20"/>
          <w:lang w:val="es-ES_tradnl"/>
        </w:rPr>
        <w:t>,</w:t>
      </w:r>
      <w:r w:rsidR="00175CB7" w:rsidRPr="00246B5C">
        <w:rPr>
          <w:rFonts w:ascii="Montserrat" w:hAnsi="Montserrat" w:cs="Arial"/>
          <w:sz w:val="20"/>
          <w:szCs w:val="20"/>
          <w:lang w:val="es-ES_tradnl"/>
        </w:rPr>
        <w:t xml:space="preserve"> el Prestador de Servicios, deberá tener al personal suficiente</w:t>
      </w:r>
      <w:r w:rsidR="00A82791" w:rsidRPr="00AD4CFB">
        <w:rPr>
          <w:rFonts w:ascii="Montserrat" w:hAnsi="Montserrat" w:cs="Arial"/>
          <w:sz w:val="20"/>
          <w:szCs w:val="20"/>
          <w:lang w:val="es-ES_tradnl"/>
        </w:rPr>
        <w:t xml:space="preserve"> </w:t>
      </w:r>
      <w:r>
        <w:rPr>
          <w:rFonts w:ascii="Montserrat" w:hAnsi="Montserrat" w:cs="Arial"/>
          <w:sz w:val="20"/>
          <w:szCs w:val="20"/>
          <w:lang w:val="es-ES_tradnl"/>
        </w:rPr>
        <w:t>y</w:t>
      </w:r>
      <w:r w:rsidR="00175CB7">
        <w:rPr>
          <w:rFonts w:ascii="Montserrat" w:hAnsi="Montserrat" w:cs="Arial"/>
          <w:sz w:val="20"/>
          <w:szCs w:val="20"/>
          <w:lang w:val="es-ES_tradnl"/>
        </w:rPr>
        <w:t xml:space="preserve"> </w:t>
      </w:r>
      <w:r w:rsidR="00A82791" w:rsidRPr="00AD4CFB">
        <w:rPr>
          <w:rFonts w:ascii="Montserrat" w:hAnsi="Montserrat" w:cs="Arial"/>
          <w:sz w:val="20"/>
          <w:szCs w:val="20"/>
          <w:lang w:val="es-ES_tradnl"/>
        </w:rPr>
        <w:t>capacitado para cubrir las actividades antes, durante y posterior al proceso de evaluación en cada sede de aplicación</w:t>
      </w:r>
      <w:r w:rsidR="00175CB7">
        <w:rPr>
          <w:rFonts w:ascii="Montserrat" w:hAnsi="Montserrat" w:cs="Arial"/>
          <w:sz w:val="20"/>
          <w:szCs w:val="20"/>
          <w:lang w:val="es-ES_tradnl"/>
        </w:rPr>
        <w:t>, incluyendo las siguientes</w:t>
      </w:r>
      <w:r w:rsidR="00A82791" w:rsidRPr="00AD4CFB">
        <w:rPr>
          <w:rFonts w:ascii="Montserrat" w:hAnsi="Montserrat" w:cs="Arial"/>
          <w:sz w:val="20"/>
          <w:szCs w:val="20"/>
          <w:lang w:val="es-ES_tradnl"/>
        </w:rPr>
        <w:t xml:space="preserve"> </w:t>
      </w:r>
      <w:r w:rsidR="00175CB7">
        <w:rPr>
          <w:rFonts w:ascii="Montserrat" w:hAnsi="Montserrat" w:cs="Arial"/>
          <w:sz w:val="20"/>
          <w:szCs w:val="20"/>
          <w:lang w:val="es-ES_tradnl"/>
        </w:rPr>
        <w:t>figuras</w:t>
      </w:r>
      <w:r w:rsidR="00A82791" w:rsidRPr="00AD4CFB">
        <w:rPr>
          <w:rFonts w:ascii="Montserrat" w:hAnsi="Montserrat" w:cs="Arial"/>
          <w:sz w:val="20"/>
          <w:szCs w:val="20"/>
          <w:lang w:val="es-ES_tradnl"/>
        </w:rPr>
        <w:t>:</w:t>
      </w:r>
    </w:p>
    <w:p w14:paraId="12855B9C" w14:textId="32DF95C1" w:rsidR="00A82791" w:rsidRPr="00AD4CFB" w:rsidRDefault="00A82791" w:rsidP="00C55FD3">
      <w:pPr>
        <w:pStyle w:val="Prrafodelista"/>
        <w:numPr>
          <w:ilvl w:val="0"/>
          <w:numId w:val="54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AD4CFB">
        <w:rPr>
          <w:rFonts w:ascii="Montserrat" w:hAnsi="Montserrat" w:cs="Arial"/>
          <w:sz w:val="20"/>
          <w:szCs w:val="20"/>
          <w:lang w:val="es-ES_tradnl"/>
        </w:rPr>
        <w:t xml:space="preserve">Líder del </w:t>
      </w:r>
      <w:r w:rsidR="00175CB7">
        <w:rPr>
          <w:rFonts w:ascii="Montserrat" w:hAnsi="Montserrat" w:cs="Arial"/>
          <w:sz w:val="20"/>
          <w:szCs w:val="20"/>
          <w:lang w:val="es-ES_tradnl"/>
        </w:rPr>
        <w:t>p</w:t>
      </w:r>
      <w:r w:rsidRPr="00AD4CFB">
        <w:rPr>
          <w:rFonts w:ascii="Montserrat" w:hAnsi="Montserrat" w:cs="Arial"/>
          <w:sz w:val="20"/>
          <w:szCs w:val="20"/>
          <w:lang w:val="es-ES_tradnl"/>
        </w:rPr>
        <w:t>royecto: Responsable de todo el proceso de la aplicación.</w:t>
      </w:r>
    </w:p>
    <w:p w14:paraId="2118331C" w14:textId="58FB1DE4" w:rsidR="00A82791" w:rsidRPr="00AD4CFB" w:rsidRDefault="00A82791" w:rsidP="00C55FD3">
      <w:pPr>
        <w:pStyle w:val="Prrafodelista"/>
        <w:numPr>
          <w:ilvl w:val="0"/>
          <w:numId w:val="54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AD4CFB">
        <w:rPr>
          <w:rFonts w:ascii="Montserrat" w:hAnsi="Montserrat" w:cs="Arial"/>
          <w:sz w:val="20"/>
          <w:szCs w:val="20"/>
          <w:lang w:val="es-ES_tradnl"/>
        </w:rPr>
        <w:t xml:space="preserve">Líder </w:t>
      </w:r>
      <w:r w:rsidR="00175CB7">
        <w:rPr>
          <w:rFonts w:ascii="Montserrat" w:hAnsi="Montserrat" w:cs="Arial"/>
          <w:sz w:val="20"/>
          <w:szCs w:val="20"/>
          <w:lang w:val="es-ES_tradnl"/>
        </w:rPr>
        <w:t>t</w:t>
      </w:r>
      <w:r w:rsidRPr="00AD4CFB">
        <w:rPr>
          <w:rFonts w:ascii="Montserrat" w:hAnsi="Montserrat" w:cs="Arial"/>
          <w:sz w:val="20"/>
          <w:szCs w:val="20"/>
          <w:lang w:val="es-ES_tradnl"/>
        </w:rPr>
        <w:t xml:space="preserve">écnico de </w:t>
      </w:r>
      <w:r w:rsidR="00175CB7">
        <w:rPr>
          <w:rFonts w:ascii="Montserrat" w:hAnsi="Montserrat" w:cs="Arial"/>
          <w:sz w:val="20"/>
          <w:szCs w:val="20"/>
          <w:lang w:val="es-ES_tradnl"/>
        </w:rPr>
        <w:t>s</w:t>
      </w:r>
      <w:r w:rsidRPr="00AD4CFB">
        <w:rPr>
          <w:rFonts w:ascii="Montserrat" w:hAnsi="Montserrat" w:cs="Arial"/>
          <w:sz w:val="20"/>
          <w:szCs w:val="20"/>
          <w:lang w:val="es-ES_tradnl"/>
        </w:rPr>
        <w:t>istemas: Responsable de desarrollar y dar soporte a la infraestructura tecnológica.</w:t>
      </w:r>
    </w:p>
    <w:p w14:paraId="386D7EEE" w14:textId="34B697EF" w:rsidR="00A82791" w:rsidRPr="00AD4CFB" w:rsidRDefault="00A82791" w:rsidP="00C55FD3">
      <w:pPr>
        <w:pStyle w:val="Prrafodelista"/>
        <w:numPr>
          <w:ilvl w:val="0"/>
          <w:numId w:val="54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AD4CFB">
        <w:rPr>
          <w:rFonts w:ascii="Montserrat" w:hAnsi="Montserrat" w:cs="Arial"/>
          <w:sz w:val="20"/>
          <w:szCs w:val="20"/>
          <w:lang w:val="es-ES_tradnl"/>
        </w:rPr>
        <w:t xml:space="preserve">Líder de </w:t>
      </w:r>
      <w:r w:rsidR="00175CB7">
        <w:rPr>
          <w:rFonts w:ascii="Montserrat" w:hAnsi="Montserrat" w:cs="Arial"/>
          <w:sz w:val="20"/>
          <w:szCs w:val="20"/>
          <w:lang w:val="es-ES_tradnl"/>
        </w:rPr>
        <w:t>l</w:t>
      </w:r>
      <w:r w:rsidRPr="00AD4CFB">
        <w:rPr>
          <w:rFonts w:ascii="Montserrat" w:hAnsi="Montserrat" w:cs="Arial"/>
          <w:sz w:val="20"/>
          <w:szCs w:val="20"/>
          <w:lang w:val="es-ES_tradnl"/>
        </w:rPr>
        <w:t>ogística: Responsable de la planeación y programación de la aplicación.</w:t>
      </w:r>
    </w:p>
    <w:p w14:paraId="5BAB4E6B" w14:textId="5BEF7913" w:rsidR="00A82791" w:rsidRPr="00AD4CFB" w:rsidRDefault="00A82791" w:rsidP="00C55FD3">
      <w:pPr>
        <w:pStyle w:val="Prrafodelista"/>
        <w:numPr>
          <w:ilvl w:val="0"/>
          <w:numId w:val="54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AD4CFB">
        <w:rPr>
          <w:rFonts w:ascii="Montserrat" w:hAnsi="Montserrat" w:cs="Arial"/>
          <w:sz w:val="20"/>
          <w:szCs w:val="20"/>
          <w:lang w:val="es-ES_tradnl"/>
        </w:rPr>
        <w:t xml:space="preserve">Líder </w:t>
      </w:r>
      <w:r w:rsidR="00175CB7">
        <w:rPr>
          <w:rFonts w:ascii="Montserrat" w:hAnsi="Montserrat" w:cs="Arial"/>
          <w:sz w:val="20"/>
          <w:szCs w:val="20"/>
          <w:lang w:val="es-ES_tradnl"/>
        </w:rPr>
        <w:t>e</w:t>
      </w:r>
      <w:r w:rsidRPr="00AD4CFB">
        <w:rPr>
          <w:rFonts w:ascii="Montserrat" w:hAnsi="Montserrat" w:cs="Arial"/>
          <w:sz w:val="20"/>
          <w:szCs w:val="20"/>
          <w:lang w:val="es-ES_tradnl"/>
        </w:rPr>
        <w:t>statal: Responsable de la aplicación en cada Entidad Federativa.</w:t>
      </w:r>
    </w:p>
    <w:p w14:paraId="55EC5688" w14:textId="77777777" w:rsidR="00A82791" w:rsidRPr="00AD4CFB" w:rsidRDefault="00A82791" w:rsidP="00C55FD3">
      <w:pPr>
        <w:pStyle w:val="Prrafodelista"/>
        <w:numPr>
          <w:ilvl w:val="0"/>
          <w:numId w:val="54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AD4CFB">
        <w:rPr>
          <w:rFonts w:ascii="Montserrat" w:hAnsi="Montserrat" w:cs="Arial"/>
          <w:sz w:val="20"/>
          <w:szCs w:val="20"/>
          <w:lang w:val="es-ES_tradnl"/>
        </w:rPr>
        <w:t>Líder de sede de aplicación: Responsable de la aplicación en la sede (Un aplicador puede fungir como líder de sede de aplicación)</w:t>
      </w:r>
    </w:p>
    <w:p w14:paraId="66C07C51" w14:textId="0D04B229" w:rsidR="00A82791" w:rsidRPr="00AD4CFB" w:rsidRDefault="00A82791" w:rsidP="00C55FD3">
      <w:pPr>
        <w:pStyle w:val="Prrafodelista"/>
        <w:numPr>
          <w:ilvl w:val="0"/>
          <w:numId w:val="54"/>
        </w:num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sz w:val="20"/>
          <w:szCs w:val="20"/>
          <w:lang w:val="es-ES_tradnl"/>
        </w:rPr>
      </w:pPr>
      <w:r w:rsidRPr="00AD4CFB">
        <w:rPr>
          <w:rFonts w:ascii="Montserrat" w:hAnsi="Montserrat" w:cs="Arial"/>
          <w:sz w:val="20"/>
          <w:szCs w:val="20"/>
          <w:lang w:val="es-ES_tradnl"/>
        </w:rPr>
        <w:t>Aplicador: Responsable de la aplicación en cada grupo, con la función temporal y especifica de la aplicación de los instrumentos, que estará coordinada en la sede, y a nivel nacional por la USICAMM (</w:t>
      </w:r>
      <w:r w:rsidR="00175CB7">
        <w:rPr>
          <w:rFonts w:ascii="Montserrat" w:hAnsi="Montserrat" w:cs="Arial"/>
          <w:sz w:val="20"/>
          <w:szCs w:val="20"/>
          <w:lang w:val="es-ES_tradnl"/>
        </w:rPr>
        <w:t>U</w:t>
      </w:r>
      <w:r w:rsidRPr="00AD4CFB">
        <w:rPr>
          <w:rFonts w:ascii="Montserrat" w:hAnsi="Montserrat" w:cs="Arial"/>
          <w:sz w:val="20"/>
          <w:szCs w:val="20"/>
          <w:lang w:val="es-ES_tradnl"/>
        </w:rPr>
        <w:t>n aplicador por cada 30 sustentantes aproximadamente).</w:t>
      </w:r>
    </w:p>
    <w:p w14:paraId="016E1243" w14:textId="77777777" w:rsidR="00A82791" w:rsidRPr="00F07751" w:rsidRDefault="00A82791" w:rsidP="00C55FD3">
      <w:pPr>
        <w:pStyle w:val="Prrafodelista"/>
        <w:tabs>
          <w:tab w:val="left" w:pos="142"/>
        </w:tabs>
        <w:spacing w:after="0" w:line="240" w:lineRule="auto"/>
        <w:ind w:left="0"/>
        <w:jc w:val="both"/>
        <w:rPr>
          <w:rFonts w:ascii="Montserrat" w:hAnsi="Montserrat" w:cs="Arial"/>
          <w:color w:val="000000" w:themeColor="text1"/>
          <w:sz w:val="20"/>
          <w:szCs w:val="20"/>
        </w:rPr>
      </w:pPr>
    </w:p>
    <w:p w14:paraId="41D129CB" w14:textId="0665731E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26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27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La aplicación de los instrumentos de evaluación comprende tres fases (</w:delText>
        </w:r>
        <w:r w:rsidRPr="00AD4CFB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Antes, </w:delText>
        </w:r>
        <w:r w:rsidR="00175CB7" w:rsidDel="00100B8E">
          <w:rPr>
            <w:rFonts w:ascii="Montserrat" w:hAnsi="Montserrat" w:cs="Arial"/>
            <w:sz w:val="20"/>
            <w:szCs w:val="20"/>
            <w:lang w:val="es-ES_tradnl"/>
          </w:rPr>
          <w:delText>d</w:delText>
        </w:r>
        <w:r w:rsidRPr="00AD4CFB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urante y </w:delText>
        </w:r>
        <w:r w:rsidR="00175CB7" w:rsidDel="00100B8E">
          <w:rPr>
            <w:rFonts w:ascii="Montserrat" w:hAnsi="Montserrat" w:cs="Arial"/>
            <w:sz w:val="20"/>
            <w:szCs w:val="20"/>
            <w:lang w:val="es-ES_tradnl"/>
          </w:rPr>
          <w:delText>d</w:delText>
        </w:r>
        <w:r w:rsidRPr="00AD4CFB" w:rsidDel="00100B8E">
          <w:rPr>
            <w:rFonts w:ascii="Montserrat" w:hAnsi="Montserrat" w:cs="Arial"/>
            <w:sz w:val="20"/>
            <w:szCs w:val="20"/>
            <w:lang w:val="es-ES_tradnl"/>
          </w:rPr>
          <w:delText>espués de la aplicación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), las cuales se presentan a</w:delText>
        </w:r>
        <w:r w:rsidR="00180402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detalle a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continuación:</w:delText>
        </w:r>
      </w:del>
    </w:p>
    <w:p w14:paraId="1618E859" w14:textId="177EE0B4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28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</w:p>
    <w:p w14:paraId="549657BA" w14:textId="797F254A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29" w:author="Ramsés Vázquez-Lira" w:date="2020-01-14T00:54:00Z"/>
          <w:rFonts w:ascii="Montserrat" w:hAnsi="Montserrat" w:cs="Arial"/>
          <w:b/>
          <w:sz w:val="20"/>
          <w:szCs w:val="20"/>
          <w:lang w:val="es-ES_tradnl"/>
        </w:rPr>
      </w:pPr>
      <w:del w:id="5630" w:author="Ramsés Vázquez-Lira" w:date="2020-01-14T00:54:00Z">
        <w:r w:rsidRPr="006233CD" w:rsidDel="00100B8E">
          <w:rPr>
            <w:rFonts w:ascii="Montserrat" w:hAnsi="Montserrat" w:cs="Arial"/>
            <w:b/>
            <w:sz w:val="20"/>
            <w:szCs w:val="20"/>
            <w:lang w:val="es-ES_tradnl"/>
          </w:rPr>
          <w:delText>Fase 1. Antes de la aplicación.</w:delText>
        </w:r>
      </w:del>
    </w:p>
    <w:p w14:paraId="26B059A8" w14:textId="1DC6882A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31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</w:p>
    <w:p w14:paraId="566C48C3" w14:textId="194AF2A0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32" w:author="Ramsés Vázquez-Lira" w:date="2020-01-14T00:54:00Z"/>
          <w:rFonts w:ascii="Montserrat" w:hAnsi="Montserrat" w:cs="Arial"/>
          <w:b/>
          <w:sz w:val="20"/>
          <w:szCs w:val="20"/>
          <w:lang w:val="es-ES_tradnl"/>
        </w:rPr>
      </w:pPr>
      <w:del w:id="5633" w:author="Ramsés Vázquez-Lira" w:date="2020-01-14T00:54:00Z">
        <w:r w:rsidRPr="006233CD" w:rsidDel="00100B8E">
          <w:rPr>
            <w:rFonts w:ascii="Montserrat" w:hAnsi="Montserrat" w:cs="Arial"/>
            <w:b/>
            <w:sz w:val="20"/>
            <w:szCs w:val="20"/>
            <w:lang w:val="es-ES_tradnl"/>
          </w:rPr>
          <w:delText xml:space="preserve">Actividades a realizar por el </w:delText>
        </w:r>
        <w:r w:rsidR="00180402" w:rsidRPr="006233CD" w:rsidDel="00100B8E">
          <w:rPr>
            <w:rFonts w:ascii="Montserrat" w:hAnsi="Montserrat"/>
            <w:b/>
            <w:sz w:val="20"/>
            <w:szCs w:val="20"/>
          </w:rPr>
          <w:delText>P</w:delText>
        </w:r>
        <w:r w:rsidRPr="006233CD" w:rsidDel="00100B8E">
          <w:rPr>
            <w:rFonts w:ascii="Montserrat" w:hAnsi="Montserrat"/>
            <w:b/>
            <w:sz w:val="20"/>
            <w:szCs w:val="20"/>
          </w:rPr>
          <w:delText xml:space="preserve">restador de </w:delText>
        </w:r>
        <w:r w:rsidR="00180402" w:rsidRPr="006233CD" w:rsidDel="00100B8E">
          <w:rPr>
            <w:rFonts w:ascii="Montserrat" w:hAnsi="Montserrat"/>
            <w:b/>
            <w:sz w:val="20"/>
            <w:szCs w:val="20"/>
          </w:rPr>
          <w:delText>S</w:delText>
        </w:r>
        <w:r w:rsidRPr="006233CD" w:rsidDel="00100B8E">
          <w:rPr>
            <w:rFonts w:ascii="Montserrat" w:hAnsi="Montserrat"/>
            <w:b/>
            <w:sz w:val="20"/>
            <w:szCs w:val="20"/>
          </w:rPr>
          <w:delText>ervicios</w:delText>
        </w:r>
        <w:r w:rsidRPr="006233CD" w:rsidDel="00100B8E">
          <w:rPr>
            <w:rFonts w:ascii="Montserrat" w:hAnsi="Montserrat" w:cs="Arial"/>
            <w:b/>
            <w:sz w:val="20"/>
            <w:szCs w:val="20"/>
            <w:lang w:val="es-ES_tradnl"/>
          </w:rPr>
          <w:delText>:</w:delText>
        </w:r>
      </w:del>
    </w:p>
    <w:p w14:paraId="3EF9D7D8" w14:textId="2B0239F3" w:rsidR="00896417" w:rsidRPr="006233CD" w:rsidDel="00100B8E" w:rsidRDefault="007545A4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34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35" w:author="Ramsés Vázquez-Lira" w:date="2020-01-14T00:54:00Z">
        <w:r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 </w:delText>
        </w:r>
        <w:r w:rsidR="00896417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Recepción de las versiones autorizadas por la USICAMM de los instrumentos de valoración, en formato electrónico.</w:delText>
        </w:r>
      </w:del>
    </w:p>
    <w:p w14:paraId="00EB81AB" w14:textId="097349F2" w:rsidR="00896417" w:rsidRPr="006233CD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36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37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Recepción de la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>b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ase de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>d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atos de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los 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aspirantes programados, conforme al protocolo establecido por la USICAMM.</w:delText>
        </w:r>
      </w:del>
    </w:p>
    <w:p w14:paraId="7C3CC9A2" w14:textId="31C5CC9B" w:rsidR="00896417" w:rsidRPr="006233CD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38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39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Verificación de la consistencia de la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>b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ase de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>d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atos de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los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aspirantes programados.</w:delText>
        </w:r>
      </w:del>
    </w:p>
    <w:p w14:paraId="6892F458" w14:textId="023BA3A8" w:rsidR="00896417" w:rsidRPr="003918FB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40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41" w:author="Ramsés Vázquez-Lira" w:date="2020-01-14T00:54:00Z">
        <w:r w:rsidRPr="003918FB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Entrega de un reporte de inconsistencias detectadas en la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>b</w:delText>
        </w:r>
        <w:r w:rsidRPr="003918FB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ase de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>d</w:delText>
        </w:r>
        <w:r w:rsidRPr="003918FB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atos de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los </w:delText>
        </w:r>
        <w:r w:rsidRPr="003918FB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aspirantes programados a la USICAMM (en caso </w:delText>
        </w:r>
        <w:r w:rsidR="00180402" w:rsidRPr="003918FB" w:rsidDel="00100B8E">
          <w:rPr>
            <w:rFonts w:ascii="Montserrat" w:hAnsi="Montserrat" w:cs="Arial"/>
            <w:sz w:val="20"/>
            <w:szCs w:val="20"/>
            <w:lang w:val="es-ES_tradnl"/>
          </w:rPr>
          <w:delText>de que aplique</w:delText>
        </w:r>
        <w:r w:rsidRPr="003918FB" w:rsidDel="00100B8E">
          <w:rPr>
            <w:rFonts w:ascii="Montserrat" w:hAnsi="Montserrat" w:cs="Arial"/>
            <w:sz w:val="20"/>
            <w:szCs w:val="20"/>
            <w:lang w:val="es-ES_tradnl"/>
          </w:rPr>
          <w:delText>).</w:delText>
        </w:r>
      </w:del>
    </w:p>
    <w:p w14:paraId="68B4C08A" w14:textId="1E3534A2" w:rsidR="00896417" w:rsidRPr="006233CD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42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43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Recepción de la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>b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ase de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>d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atos de aspirantes programados corregida por la USICAMM (en caso </w:delText>
        </w:r>
        <w:r w:rsidR="00180402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de que aplique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).</w:delText>
        </w:r>
      </w:del>
    </w:p>
    <w:p w14:paraId="59374011" w14:textId="052754BD" w:rsidR="00896417" w:rsidRPr="006233CD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44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45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Capacitación y asignación de aplicadores a cada grupo (aula) de las sedes de aplicación, considerando 1 aplicador por cada </w:delText>
        </w:r>
        <w:r w:rsidR="00180402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aula con</w:delText>
        </w:r>
        <w:r w:rsidR="00CB3C56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hasta</w:delText>
        </w:r>
        <w:r w:rsidR="00180402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30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>sustentantes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.</w:delText>
        </w:r>
      </w:del>
    </w:p>
    <w:p w14:paraId="5039AFD0" w14:textId="6DA772E7" w:rsidR="00896417" w:rsidRPr="006233CD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46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47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Integración y entrega a la USICAMM del directorio del personal del </w:delText>
        </w:r>
        <w:r w:rsidR="00180402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P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restador de </w:delText>
        </w:r>
        <w:r w:rsidR="00180402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S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ervicios que coordinará </w:delText>
        </w:r>
        <w:r w:rsidR="00180402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los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proceso</w:delText>
        </w:r>
        <w:r w:rsidR="00180402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s de aplicación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en cada sede.</w:delText>
        </w:r>
      </w:del>
    </w:p>
    <w:p w14:paraId="28CB2847" w14:textId="0D33CB83" w:rsidR="00896417" w:rsidRPr="006233CD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48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49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Recepción del directorio de</w:delText>
        </w:r>
        <w:r w:rsidR="00CB3C56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l personal 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participante por parte de la USICAMM.</w:delText>
        </w:r>
      </w:del>
    </w:p>
    <w:p w14:paraId="4B6867F9" w14:textId="17131125" w:rsidR="00896417" w:rsidRPr="006233CD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50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51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Elaboración de listas de asistencia y formatos requeridos para la aplicación.</w:delText>
        </w:r>
      </w:del>
    </w:p>
    <w:p w14:paraId="0ED6AA33" w14:textId="518586E4" w:rsidR="00896417" w:rsidRPr="006233CD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52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53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Desarrollo y preparación de los nodos o software para la aplicación.</w:delText>
        </w:r>
      </w:del>
    </w:p>
    <w:p w14:paraId="719C46DB" w14:textId="73CEB9CC" w:rsidR="00896417" w:rsidRPr="006233CD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54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55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Poner a disposición de la USICAMM </w:delText>
        </w:r>
        <w:r w:rsidR="00CB3C56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el acceso temprano a la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plataforma </w:delText>
        </w:r>
        <w:r w:rsidR="00CB3C56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con fin de que se pueda revisar 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la carga de las versiones de los instrumentos de valoración, así como su funcionalidad.</w:delText>
        </w:r>
      </w:del>
    </w:p>
    <w:p w14:paraId="13E2BCDA" w14:textId="5CBAB900" w:rsidR="00896417" w:rsidRPr="006233CD" w:rsidDel="00100B8E" w:rsidRDefault="00896417" w:rsidP="00C55FD3">
      <w:pPr>
        <w:pStyle w:val="Prrafodelista"/>
        <w:numPr>
          <w:ilvl w:val="0"/>
          <w:numId w:val="5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56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57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Establecer los siguientes requerimientos para el desarrollo, uso y mantenimiento de instrumentos de valoración: </w:delText>
        </w:r>
      </w:del>
    </w:p>
    <w:p w14:paraId="7B84445F" w14:textId="07C81993" w:rsidR="00896417" w:rsidRPr="006233CD" w:rsidDel="00100B8E" w:rsidRDefault="00896417" w:rsidP="00C55FD3">
      <w:pPr>
        <w:pStyle w:val="Prrafodelista"/>
        <w:numPr>
          <w:ilvl w:val="1"/>
          <w:numId w:val="6"/>
        </w:numPr>
        <w:tabs>
          <w:tab w:val="left" w:pos="142"/>
        </w:tabs>
        <w:spacing w:after="0" w:line="360" w:lineRule="auto"/>
        <w:ind w:left="567" w:hanging="283"/>
        <w:jc w:val="both"/>
        <w:rPr>
          <w:del w:id="5658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59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Medidas para el resguardo de los instrumentos de evaluación. </w:delText>
        </w:r>
      </w:del>
    </w:p>
    <w:p w14:paraId="1C3FDCA3" w14:textId="2289C970" w:rsidR="00896417" w:rsidRPr="006233CD" w:rsidDel="00100B8E" w:rsidRDefault="00896417" w:rsidP="00C55FD3">
      <w:pPr>
        <w:pStyle w:val="Prrafodelista"/>
        <w:numPr>
          <w:ilvl w:val="1"/>
          <w:numId w:val="6"/>
        </w:numPr>
        <w:tabs>
          <w:tab w:val="left" w:pos="142"/>
        </w:tabs>
        <w:spacing w:after="0" w:line="360" w:lineRule="auto"/>
        <w:ind w:left="567" w:hanging="283"/>
        <w:jc w:val="both"/>
        <w:rPr>
          <w:del w:id="5660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61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Protocolo de seguridad de la plataforma o dispositivo para la administración del instrumento.</w:delText>
        </w:r>
      </w:del>
    </w:p>
    <w:p w14:paraId="590010E3" w14:textId="1B019E87" w:rsidR="00896417" w:rsidRPr="006233CD" w:rsidDel="00100B8E" w:rsidRDefault="00896417" w:rsidP="00C55FD3">
      <w:pPr>
        <w:pStyle w:val="Prrafodelista"/>
        <w:numPr>
          <w:ilvl w:val="1"/>
          <w:numId w:val="6"/>
        </w:numPr>
        <w:tabs>
          <w:tab w:val="left" w:pos="142"/>
        </w:tabs>
        <w:spacing w:after="0" w:line="360" w:lineRule="auto"/>
        <w:ind w:left="567" w:hanging="283"/>
        <w:jc w:val="both"/>
        <w:rPr>
          <w:del w:id="5662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63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Protocolo de seguridad de la logística para la administración del instrumento. </w:delText>
        </w:r>
      </w:del>
    </w:p>
    <w:p w14:paraId="7294ACBA" w14:textId="24BEACBD" w:rsidR="00896417" w:rsidRPr="006233CD" w:rsidDel="00100B8E" w:rsidRDefault="00896417" w:rsidP="00C55FD3">
      <w:pPr>
        <w:pStyle w:val="Prrafodelista"/>
        <w:numPr>
          <w:ilvl w:val="1"/>
          <w:numId w:val="6"/>
        </w:numPr>
        <w:tabs>
          <w:tab w:val="left" w:pos="142"/>
        </w:tabs>
        <w:spacing w:after="0" w:line="360" w:lineRule="auto"/>
        <w:ind w:left="567" w:hanging="283"/>
        <w:jc w:val="both"/>
        <w:rPr>
          <w:del w:id="5664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65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Protocolo de manejo del material empleado en la administración del instrumento.</w:delText>
        </w:r>
      </w:del>
    </w:p>
    <w:p w14:paraId="4CB35AB9" w14:textId="41F5A41E" w:rsidR="00896417" w:rsidRPr="006233CD" w:rsidDel="00100B8E" w:rsidRDefault="00896417" w:rsidP="00C55FD3">
      <w:pPr>
        <w:pStyle w:val="Prrafodelista"/>
        <w:numPr>
          <w:ilvl w:val="1"/>
          <w:numId w:val="6"/>
        </w:numPr>
        <w:tabs>
          <w:tab w:val="left" w:pos="142"/>
        </w:tabs>
        <w:spacing w:after="0" w:line="360" w:lineRule="auto"/>
        <w:ind w:left="567" w:hanging="283"/>
        <w:jc w:val="both"/>
        <w:rPr>
          <w:del w:id="5666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67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Configuración de los equipos de cómputo en las sedes, para la aplicación de los instrumentos de valoración.</w:delText>
        </w:r>
      </w:del>
    </w:p>
    <w:p w14:paraId="17AC4E7D" w14:textId="07A5DFBE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68" w:author="Ramsés Vázquez-Lira" w:date="2020-01-14T00:54:00Z"/>
          <w:rFonts w:ascii="Montserrat" w:hAnsi="Montserrat" w:cs="Arial"/>
          <w:b/>
          <w:sz w:val="20"/>
          <w:szCs w:val="20"/>
          <w:lang w:val="es-ES_tradnl"/>
        </w:rPr>
      </w:pPr>
    </w:p>
    <w:p w14:paraId="484BDEBC" w14:textId="018526BD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69" w:author="Ramsés Vázquez-Lira" w:date="2020-01-14T00:54:00Z"/>
          <w:rFonts w:ascii="Montserrat" w:hAnsi="Montserrat" w:cs="Arial"/>
          <w:b/>
          <w:sz w:val="20"/>
          <w:szCs w:val="20"/>
          <w:lang w:val="es-ES_tradnl"/>
        </w:rPr>
      </w:pPr>
      <w:del w:id="5670" w:author="Ramsés Vázquez-Lira" w:date="2020-01-14T00:54:00Z">
        <w:r w:rsidRPr="006233CD" w:rsidDel="00100B8E">
          <w:rPr>
            <w:rFonts w:ascii="Montserrat" w:hAnsi="Montserrat" w:cs="Arial"/>
            <w:b/>
            <w:sz w:val="20"/>
            <w:szCs w:val="20"/>
            <w:lang w:val="es-ES_tradnl"/>
          </w:rPr>
          <w:delText>Actividades del aplicador designado por el prestador de servicios:</w:delText>
        </w:r>
      </w:del>
    </w:p>
    <w:p w14:paraId="7AEF6E61" w14:textId="1D2A0D9E" w:rsidR="00896417" w:rsidRPr="006233CD" w:rsidDel="00100B8E" w:rsidRDefault="00896417" w:rsidP="00C55FD3">
      <w:pPr>
        <w:pStyle w:val="Prrafodelista"/>
        <w:numPr>
          <w:ilvl w:val="0"/>
          <w:numId w:val="16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71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72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Recibir información específica sobre: tipos de valoración, cantidad de </w:delText>
        </w:r>
        <w:r w:rsidR="00D40E7B" w:rsidDel="00100B8E">
          <w:rPr>
            <w:rFonts w:ascii="Montserrat" w:hAnsi="Montserrat" w:cs="Arial"/>
            <w:sz w:val="20"/>
            <w:szCs w:val="20"/>
            <w:lang w:val="es-ES_tradnl"/>
          </w:rPr>
          <w:delText>sustentantes</w:delText>
        </w:r>
        <w:r w:rsidR="00D40E7B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en el grupo asignado, cantidad de equipos de cómputo requeridos y equipos de reserva.</w:delText>
        </w:r>
      </w:del>
    </w:p>
    <w:p w14:paraId="4E6A81FD" w14:textId="4CAE8464" w:rsidR="00896417" w:rsidRPr="006233CD" w:rsidDel="00100B8E" w:rsidRDefault="00896417" w:rsidP="00C55FD3">
      <w:pPr>
        <w:pStyle w:val="Prrafodelista"/>
        <w:numPr>
          <w:ilvl w:val="0"/>
          <w:numId w:val="16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73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74" w:author="Ramsés Vázquez-Lira" w:date="2020-01-14T00:54:00Z">
        <w:r w:rsidRPr="006233CD" w:rsidDel="00100B8E">
          <w:rPr>
            <w:rFonts w:ascii="Montserrat" w:eastAsia="Calibri" w:hAnsi="Montserrat" w:cs="Arial"/>
            <w:sz w:val="20"/>
            <w:szCs w:val="20"/>
          </w:rPr>
          <w:delText xml:space="preserve">Establecer contacto con el </w:delText>
        </w:r>
        <w:r w:rsidRPr="006233CD" w:rsidDel="00100B8E">
          <w:rPr>
            <w:rFonts w:ascii="Montserrat" w:eastAsia="Calibri" w:hAnsi="Montserrat" w:cs="Arial"/>
            <w:i/>
            <w:sz w:val="20"/>
            <w:szCs w:val="20"/>
          </w:rPr>
          <w:delText>Coordinador de Sede de Aplicación SEP</w:delText>
        </w:r>
        <w:r w:rsidRPr="006233CD" w:rsidDel="00100B8E">
          <w:rPr>
            <w:rStyle w:val="Refdenotaalpie"/>
            <w:rFonts w:ascii="Montserrat" w:eastAsia="Calibri" w:hAnsi="Montserrat" w:cs="Arial"/>
            <w:i/>
            <w:sz w:val="20"/>
            <w:szCs w:val="20"/>
          </w:rPr>
          <w:footnoteReference w:id="1"/>
        </w:r>
        <w:r w:rsidRPr="006233CD" w:rsidDel="00100B8E">
          <w:rPr>
            <w:rFonts w:ascii="Montserrat" w:eastAsia="Calibri" w:hAnsi="Montserrat" w:cs="Arial"/>
            <w:sz w:val="20"/>
            <w:szCs w:val="20"/>
          </w:rPr>
          <w:delText xml:space="preserve"> y el </w:delText>
        </w:r>
        <w:r w:rsidRPr="006233CD" w:rsidDel="00100B8E">
          <w:rPr>
            <w:rFonts w:ascii="Montserrat" w:eastAsia="Calibri" w:hAnsi="Montserrat" w:cs="Arial"/>
            <w:i/>
            <w:sz w:val="20"/>
            <w:szCs w:val="20"/>
          </w:rPr>
          <w:delText>Responsable Técnico de Sede</w:delText>
        </w:r>
        <w:r w:rsidRPr="006233CD" w:rsidDel="00100B8E">
          <w:rPr>
            <w:rStyle w:val="Refdenotaalpie"/>
            <w:rFonts w:ascii="Montserrat" w:eastAsia="Calibri" w:hAnsi="Montserrat" w:cs="Arial"/>
            <w:i/>
            <w:sz w:val="20"/>
            <w:szCs w:val="20"/>
          </w:rPr>
          <w:footnoteReference w:id="2"/>
        </w:r>
        <w:r w:rsidRPr="006233CD" w:rsidDel="00100B8E">
          <w:rPr>
            <w:rFonts w:ascii="Montserrat" w:eastAsia="Calibri" w:hAnsi="Montserrat" w:cs="Arial"/>
            <w:sz w:val="20"/>
            <w:szCs w:val="20"/>
          </w:rPr>
          <w:delText xml:space="preserve"> para coordinar la revisión de la infraestructura tecnológica en las sedes de aplicación.</w:delText>
        </w:r>
      </w:del>
    </w:p>
    <w:p w14:paraId="67099F66" w14:textId="1FFA5373" w:rsidR="00896417" w:rsidRPr="006233CD" w:rsidDel="00100B8E" w:rsidRDefault="00896417" w:rsidP="00C55FD3">
      <w:pPr>
        <w:pStyle w:val="Prrafodelista"/>
        <w:numPr>
          <w:ilvl w:val="0"/>
          <w:numId w:val="16"/>
        </w:numPr>
        <w:tabs>
          <w:tab w:val="left" w:pos="142"/>
        </w:tabs>
        <w:spacing w:after="0" w:line="360" w:lineRule="auto"/>
        <w:ind w:left="284" w:hanging="284"/>
        <w:jc w:val="both"/>
        <w:rPr>
          <w:del w:id="5679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80" w:author="Ramsés Vázquez-Lira" w:date="2020-01-14T00:54:00Z">
        <w:r w:rsidRPr="006233CD" w:rsidDel="00100B8E">
          <w:rPr>
            <w:rFonts w:ascii="Montserrat" w:eastAsia="Calibri" w:hAnsi="Montserrat" w:cs="Arial"/>
            <w:sz w:val="20"/>
            <w:szCs w:val="20"/>
          </w:rPr>
          <w:delText>Acudir a la sede asignada un día antes de la aplicación del instrumento para:</w:delText>
        </w:r>
      </w:del>
    </w:p>
    <w:p w14:paraId="7734F9BF" w14:textId="470DC3E7" w:rsidR="00896417" w:rsidRPr="006233CD" w:rsidDel="00100B8E" w:rsidRDefault="00896417" w:rsidP="00C55FD3">
      <w:pPr>
        <w:pStyle w:val="Prrafodelista"/>
        <w:numPr>
          <w:ilvl w:val="1"/>
          <w:numId w:val="16"/>
        </w:numPr>
        <w:tabs>
          <w:tab w:val="left" w:pos="142"/>
        </w:tabs>
        <w:spacing w:after="0" w:line="360" w:lineRule="auto"/>
        <w:ind w:left="567" w:hanging="283"/>
        <w:jc w:val="both"/>
        <w:rPr>
          <w:del w:id="5681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82" w:author="Ramsés Vázquez-Lira" w:date="2020-01-14T00:54:00Z">
        <w:r w:rsidRPr="006233CD" w:rsidDel="00100B8E">
          <w:rPr>
            <w:rFonts w:ascii="Montserrat" w:eastAsia="Calibri" w:hAnsi="Montserrat" w:cs="Arial"/>
            <w:sz w:val="20"/>
            <w:szCs w:val="20"/>
          </w:rPr>
          <w:delText xml:space="preserve">Cotejar la lista de asistencia de los aspirantes con el </w:delText>
        </w:r>
        <w:r w:rsidRPr="006233CD" w:rsidDel="00100B8E">
          <w:rPr>
            <w:rFonts w:ascii="Montserrat" w:eastAsia="Calibri" w:hAnsi="Montserrat" w:cs="Arial"/>
            <w:i/>
            <w:sz w:val="20"/>
            <w:szCs w:val="20"/>
          </w:rPr>
          <w:delText>Coordinador de Sede de Aplicación SEP</w:delText>
        </w:r>
        <w:r w:rsidRPr="006233CD" w:rsidDel="00100B8E">
          <w:rPr>
            <w:rFonts w:ascii="Montserrat" w:eastAsia="Calibri" w:hAnsi="Montserrat" w:cs="Arial"/>
            <w:sz w:val="20"/>
            <w:szCs w:val="20"/>
          </w:rPr>
          <w:delText>.</w:delText>
        </w:r>
      </w:del>
    </w:p>
    <w:p w14:paraId="465E1198" w14:textId="0B71BBD9" w:rsidR="00896417" w:rsidRPr="006233CD" w:rsidDel="00100B8E" w:rsidRDefault="00896417" w:rsidP="00C55FD3">
      <w:pPr>
        <w:pStyle w:val="Prrafodelista"/>
        <w:numPr>
          <w:ilvl w:val="1"/>
          <w:numId w:val="16"/>
        </w:numPr>
        <w:tabs>
          <w:tab w:val="left" w:pos="142"/>
        </w:tabs>
        <w:spacing w:after="0" w:line="360" w:lineRule="auto"/>
        <w:ind w:left="567" w:hanging="283"/>
        <w:jc w:val="both"/>
        <w:rPr>
          <w:del w:id="5683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84" w:author="Ramsés Vázquez-Lira" w:date="2020-01-14T00:54:00Z">
        <w:r w:rsidRPr="006233CD" w:rsidDel="00100B8E">
          <w:rPr>
            <w:rFonts w:ascii="Montserrat" w:eastAsia="Calibri" w:hAnsi="Montserrat" w:cs="Arial"/>
            <w:sz w:val="20"/>
            <w:szCs w:val="20"/>
          </w:rPr>
          <w:delText xml:space="preserve">Verificar junto con el </w:delText>
        </w:r>
        <w:r w:rsidRPr="006233CD" w:rsidDel="00100B8E">
          <w:rPr>
            <w:rFonts w:ascii="Montserrat" w:eastAsia="Calibri" w:hAnsi="Montserrat" w:cs="Arial"/>
            <w:i/>
            <w:sz w:val="20"/>
            <w:szCs w:val="20"/>
          </w:rPr>
          <w:delText>Responsable Técnico de Sede</w:delText>
        </w:r>
        <w:r w:rsidRPr="006233CD" w:rsidDel="00100B8E">
          <w:rPr>
            <w:rFonts w:ascii="Montserrat" w:eastAsia="Calibri" w:hAnsi="Montserrat" w:cs="Arial"/>
            <w:sz w:val="20"/>
            <w:szCs w:val="20"/>
          </w:rPr>
          <w:delText xml:space="preserve">, conforme a la programación, </w:delText>
        </w:r>
        <w:r w:rsidR="00D40E7B" w:rsidDel="00100B8E">
          <w:rPr>
            <w:rFonts w:ascii="Montserrat" w:eastAsia="Calibri" w:hAnsi="Montserrat" w:cs="Arial"/>
            <w:sz w:val="20"/>
            <w:szCs w:val="20"/>
          </w:rPr>
          <w:delText xml:space="preserve">que </w:delText>
        </w:r>
        <w:r w:rsidRPr="006233CD" w:rsidDel="00100B8E">
          <w:rPr>
            <w:rFonts w:ascii="Montserrat" w:eastAsia="Calibri" w:hAnsi="Montserrat" w:cs="Arial"/>
            <w:sz w:val="20"/>
            <w:szCs w:val="20"/>
          </w:rPr>
          <w:delText>se cuente con los equipos de cómputo suficientes para todos los aspirantes, contemplando equipos de reserva en cada aula de aplicación y que el sistema informático funcione de manera óptima.</w:delText>
        </w:r>
      </w:del>
    </w:p>
    <w:p w14:paraId="21D5BBC7" w14:textId="254029C8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85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</w:p>
    <w:p w14:paraId="1F9186AE" w14:textId="36170ED6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86" w:author="Ramsés Vázquez-Lira" w:date="2020-01-14T00:54:00Z"/>
          <w:rFonts w:ascii="Montserrat" w:hAnsi="Montserrat" w:cs="Arial"/>
          <w:b/>
          <w:i/>
          <w:sz w:val="20"/>
          <w:szCs w:val="20"/>
          <w:lang w:val="es-ES_tradnl"/>
        </w:rPr>
      </w:pPr>
      <w:del w:id="5687" w:author="Ramsés Vázquez-Lira" w:date="2020-01-14T00:54:00Z">
        <w:r w:rsidRPr="006233CD" w:rsidDel="00100B8E">
          <w:rPr>
            <w:rFonts w:ascii="Montserrat" w:hAnsi="Montserrat" w:cs="Arial"/>
            <w:b/>
            <w:sz w:val="20"/>
            <w:szCs w:val="20"/>
            <w:lang w:val="es-ES_tradnl"/>
          </w:rPr>
          <w:delText>Fase 2. Durante la aplicación</w:delText>
        </w:r>
        <w:r w:rsidRPr="006233CD" w:rsidDel="00100B8E">
          <w:rPr>
            <w:rFonts w:ascii="Montserrat" w:hAnsi="Montserrat" w:cs="Arial"/>
            <w:b/>
            <w:i/>
            <w:sz w:val="20"/>
            <w:szCs w:val="20"/>
            <w:lang w:val="es-ES_tradnl"/>
          </w:rPr>
          <w:delText>.</w:delText>
        </w:r>
      </w:del>
    </w:p>
    <w:p w14:paraId="2CE87C55" w14:textId="2DA0F25F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88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</w:p>
    <w:p w14:paraId="6DF6886A" w14:textId="127EFD0F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89" w:author="Ramsés Vázquez-Lira" w:date="2020-01-14T00:54:00Z"/>
          <w:rFonts w:ascii="Montserrat" w:hAnsi="Montserrat" w:cs="Arial"/>
          <w:b/>
          <w:sz w:val="20"/>
          <w:szCs w:val="20"/>
          <w:lang w:val="es-ES_tradnl"/>
        </w:rPr>
      </w:pPr>
      <w:del w:id="5690" w:author="Ramsés Vázquez-Lira" w:date="2020-01-14T00:54:00Z">
        <w:r w:rsidRPr="006233CD" w:rsidDel="00100B8E">
          <w:rPr>
            <w:rFonts w:ascii="Montserrat" w:hAnsi="Montserrat" w:cs="Arial"/>
            <w:b/>
            <w:sz w:val="20"/>
            <w:szCs w:val="20"/>
            <w:lang w:val="es-ES_tradnl"/>
          </w:rPr>
          <w:delText>Actividades del prestador del servicio:</w:delText>
        </w:r>
      </w:del>
    </w:p>
    <w:p w14:paraId="0F58F7CC" w14:textId="2CBED40F" w:rsidR="00896417" w:rsidRPr="006233CD" w:rsidDel="00100B8E" w:rsidRDefault="00896417" w:rsidP="00C55FD3">
      <w:pPr>
        <w:pStyle w:val="Prrafodelista"/>
        <w:numPr>
          <w:ilvl w:val="0"/>
          <w:numId w:val="55"/>
        </w:numPr>
        <w:tabs>
          <w:tab w:val="left" w:pos="142"/>
        </w:tabs>
        <w:spacing w:after="0" w:line="360" w:lineRule="auto"/>
        <w:jc w:val="both"/>
        <w:rPr>
          <w:del w:id="5691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92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Monitoreo y seguimiento del proceso de aplicación.</w:delText>
        </w:r>
      </w:del>
    </w:p>
    <w:p w14:paraId="632711E4" w14:textId="3FC5422C" w:rsidR="00896417" w:rsidRPr="006233CD" w:rsidDel="00100B8E" w:rsidRDefault="00896417" w:rsidP="00C55FD3">
      <w:pPr>
        <w:pStyle w:val="Prrafodelista"/>
        <w:numPr>
          <w:ilvl w:val="0"/>
          <w:numId w:val="55"/>
        </w:numPr>
        <w:tabs>
          <w:tab w:val="left" w:pos="142"/>
        </w:tabs>
        <w:spacing w:after="0" w:line="360" w:lineRule="auto"/>
        <w:jc w:val="both"/>
        <w:rPr>
          <w:del w:id="5693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94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Atención </w:delText>
        </w:r>
        <w:r w:rsidR="00CB3C56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inmediata a cualquier posible problemática relacionada con el uso 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de</w:delText>
        </w:r>
        <w:r w:rsidR="00CB3C56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los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nodos o software utilizado para la aplicación de los instrumentos de valoración.</w:delText>
        </w:r>
      </w:del>
    </w:p>
    <w:p w14:paraId="6CE64E4A" w14:textId="4D55F466" w:rsidR="00896417" w:rsidRPr="006233CD" w:rsidDel="00100B8E" w:rsidRDefault="00CB3C56" w:rsidP="00C55FD3">
      <w:pPr>
        <w:pStyle w:val="Prrafodelista"/>
        <w:numPr>
          <w:ilvl w:val="0"/>
          <w:numId w:val="55"/>
        </w:numPr>
        <w:tabs>
          <w:tab w:val="left" w:pos="142"/>
        </w:tabs>
        <w:spacing w:after="0" w:line="360" w:lineRule="auto"/>
        <w:jc w:val="both"/>
        <w:rPr>
          <w:del w:id="5695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  <w:del w:id="5696" w:author="Ramsés Vázquez-Lira" w:date="2020-01-14T00:54:00Z"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H</w:delText>
        </w:r>
        <w:r w:rsidR="00896417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abilitar nodos o software en equipos adicionales, en caso de que se requiera</w:delText>
        </w:r>
        <w:r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 xml:space="preserve"> y que la USICAMM así lo solicite</w:delText>
        </w:r>
        <w:r w:rsidR="00896417" w:rsidRPr="006233CD" w:rsidDel="00100B8E">
          <w:rPr>
            <w:rFonts w:ascii="Montserrat" w:hAnsi="Montserrat" w:cs="Arial"/>
            <w:sz w:val="20"/>
            <w:szCs w:val="20"/>
            <w:lang w:val="es-ES_tradnl"/>
          </w:rPr>
          <w:delText>.</w:delText>
        </w:r>
      </w:del>
    </w:p>
    <w:p w14:paraId="5A564D64" w14:textId="758DC94A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97" w:author="Ramsés Vázquez-Lira" w:date="2020-01-14T00:54:00Z"/>
          <w:rFonts w:ascii="Montserrat" w:hAnsi="Montserrat" w:cs="Arial"/>
          <w:sz w:val="20"/>
          <w:szCs w:val="20"/>
          <w:lang w:val="es-ES_tradnl"/>
        </w:rPr>
      </w:pPr>
    </w:p>
    <w:p w14:paraId="3BE3CD5F" w14:textId="5B700CB9" w:rsidR="00896417" w:rsidRPr="006233CD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698" w:author="Ramsés Vázquez-Lira" w:date="2020-01-14T00:54:00Z"/>
          <w:rFonts w:ascii="Montserrat" w:hAnsi="Montserrat" w:cs="Arial"/>
          <w:b/>
          <w:sz w:val="20"/>
          <w:szCs w:val="20"/>
          <w:lang w:val="es-ES_tradnl"/>
        </w:rPr>
      </w:pPr>
      <w:del w:id="5699" w:author="Ramsés Vázquez-Lira" w:date="2020-01-14T00:54:00Z">
        <w:r w:rsidRPr="006233CD" w:rsidDel="00100B8E">
          <w:rPr>
            <w:rFonts w:ascii="Montserrat" w:hAnsi="Montserrat" w:cs="Arial"/>
            <w:b/>
            <w:sz w:val="20"/>
            <w:szCs w:val="20"/>
            <w:lang w:val="es-ES_tradnl"/>
          </w:rPr>
          <w:delText>Actividades del aplicador designado por el prestador de servicios:</w:delText>
        </w:r>
      </w:del>
    </w:p>
    <w:p w14:paraId="1D200743" w14:textId="79A3CC4D" w:rsidR="00896417" w:rsidRPr="003A05A1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00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01" w:author="Ramsés Vázquez-Lira" w:date="2020-01-14T00:54:00Z"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>Estar presente en la sede dos horas antes del inicio de la aplicación.</w:delText>
        </w:r>
      </w:del>
    </w:p>
    <w:p w14:paraId="70C35A92" w14:textId="1BE19265" w:rsidR="00896417" w:rsidRPr="00230B11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02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03" w:author="Ramsés Vázquez-Lira" w:date="2020-01-14T00:54:00Z"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Establecer contacto con el Coordinador de Sede de Aplicación SEP y el Responsable Técnico de Sede para dar inicio a los preparativos de la jornada de aplicación. </w:delText>
        </w:r>
      </w:del>
    </w:p>
    <w:p w14:paraId="11768CF3" w14:textId="37BA003D" w:rsidR="00896417" w:rsidRPr="00230B11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04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05" w:author="Ramsés Vázquez-Lira" w:date="2020-01-14T00:54:00Z"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>Verificar la identidad del aspirante con base en la identificación oficial.</w:delText>
        </w:r>
      </w:del>
    </w:p>
    <w:p w14:paraId="0C0A0E23" w14:textId="45B2C864" w:rsidR="00896417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06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07" w:author="Ramsés Vázquez-Lira" w:date="2020-01-14T00:54:00Z"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>Solicitar a los aspirantes que firmen e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n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la Lista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de Asistencia.</w:delText>
        </w:r>
      </w:del>
    </w:p>
    <w:p w14:paraId="78CD0F9B" w14:textId="0A801E3A" w:rsidR="00896417" w:rsidRPr="003A05A1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08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09" w:author="Ramsés Vázquez-Lira" w:date="2020-01-14T00:54:00Z">
        <w:r w:rsidRPr="000A30F8" w:rsidDel="00100B8E">
          <w:rPr>
            <w:rFonts w:ascii="Montserrat" w:hAnsi="Montserrat"/>
            <w:color w:val="000000" w:themeColor="text1"/>
            <w:sz w:val="20"/>
            <w:szCs w:val="20"/>
          </w:rPr>
          <w:delText>Indicar</w:delText>
        </w:r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a los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aspirantes</w:delText>
        </w:r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el lugar que ocuparán de acuerdo con el orden del registro de asistencia de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aspirantes</w:delText>
        </w:r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para la </w:delText>
        </w:r>
        <w:r w:rsidRPr="000A30F8" w:rsidDel="00100B8E">
          <w:rPr>
            <w:rFonts w:ascii="Montserrat" w:hAnsi="Montserrat"/>
            <w:color w:val="000000" w:themeColor="text1"/>
            <w:sz w:val="20"/>
            <w:szCs w:val="20"/>
          </w:rPr>
          <w:delText>Aplicación</w:delText>
        </w:r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>.</w:delText>
        </w:r>
      </w:del>
    </w:p>
    <w:p w14:paraId="6DDCA4AB" w14:textId="0C968BAB" w:rsidR="00896417" w:rsidRPr="000A30F8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10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11" w:author="Ramsés Vázquez-Lira" w:date="2020-01-14T00:54:00Z"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I</w:delText>
        </w:r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ndicar a los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aspirantes</w:delText>
        </w:r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que coloquen sus objetos personales (mochilas, bolsos, libros, cuadernos, chamarras, paraguas, celulares o cualquier otro dispositivo electrónico) en el espacio que indique el aplicador del prestador de servicios.</w:delText>
        </w:r>
      </w:del>
    </w:p>
    <w:p w14:paraId="44A61B99" w14:textId="43957501" w:rsidR="00896417" w:rsidRPr="00230B11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12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13" w:author="Ramsés Vázquez-Lira" w:date="2020-01-14T00:54:00Z"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Entregar a cada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aspirante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las credenciales de acceso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para presentar la valoración 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>siguiendo el orden de la lista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.</w:delText>
        </w:r>
      </w:del>
    </w:p>
    <w:p w14:paraId="337D9094" w14:textId="7335D8D4" w:rsidR="00896417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14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15" w:author="Ramsés Vázquez-Lira" w:date="2020-01-14T00:54:00Z"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Antes de iniciar la aplicación, i</w:delText>
        </w:r>
        <w:r w:rsidRPr="00B61461" w:rsidDel="00100B8E">
          <w:rPr>
            <w:rFonts w:ascii="Montserrat" w:hAnsi="Montserrat"/>
            <w:color w:val="000000" w:themeColor="text1"/>
            <w:sz w:val="20"/>
            <w:szCs w:val="20"/>
          </w:rPr>
          <w:delText>ndicar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que </w:delText>
        </w:r>
        <w:r w:rsidRPr="00B6146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el tiempo máximo para la resolución de cada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valoración</w:delText>
        </w:r>
        <w:r w:rsidRPr="00B6146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será contabilizado una vez que haya concluido las indicaciones y, en su caso, resuelto las dudas de los aspirantes.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</w:delText>
        </w:r>
      </w:del>
    </w:p>
    <w:p w14:paraId="732048FE" w14:textId="5ED9DA0E" w:rsidR="00896417" w:rsidRPr="00230B11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16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17" w:author="Ramsés Vázquez-Lira" w:date="2020-01-14T00:54:00Z"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A</w:delText>
        </w:r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notar en el pizarrón la hora de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inicio y la hora de término de la aplicación del instrumento de valoración</w:delText>
        </w:r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>, considerando el tiempo efectivo para la resolución que se establece en la convocatoria correspondiente</w:delText>
        </w:r>
      </w:del>
    </w:p>
    <w:p w14:paraId="389D2033" w14:textId="58993D80" w:rsidR="00896417" w:rsidRPr="00230B11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18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19" w:author="Ramsés Vázquez-Lira" w:date="2020-01-14T00:54:00Z"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Supervisar que los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aspirantes accedan a la valoración 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>sin contratiempos.</w:delText>
        </w:r>
      </w:del>
    </w:p>
    <w:p w14:paraId="7EE91BF7" w14:textId="761D1C60" w:rsidR="00896417" w:rsidRPr="00230B11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20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21" w:author="Ramsés Vázquez-Lira" w:date="2020-01-14T00:54:00Z"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Autorizar la salida de los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aspirantes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que concluyan la resolución de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>l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a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valoración,</w:delText>
        </w:r>
        <w:r w:rsidRPr="00230B1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verificando el cierre de su sesión y, una vez que entreguen la contraseña que se les proporcionó.</w:delText>
        </w:r>
      </w:del>
    </w:p>
    <w:p w14:paraId="4FE2D1F5" w14:textId="72DBE144" w:rsidR="00896417" w:rsidRPr="003A05A1" w:rsidDel="00100B8E" w:rsidRDefault="006233CD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22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23" w:author="Ramsés Vázquez-Lira" w:date="2020-01-14T00:54:00Z"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Solicitar</w:delText>
        </w:r>
        <w:r w:rsidR="00896417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</w:delText>
        </w:r>
        <w:r w:rsidR="00896417"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los formatos establecidos para la aplicación de los instrumentos de </w:delText>
        </w:r>
        <w:r w:rsidR="00896417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valoración. </w:delText>
        </w:r>
      </w:del>
    </w:p>
    <w:p w14:paraId="00E74030" w14:textId="21CE28D5" w:rsidR="00D40E7B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24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25" w:author="Ramsés Vázquez-Lira" w:date="2020-01-14T00:54:00Z">
        <w:r w:rsidRPr="00D40E7B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Reportar al </w:delText>
        </w:r>
        <w:r w:rsidRPr="00C55FD3" w:rsidDel="00100B8E">
          <w:rPr>
            <w:rFonts w:ascii="Montserrat" w:hAnsi="Montserrat"/>
            <w:color w:val="000000" w:themeColor="text1"/>
            <w:sz w:val="20"/>
            <w:szCs w:val="20"/>
          </w:rPr>
          <w:delText>Coordinador de Sede de Aplicación SEP</w:delText>
        </w:r>
        <w:r w:rsidRPr="00D40E7B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cualquier incidencia en el grupo de aplicación</w:delText>
        </w:r>
        <w:r w:rsidR="00D40E7B" w:rsidRPr="00D40E7B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</w:delText>
        </w:r>
        <w:r w:rsidRPr="00D40E7B" w:rsidDel="00100B8E">
          <w:rPr>
            <w:rFonts w:ascii="Montserrat" w:hAnsi="Montserrat"/>
            <w:color w:val="000000" w:themeColor="text1"/>
            <w:sz w:val="20"/>
            <w:szCs w:val="20"/>
          </w:rPr>
          <w:delText>(aula).</w:delText>
        </w:r>
      </w:del>
    </w:p>
    <w:p w14:paraId="7669FCB0" w14:textId="20BDCF35" w:rsidR="00896417" w:rsidRPr="00D40E7B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26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27" w:author="Ramsés Vázquez-Lira" w:date="2020-01-14T00:54:00Z">
        <w:r w:rsidRPr="00D40E7B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Atender cualquier problemática relacionada con nodos o </w:delText>
        </w:r>
        <w:r w:rsidRPr="00D40E7B"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>software utilizado para la aplicación de los instrumentos de valoración.</w:delText>
        </w:r>
      </w:del>
    </w:p>
    <w:p w14:paraId="5B0FD36A" w14:textId="682C0C48" w:rsidR="00896417" w:rsidRPr="003A05A1" w:rsidDel="00100B8E" w:rsidRDefault="00896417" w:rsidP="00C55FD3">
      <w:pPr>
        <w:numPr>
          <w:ilvl w:val="0"/>
          <w:numId w:val="56"/>
        </w:numPr>
        <w:tabs>
          <w:tab w:val="left" w:pos="142"/>
        </w:tabs>
        <w:spacing w:after="0" w:line="360" w:lineRule="auto"/>
        <w:ind w:left="426" w:hanging="426"/>
        <w:contextualSpacing/>
        <w:jc w:val="both"/>
        <w:rPr>
          <w:del w:id="5728" w:author="Ramsés Vázquez-Lira" w:date="2020-01-14T00:54:00Z"/>
          <w:rFonts w:ascii="Montserrat" w:hAnsi="Montserrat"/>
          <w:color w:val="000000" w:themeColor="text1"/>
          <w:sz w:val="20"/>
          <w:szCs w:val="20"/>
        </w:rPr>
      </w:pPr>
      <w:del w:id="5729" w:author="Ramsés Vázquez-Lira" w:date="2020-01-14T00:54:00Z"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N</w:delText>
        </w:r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o deberá permitir el acceso de 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aspirantes</w:delText>
        </w:r>
        <w:r w:rsidRPr="003A05A1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al aul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>a una vez iniciada la aplicación.</w:delText>
        </w:r>
      </w:del>
    </w:p>
    <w:p w14:paraId="092E5D82" w14:textId="7CE0254E" w:rsidR="00896417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730" w:author="Ramsés Vázquez-Lira" w:date="2020-01-14T00:54:00Z"/>
          <w:rFonts w:ascii="Montserrat" w:hAnsi="Montserrat" w:cs="Arial"/>
          <w:color w:val="000000" w:themeColor="text1"/>
          <w:sz w:val="20"/>
          <w:szCs w:val="20"/>
          <w:lang w:val="es-ES_tradnl"/>
        </w:rPr>
      </w:pPr>
    </w:p>
    <w:p w14:paraId="0D8BFF49" w14:textId="242D788F" w:rsidR="00896417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731" w:author="Ramsés Vázquez-Lira" w:date="2020-01-14T00:54:00Z"/>
          <w:rFonts w:ascii="Montserrat" w:hAnsi="Montserrat" w:cs="Arial"/>
          <w:b/>
          <w:i/>
          <w:color w:val="000000" w:themeColor="text1"/>
          <w:sz w:val="20"/>
          <w:szCs w:val="20"/>
          <w:lang w:val="es-ES_tradnl"/>
        </w:rPr>
      </w:pPr>
      <w:del w:id="5732" w:author="Ramsés Vázquez-Lira" w:date="2020-01-14T00:54:00Z">
        <w:r w:rsidRPr="003A05A1" w:rsidDel="00100B8E">
          <w:rPr>
            <w:rFonts w:ascii="Montserrat" w:hAnsi="Montserrat" w:cs="Arial"/>
            <w:b/>
            <w:color w:val="000000" w:themeColor="text1"/>
            <w:sz w:val="20"/>
            <w:szCs w:val="20"/>
            <w:lang w:val="es-ES_tradnl"/>
          </w:rPr>
          <w:delText>Fase 3. Después de la aplicación</w:delText>
        </w:r>
        <w:r w:rsidRPr="003A05A1" w:rsidDel="00100B8E">
          <w:rPr>
            <w:rFonts w:ascii="Montserrat" w:hAnsi="Montserrat" w:cs="Arial"/>
            <w:b/>
            <w:i/>
            <w:color w:val="000000" w:themeColor="text1"/>
            <w:sz w:val="20"/>
            <w:szCs w:val="20"/>
            <w:lang w:val="es-ES_tradnl"/>
          </w:rPr>
          <w:delText>.</w:delText>
        </w:r>
      </w:del>
    </w:p>
    <w:p w14:paraId="33CA9A94" w14:textId="0DFB5F7D" w:rsidR="00896417" w:rsidRPr="003A05A1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733" w:author="Ramsés Vázquez-Lira" w:date="2020-01-14T00:54:00Z"/>
          <w:rFonts w:ascii="Montserrat" w:hAnsi="Montserrat" w:cs="Arial"/>
          <w:color w:val="000000" w:themeColor="text1"/>
          <w:sz w:val="20"/>
          <w:szCs w:val="20"/>
          <w:lang w:val="es-ES_tradnl"/>
        </w:rPr>
      </w:pPr>
      <w:del w:id="5734" w:author="Ramsés Vázquez-Lira" w:date="2020-01-14T00:54:00Z">
        <w:r w:rsidDel="00100B8E">
          <w:rPr>
            <w:rFonts w:ascii="Montserrat" w:hAnsi="Montserrat" w:cs="Arial"/>
            <w:b/>
            <w:i/>
            <w:color w:val="000000" w:themeColor="text1"/>
            <w:sz w:val="20"/>
            <w:szCs w:val="20"/>
            <w:lang w:val="es-ES_tradnl"/>
          </w:rPr>
          <w:tab/>
        </w:r>
      </w:del>
    </w:p>
    <w:p w14:paraId="7E98E7B1" w14:textId="7F8B0510" w:rsidR="00896417" w:rsidRPr="003601F1" w:rsidDel="00100B8E" w:rsidRDefault="00896417" w:rsidP="00C55FD3">
      <w:pPr>
        <w:tabs>
          <w:tab w:val="left" w:pos="142"/>
        </w:tabs>
        <w:spacing w:after="0" w:line="360" w:lineRule="auto"/>
        <w:jc w:val="both"/>
        <w:rPr>
          <w:del w:id="5735" w:author="Ramsés Vázquez-Lira" w:date="2020-01-14T00:54:00Z"/>
          <w:rFonts w:ascii="Montserrat" w:hAnsi="Montserrat" w:cs="Arial"/>
          <w:b/>
          <w:color w:val="000000" w:themeColor="text1"/>
          <w:sz w:val="20"/>
          <w:szCs w:val="20"/>
          <w:lang w:val="es-ES_tradnl"/>
        </w:rPr>
      </w:pPr>
      <w:del w:id="5736" w:author="Ramsés Vázquez-Lira" w:date="2020-01-14T00:54:00Z">
        <w:r w:rsidRPr="003601F1" w:rsidDel="00100B8E">
          <w:rPr>
            <w:rFonts w:ascii="Montserrat" w:hAnsi="Montserrat" w:cs="Arial"/>
            <w:b/>
            <w:color w:val="000000" w:themeColor="text1"/>
            <w:sz w:val="20"/>
            <w:szCs w:val="20"/>
            <w:lang w:val="es-ES_tradnl"/>
          </w:rPr>
          <w:delText>Actividades del aplicador designado por el prestador de servicios:</w:delText>
        </w:r>
      </w:del>
    </w:p>
    <w:p w14:paraId="7A201AC7" w14:textId="5B621750" w:rsidR="00896417" w:rsidRPr="009B62E9" w:rsidDel="00100B8E" w:rsidRDefault="00896417" w:rsidP="00C55FD3">
      <w:pPr>
        <w:pStyle w:val="Prrafodelista"/>
        <w:numPr>
          <w:ilvl w:val="0"/>
          <w:numId w:val="57"/>
        </w:numPr>
        <w:tabs>
          <w:tab w:val="left" w:pos="142"/>
        </w:tabs>
        <w:spacing w:after="0" w:line="360" w:lineRule="auto"/>
        <w:ind w:left="426" w:hanging="426"/>
        <w:jc w:val="both"/>
        <w:rPr>
          <w:del w:id="5737" w:author="Ramsés Vázquez-Lira" w:date="2020-01-14T00:54:00Z"/>
          <w:rFonts w:ascii="Montserrat" w:hAnsi="Montserrat" w:cs="Arial"/>
          <w:color w:val="000000" w:themeColor="text1"/>
          <w:sz w:val="20"/>
          <w:szCs w:val="20"/>
          <w:lang w:val="es-ES_tradnl"/>
        </w:rPr>
      </w:pPr>
      <w:del w:id="5738" w:author="Ramsés Vázquez-Lira" w:date="2020-01-14T00:54:00Z">
        <w:r w:rsidRPr="009B62E9"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 xml:space="preserve">Confirmar que todos los </w:delText>
        </w:r>
        <w:r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>aspirantes</w:delText>
        </w:r>
        <w:r w:rsidRPr="009B62E9"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 xml:space="preserve"> concluyeron la resolución de</w:delText>
        </w:r>
        <w:r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 xml:space="preserve"> </w:delText>
        </w:r>
        <w:r w:rsidRPr="009B62E9"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>l</w:delText>
        </w:r>
        <w:r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>a</w:delText>
        </w:r>
        <w:r w:rsidRPr="009B62E9"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 xml:space="preserve"> </w:delText>
        </w:r>
        <w:r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 xml:space="preserve">valoración </w:delText>
        </w:r>
        <w:r w:rsidRPr="009B62E9"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>y se cerró correctamente su sesión en el sistema informático.</w:delText>
        </w:r>
      </w:del>
    </w:p>
    <w:p w14:paraId="3CB0330A" w14:textId="334F9296" w:rsidR="00896417" w:rsidDel="00100B8E" w:rsidRDefault="00896417" w:rsidP="00C55FD3">
      <w:pPr>
        <w:pStyle w:val="Prrafodelista"/>
        <w:numPr>
          <w:ilvl w:val="0"/>
          <w:numId w:val="57"/>
        </w:numPr>
        <w:tabs>
          <w:tab w:val="left" w:pos="142"/>
        </w:tabs>
        <w:spacing w:after="0" w:line="360" w:lineRule="auto"/>
        <w:ind w:left="426" w:hanging="426"/>
        <w:jc w:val="both"/>
        <w:rPr>
          <w:del w:id="5739" w:author="Ramsés Vázquez-Lira" w:date="2020-01-14T00:54:00Z"/>
          <w:rFonts w:ascii="Montserrat" w:hAnsi="Montserrat" w:cs="Arial"/>
          <w:color w:val="000000" w:themeColor="text1"/>
          <w:sz w:val="20"/>
          <w:szCs w:val="20"/>
          <w:lang w:val="es-ES_tradnl"/>
        </w:rPr>
      </w:pPr>
      <w:del w:id="5740" w:author="Ramsés Vázquez-Lira" w:date="2020-01-14T00:54:00Z">
        <w:r w:rsidRPr="009B62E9"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 xml:space="preserve">Comprobar y verificar que los equipos de cómputo </w:delText>
        </w:r>
        <w:r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 xml:space="preserve">y la </w:delText>
        </w:r>
        <w:r w:rsidRPr="009B62E9"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>infraestructura informática</w:delText>
        </w:r>
        <w:r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>,</w:delText>
        </w:r>
        <w:r w:rsidRPr="009B62E9"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 xml:space="preserve"> queden en el estado en que se recibieron</w:delText>
        </w:r>
        <w:r w:rsidDel="00100B8E">
          <w:rPr>
            <w:rFonts w:ascii="Montserrat" w:hAnsi="Montserrat" w:cs="Arial"/>
            <w:color w:val="000000" w:themeColor="text1"/>
            <w:sz w:val="20"/>
            <w:szCs w:val="20"/>
            <w:lang w:val="es-ES_tradnl"/>
          </w:rPr>
          <w:delText>.</w:delText>
        </w:r>
      </w:del>
    </w:p>
    <w:p w14:paraId="4EA2CC17" w14:textId="042873BA" w:rsidR="00896417" w:rsidRPr="009B62E9" w:rsidDel="00100B8E" w:rsidRDefault="00896417" w:rsidP="00C55FD3">
      <w:pPr>
        <w:pStyle w:val="Prrafodelista"/>
        <w:numPr>
          <w:ilvl w:val="0"/>
          <w:numId w:val="57"/>
        </w:numPr>
        <w:tabs>
          <w:tab w:val="left" w:pos="142"/>
        </w:tabs>
        <w:spacing w:after="0" w:line="360" w:lineRule="auto"/>
        <w:ind w:left="426" w:hanging="426"/>
        <w:jc w:val="both"/>
        <w:rPr>
          <w:del w:id="5741" w:author="Ramsés Vázquez-Lira" w:date="2020-01-14T00:54:00Z"/>
          <w:rFonts w:ascii="Montserrat" w:hAnsi="Montserrat" w:cs="Arial"/>
          <w:color w:val="000000" w:themeColor="text1"/>
          <w:sz w:val="20"/>
          <w:szCs w:val="20"/>
          <w:lang w:val="es-ES_tradnl"/>
        </w:rPr>
      </w:pPr>
      <w:del w:id="5742" w:author="Ramsés Vázquez-Lira" w:date="2020-01-14T00:54:00Z">
        <w:r w:rsidRPr="009B62E9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Entregar al </w:delText>
        </w:r>
        <w:r w:rsidRPr="009B62E9" w:rsidDel="00100B8E">
          <w:rPr>
            <w:rFonts w:ascii="Montserrat" w:hAnsi="Montserrat"/>
            <w:i/>
            <w:color w:val="000000" w:themeColor="text1"/>
            <w:sz w:val="20"/>
            <w:szCs w:val="20"/>
          </w:rPr>
          <w:delText>Coordinador de Sede de Aplicación SEP</w:delText>
        </w:r>
        <w:r w:rsidRPr="009B62E9"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los formatos establecidos</w:delText>
        </w:r>
        <w:r w:rsidDel="00100B8E">
          <w:rPr>
            <w:rFonts w:ascii="Montserrat" w:hAnsi="Montserrat"/>
            <w:color w:val="000000" w:themeColor="text1"/>
            <w:sz w:val="20"/>
            <w:szCs w:val="20"/>
          </w:rPr>
          <w:delText xml:space="preserve"> en original</w:delText>
        </w:r>
        <w:r w:rsidRPr="009B62E9" w:rsidDel="00100B8E">
          <w:rPr>
            <w:rFonts w:ascii="Montserrat" w:hAnsi="Montserrat"/>
            <w:color w:val="000000" w:themeColor="text1"/>
            <w:sz w:val="20"/>
            <w:szCs w:val="20"/>
          </w:rPr>
          <w:delText>.</w:delText>
        </w:r>
      </w:del>
    </w:p>
    <w:p w14:paraId="567C76CE" w14:textId="6BF9B385" w:rsidR="00896417" w:rsidRPr="00FC6808" w:rsidDel="00100B8E" w:rsidRDefault="00896417" w:rsidP="00C55FD3">
      <w:pPr>
        <w:pStyle w:val="Prrafodelista"/>
        <w:numPr>
          <w:ilvl w:val="0"/>
          <w:numId w:val="57"/>
        </w:numPr>
        <w:tabs>
          <w:tab w:val="left" w:pos="142"/>
        </w:tabs>
        <w:spacing w:after="0" w:line="360" w:lineRule="auto"/>
        <w:ind w:left="426" w:hanging="426"/>
        <w:jc w:val="both"/>
        <w:rPr>
          <w:del w:id="5743" w:author="Ramsés Vázquez-Lira" w:date="2020-01-14T00:54:00Z"/>
          <w:rFonts w:ascii="Montserrat" w:hAnsi="Montserrat" w:cs="Arial"/>
          <w:color w:val="000000" w:themeColor="text1"/>
          <w:sz w:val="20"/>
          <w:szCs w:val="20"/>
          <w:lang w:val="es-ES_tradnl"/>
        </w:rPr>
      </w:pPr>
      <w:del w:id="5744" w:author="Ramsés Vázquez-Lira" w:date="2020-01-14T00:54:00Z">
        <w:r w:rsidRPr="00FC6808" w:rsidDel="00100B8E">
          <w:rPr>
            <w:rFonts w:ascii="Montserrat" w:hAnsi="Montserrat"/>
            <w:color w:val="000000" w:themeColor="text1"/>
            <w:sz w:val="20"/>
            <w:szCs w:val="20"/>
          </w:rPr>
          <w:delText>Respaldar las respuestas de los aspirantes a los instrumentos de valoración.</w:delText>
        </w:r>
      </w:del>
    </w:p>
    <w:p w14:paraId="7FE69E9D" w14:textId="77777777" w:rsidR="00896417" w:rsidRPr="003A05A1" w:rsidDel="00F9578E" w:rsidRDefault="00896417" w:rsidP="00C55FD3">
      <w:pPr>
        <w:tabs>
          <w:tab w:val="left" w:pos="142"/>
        </w:tabs>
        <w:spacing w:after="0" w:line="360" w:lineRule="auto"/>
        <w:contextualSpacing/>
        <w:jc w:val="both"/>
        <w:rPr>
          <w:del w:id="5745" w:author="Ramsés Vázquez-Lira" w:date="2020-01-14T01:02:00Z"/>
          <w:rFonts w:ascii="Montserrat" w:hAnsi="Montserrat"/>
          <w:color w:val="000000" w:themeColor="text1"/>
          <w:sz w:val="20"/>
          <w:szCs w:val="20"/>
        </w:rPr>
      </w:pPr>
    </w:p>
    <w:p w14:paraId="4D5FEECF" w14:textId="6433817D" w:rsidR="00896417" w:rsidDel="00F9578E" w:rsidRDefault="00896417" w:rsidP="00C55FD3">
      <w:pPr>
        <w:tabs>
          <w:tab w:val="left" w:pos="142"/>
        </w:tabs>
        <w:spacing w:after="0" w:line="360" w:lineRule="auto"/>
        <w:jc w:val="both"/>
        <w:rPr>
          <w:del w:id="5746" w:author="Ramsés Vázquez-Lira" w:date="2020-01-14T01:02:00Z"/>
          <w:rFonts w:ascii="Montserrat" w:hAnsi="Montserrat" w:cs="Arial"/>
          <w:b/>
          <w:color w:val="000000" w:themeColor="text1"/>
          <w:sz w:val="20"/>
          <w:szCs w:val="20"/>
          <w:lang w:val="es-ES_tradnl"/>
        </w:rPr>
      </w:pPr>
      <w:del w:id="5747" w:author="Ramsés Vázquez-Lira" w:date="2020-01-14T01:02:00Z">
        <w:r w:rsidRPr="003601F1" w:rsidDel="00F9578E">
          <w:rPr>
            <w:rFonts w:ascii="Montserrat" w:hAnsi="Montserrat" w:cs="Arial"/>
            <w:b/>
            <w:color w:val="000000" w:themeColor="text1"/>
            <w:sz w:val="20"/>
            <w:szCs w:val="20"/>
            <w:lang w:val="es-ES_tradnl"/>
          </w:rPr>
          <w:delText xml:space="preserve">Actividades a realizar por el </w:delText>
        </w:r>
        <w:r w:rsidRPr="003601F1" w:rsidDel="00F9578E">
          <w:rPr>
            <w:rFonts w:ascii="Montserrat" w:hAnsi="Montserrat"/>
            <w:b/>
            <w:color w:val="000000" w:themeColor="text1"/>
            <w:sz w:val="20"/>
            <w:szCs w:val="20"/>
          </w:rPr>
          <w:delText>prestador de servicios</w:delText>
        </w:r>
        <w:r w:rsidRPr="003601F1" w:rsidDel="00F9578E">
          <w:rPr>
            <w:rFonts w:ascii="Montserrat" w:hAnsi="Montserrat" w:cs="Arial"/>
            <w:b/>
            <w:color w:val="000000" w:themeColor="text1"/>
            <w:sz w:val="20"/>
            <w:szCs w:val="20"/>
            <w:lang w:val="es-ES_tradnl"/>
          </w:rPr>
          <w:delText>:</w:delText>
        </w:r>
      </w:del>
    </w:p>
    <w:p w14:paraId="7DEC6C98" w14:textId="77777777" w:rsidR="004B7744" w:rsidRDefault="004B7744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 w:cs="Arial"/>
          <w:b/>
          <w:color w:val="000000" w:themeColor="text1"/>
          <w:sz w:val="20"/>
          <w:szCs w:val="20"/>
          <w:lang w:val="es-ES_tradnl"/>
        </w:rPr>
      </w:pPr>
    </w:p>
    <w:p w14:paraId="1A585132" w14:textId="7C174F7F" w:rsidR="00510E84" w:rsidRPr="006233CD" w:rsidRDefault="00960AA6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CALIFICACIÓN, ANÁLISIS Y DEVOLUCIÓN DE RESULTADOS</w:t>
      </w:r>
    </w:p>
    <w:p w14:paraId="472CF9FA" w14:textId="48B3C248" w:rsidR="00510E84" w:rsidRPr="006233CD" w:rsidRDefault="00510E84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  <w:r w:rsidRPr="006233CD">
        <w:rPr>
          <w:rFonts w:ascii="Montserrat" w:hAnsi="Montserrat"/>
          <w:bCs/>
          <w:sz w:val="20"/>
          <w:szCs w:val="20"/>
        </w:rPr>
        <w:t xml:space="preserve">El Prestador de Servicios se compromete a </w:t>
      </w:r>
      <w:r w:rsidR="001A4384">
        <w:rPr>
          <w:rFonts w:ascii="Montserrat" w:hAnsi="Montserrat"/>
          <w:bCs/>
          <w:sz w:val="20"/>
          <w:szCs w:val="20"/>
        </w:rPr>
        <w:t>ver</w:t>
      </w:r>
      <w:r w:rsidRPr="006233CD">
        <w:rPr>
          <w:rFonts w:ascii="Montserrat" w:hAnsi="Montserrat"/>
          <w:bCs/>
          <w:sz w:val="20"/>
          <w:szCs w:val="20"/>
        </w:rPr>
        <w:t>ificar la calidad técnica de los instrumentos aplicados a la población objetivo, realizando un análisis psicométrico exhaustivo que permita evaluar la solvencia de la estructura interna de los mismos, así como su ajuste en términos de los indicadores clásicos y derivados de la Teoría de Respuesta al Ítem, a fin de garantizar la validez de los resultados obtenidos como un reflejo fidedigno de los conocimientos, habilidades y aptitudes con que cuentan los aspirantes para desempeñar sus funciones.</w:t>
      </w:r>
    </w:p>
    <w:p w14:paraId="74326CDB" w14:textId="4D8703F2" w:rsidR="00510E84" w:rsidRPr="006233CD" w:rsidRDefault="00510E84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</w:p>
    <w:p w14:paraId="4FAF3474" w14:textId="395F3531" w:rsidR="00510E84" w:rsidRPr="006233CD" w:rsidRDefault="00510E84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  <w:r w:rsidRPr="006233CD">
        <w:rPr>
          <w:rFonts w:ascii="Montserrat" w:hAnsi="Montserrat"/>
          <w:bCs/>
          <w:sz w:val="20"/>
          <w:szCs w:val="20"/>
        </w:rPr>
        <w:t xml:space="preserve">En tanto que </w:t>
      </w:r>
      <w:r w:rsidR="00312248" w:rsidRPr="006233CD">
        <w:rPr>
          <w:rFonts w:ascii="Montserrat" w:hAnsi="Montserrat"/>
          <w:bCs/>
          <w:sz w:val="20"/>
          <w:szCs w:val="20"/>
        </w:rPr>
        <w:t>es responsabilidad del</w:t>
      </w:r>
      <w:r w:rsidRPr="006233CD">
        <w:rPr>
          <w:rFonts w:ascii="Montserrat" w:hAnsi="Montserrat"/>
          <w:bCs/>
          <w:sz w:val="20"/>
          <w:szCs w:val="20"/>
        </w:rPr>
        <w:t xml:space="preserve"> Prestador de Servicios </w:t>
      </w:r>
      <w:r w:rsidR="00052B6F">
        <w:rPr>
          <w:rFonts w:ascii="Montserrat" w:hAnsi="Montserrat"/>
          <w:bCs/>
          <w:sz w:val="20"/>
          <w:szCs w:val="20"/>
        </w:rPr>
        <w:t xml:space="preserve">debe </w:t>
      </w:r>
      <w:r w:rsidR="0061393B" w:rsidRPr="006233CD">
        <w:rPr>
          <w:rFonts w:ascii="Montserrat" w:hAnsi="Montserrat"/>
          <w:bCs/>
          <w:sz w:val="20"/>
          <w:szCs w:val="20"/>
        </w:rPr>
        <w:t>g</w:t>
      </w:r>
      <w:r w:rsidRPr="006233CD">
        <w:rPr>
          <w:rFonts w:ascii="Montserrat" w:hAnsi="Montserrat"/>
          <w:bCs/>
          <w:sz w:val="20"/>
          <w:szCs w:val="20"/>
        </w:rPr>
        <w:t>arantiza</w:t>
      </w:r>
      <w:r w:rsidR="00312248" w:rsidRPr="006233CD">
        <w:rPr>
          <w:rFonts w:ascii="Montserrat" w:hAnsi="Montserrat"/>
          <w:bCs/>
          <w:sz w:val="20"/>
          <w:szCs w:val="20"/>
        </w:rPr>
        <w:t>r</w:t>
      </w:r>
      <w:r w:rsidRPr="006233CD">
        <w:rPr>
          <w:rFonts w:ascii="Montserrat" w:hAnsi="Montserrat"/>
          <w:bCs/>
          <w:sz w:val="20"/>
          <w:szCs w:val="20"/>
        </w:rPr>
        <w:t xml:space="preserve"> que el diseño y desarrollo de los instrumentos sigue en todo momento los estándares más altos</w:t>
      </w:r>
      <w:r w:rsidR="00312248" w:rsidRPr="006233CD">
        <w:rPr>
          <w:rFonts w:ascii="Montserrat" w:hAnsi="Montserrat"/>
          <w:bCs/>
          <w:sz w:val="20"/>
          <w:szCs w:val="20"/>
        </w:rPr>
        <w:t xml:space="preserve"> propuestos</w:t>
      </w:r>
      <w:r w:rsidRPr="006233CD">
        <w:rPr>
          <w:rFonts w:ascii="Montserrat" w:hAnsi="Montserrat"/>
          <w:bCs/>
          <w:sz w:val="20"/>
          <w:szCs w:val="20"/>
        </w:rPr>
        <w:t xml:space="preserve"> bajo los distintos marcos metodológicos </w:t>
      </w:r>
      <w:r w:rsidR="00312248" w:rsidRPr="006233CD">
        <w:rPr>
          <w:rFonts w:ascii="Montserrat" w:hAnsi="Montserrat"/>
          <w:bCs/>
          <w:sz w:val="20"/>
          <w:szCs w:val="20"/>
        </w:rPr>
        <w:t>empleados, se le reconoce también como el órgano idóneo para el análisis, calificación e integración de los resultados obtenidos en las aplicaciones, en tanto que posee toda la información correspondiente a los procesos de definición, diseño, delimitación, desarrollo, validación y corrección por los que ha tenido que pasar cada prueba, posicionándose como experto en el desarrollo de la prueba.</w:t>
      </w:r>
      <w:r w:rsidRPr="006233CD">
        <w:rPr>
          <w:rFonts w:ascii="Montserrat" w:hAnsi="Montserrat"/>
          <w:bCs/>
          <w:sz w:val="20"/>
          <w:szCs w:val="20"/>
        </w:rPr>
        <w:t xml:space="preserve"> </w:t>
      </w:r>
    </w:p>
    <w:p w14:paraId="3F516EE1" w14:textId="3217717A" w:rsidR="00510E84" w:rsidRPr="006233CD" w:rsidRDefault="00510E84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</w:p>
    <w:p w14:paraId="7179B4F1" w14:textId="0686839F" w:rsidR="00510E84" w:rsidRPr="006233CD" w:rsidRDefault="009111E8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  <w:r>
        <w:rPr>
          <w:rFonts w:ascii="Montserrat" w:hAnsi="Montserrat"/>
          <w:bCs/>
          <w:sz w:val="20"/>
          <w:szCs w:val="20"/>
        </w:rPr>
        <w:t>En</w:t>
      </w:r>
      <w:r w:rsidRPr="006233CD">
        <w:rPr>
          <w:rFonts w:ascii="Montserrat" w:hAnsi="Montserrat"/>
          <w:bCs/>
          <w:sz w:val="20"/>
          <w:szCs w:val="20"/>
        </w:rPr>
        <w:t xml:space="preserve"> </w:t>
      </w:r>
      <w:r w:rsidR="00510E84" w:rsidRPr="006233CD">
        <w:rPr>
          <w:rFonts w:ascii="Montserrat" w:hAnsi="Montserrat"/>
          <w:bCs/>
          <w:sz w:val="20"/>
          <w:szCs w:val="20"/>
        </w:rPr>
        <w:t xml:space="preserve">la integración de los reportes individualizados, el Prestador de Servicios deberá diseñar e incorporar al Sistema informático desarrollado para la aplicación de los instrumentos, un algoritmo que permita traducir las calificaciones computadas para cada </w:t>
      </w:r>
      <w:r>
        <w:rPr>
          <w:rFonts w:ascii="Montserrat" w:hAnsi="Montserrat"/>
          <w:bCs/>
          <w:sz w:val="20"/>
          <w:szCs w:val="20"/>
        </w:rPr>
        <w:t>sustentante</w:t>
      </w:r>
      <w:r w:rsidRPr="006233CD">
        <w:rPr>
          <w:rFonts w:ascii="Montserrat" w:hAnsi="Montserrat"/>
          <w:bCs/>
          <w:sz w:val="20"/>
          <w:szCs w:val="20"/>
        </w:rPr>
        <w:t xml:space="preserve"> </w:t>
      </w:r>
      <w:r w:rsidR="00510E84" w:rsidRPr="006233CD">
        <w:rPr>
          <w:rFonts w:ascii="Montserrat" w:hAnsi="Montserrat"/>
          <w:bCs/>
          <w:sz w:val="20"/>
          <w:szCs w:val="20"/>
        </w:rPr>
        <w:t xml:space="preserve">en un reporte individualizado que permita </w:t>
      </w:r>
      <w:r w:rsidR="00510E84" w:rsidRPr="006233CD">
        <w:rPr>
          <w:rFonts w:ascii="Montserrat" w:hAnsi="Montserrat"/>
          <w:bCs/>
          <w:sz w:val="20"/>
          <w:szCs w:val="20"/>
        </w:rPr>
        <w:lastRenderedPageBreak/>
        <w:t xml:space="preserve">ubicar </w:t>
      </w:r>
      <w:r w:rsidR="0061393B" w:rsidRPr="006233CD">
        <w:rPr>
          <w:rFonts w:ascii="Montserrat" w:hAnsi="Montserrat"/>
          <w:bCs/>
          <w:sz w:val="20"/>
          <w:szCs w:val="20"/>
        </w:rPr>
        <w:t>el nivel</w:t>
      </w:r>
      <w:r w:rsidR="00510E84" w:rsidRPr="006233CD">
        <w:rPr>
          <w:rFonts w:ascii="Montserrat" w:hAnsi="Montserrat"/>
          <w:bCs/>
          <w:sz w:val="20"/>
          <w:szCs w:val="20"/>
        </w:rPr>
        <w:t xml:space="preserve"> de dominio, destreza y gradualidad identificado para cada uno de conocimiento</w:t>
      </w:r>
      <w:r>
        <w:rPr>
          <w:rFonts w:ascii="Montserrat" w:hAnsi="Montserrat"/>
          <w:bCs/>
          <w:sz w:val="20"/>
          <w:szCs w:val="20"/>
        </w:rPr>
        <w:t xml:space="preserve"> o</w:t>
      </w:r>
      <w:r w:rsidR="00510E84" w:rsidRPr="006233CD">
        <w:rPr>
          <w:rFonts w:ascii="Montserrat" w:hAnsi="Montserrat"/>
          <w:bCs/>
          <w:sz w:val="20"/>
          <w:szCs w:val="20"/>
        </w:rPr>
        <w:t xml:space="preserve"> aptitud considerad</w:t>
      </w:r>
      <w:r>
        <w:rPr>
          <w:rFonts w:ascii="Montserrat" w:hAnsi="Montserrat"/>
          <w:bCs/>
          <w:sz w:val="20"/>
          <w:szCs w:val="20"/>
        </w:rPr>
        <w:t>a</w:t>
      </w:r>
      <w:r w:rsidR="00510E84" w:rsidRPr="006233CD">
        <w:rPr>
          <w:rFonts w:ascii="Montserrat" w:hAnsi="Montserrat"/>
          <w:bCs/>
          <w:sz w:val="20"/>
          <w:szCs w:val="20"/>
        </w:rPr>
        <w:t>.</w:t>
      </w:r>
    </w:p>
    <w:p w14:paraId="75D2D33F" w14:textId="33FF18B1" w:rsidR="00510E84" w:rsidRPr="006233CD" w:rsidRDefault="00510E84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</w:p>
    <w:p w14:paraId="5C62FB11" w14:textId="4124ED7C" w:rsidR="00510E84" w:rsidRDefault="00510E84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  <w:r w:rsidRPr="006233CD">
        <w:rPr>
          <w:rFonts w:ascii="Montserrat" w:hAnsi="Montserrat"/>
          <w:bCs/>
          <w:sz w:val="20"/>
          <w:szCs w:val="20"/>
        </w:rPr>
        <w:t xml:space="preserve">Cada uno de estos reportes individualizados </w:t>
      </w:r>
      <w:r w:rsidR="00312248" w:rsidRPr="006233CD">
        <w:rPr>
          <w:rFonts w:ascii="Montserrat" w:hAnsi="Montserrat"/>
          <w:bCs/>
          <w:sz w:val="20"/>
          <w:szCs w:val="20"/>
        </w:rPr>
        <w:t>se enc</w:t>
      </w:r>
      <w:r w:rsidR="009111E8">
        <w:rPr>
          <w:rFonts w:ascii="Montserrat" w:hAnsi="Montserrat"/>
          <w:bCs/>
          <w:sz w:val="20"/>
          <w:szCs w:val="20"/>
        </w:rPr>
        <w:t>o</w:t>
      </w:r>
      <w:r w:rsidR="00312248" w:rsidRPr="006233CD">
        <w:rPr>
          <w:rFonts w:ascii="Montserrat" w:hAnsi="Montserrat"/>
          <w:bCs/>
          <w:sz w:val="20"/>
          <w:szCs w:val="20"/>
        </w:rPr>
        <w:t>ntra</w:t>
      </w:r>
      <w:r w:rsidR="009111E8">
        <w:rPr>
          <w:rFonts w:ascii="Montserrat" w:hAnsi="Montserrat"/>
          <w:bCs/>
          <w:sz w:val="20"/>
          <w:szCs w:val="20"/>
        </w:rPr>
        <w:t>rá</w:t>
      </w:r>
      <w:r w:rsidR="00312248" w:rsidRPr="006233CD">
        <w:rPr>
          <w:rFonts w:ascii="Montserrat" w:hAnsi="Montserrat"/>
          <w:bCs/>
          <w:sz w:val="20"/>
          <w:szCs w:val="20"/>
        </w:rPr>
        <w:t xml:space="preserve"> conectado</w:t>
      </w:r>
      <w:r w:rsidR="00B67440" w:rsidRPr="006233CD">
        <w:rPr>
          <w:rFonts w:ascii="Montserrat" w:hAnsi="Montserrat"/>
          <w:bCs/>
          <w:sz w:val="20"/>
          <w:szCs w:val="20"/>
        </w:rPr>
        <w:t xml:space="preserve"> a una misma red de información, que permit</w:t>
      </w:r>
      <w:r w:rsidR="009111E8">
        <w:rPr>
          <w:rFonts w:ascii="Montserrat" w:hAnsi="Montserrat"/>
          <w:bCs/>
          <w:sz w:val="20"/>
          <w:szCs w:val="20"/>
        </w:rPr>
        <w:t>a</w:t>
      </w:r>
      <w:r w:rsidR="00B67440" w:rsidRPr="006233CD">
        <w:rPr>
          <w:rFonts w:ascii="Montserrat" w:hAnsi="Montserrat"/>
          <w:bCs/>
          <w:sz w:val="20"/>
          <w:szCs w:val="20"/>
        </w:rPr>
        <w:t xml:space="preserve"> rastrear </w:t>
      </w:r>
      <w:r w:rsidR="009111E8">
        <w:rPr>
          <w:rFonts w:ascii="Montserrat" w:hAnsi="Montserrat"/>
          <w:bCs/>
          <w:sz w:val="20"/>
          <w:szCs w:val="20"/>
        </w:rPr>
        <w:t xml:space="preserve">la </w:t>
      </w:r>
      <w:r w:rsidR="00B67440" w:rsidRPr="006233CD">
        <w:rPr>
          <w:rFonts w:ascii="Montserrat" w:hAnsi="Montserrat"/>
          <w:bCs/>
          <w:sz w:val="20"/>
          <w:szCs w:val="20"/>
        </w:rPr>
        <w:t xml:space="preserve">información </w:t>
      </w:r>
      <w:r w:rsidR="009111E8">
        <w:rPr>
          <w:rFonts w:ascii="Montserrat" w:hAnsi="Montserrat"/>
          <w:bCs/>
          <w:sz w:val="20"/>
          <w:szCs w:val="20"/>
        </w:rPr>
        <w:t xml:space="preserve">que </w:t>
      </w:r>
      <w:r w:rsidR="00B67440" w:rsidRPr="006233CD">
        <w:rPr>
          <w:rFonts w:ascii="Montserrat" w:hAnsi="Montserrat"/>
          <w:bCs/>
          <w:sz w:val="20"/>
          <w:szCs w:val="20"/>
        </w:rPr>
        <w:t>sea necesaria, permitiendo no solamente la devolución de resultados individuales, sino la integración de reportes que den cuenta de los resultados obtenidos en distintos niveles: desde el grupo de aplicación, hasta la propia entidad o la misma muestra total.</w:t>
      </w:r>
    </w:p>
    <w:p w14:paraId="445017A7" w14:textId="4FA83B82" w:rsidR="009029D0" w:rsidRDefault="009029D0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</w:p>
    <w:p w14:paraId="6B36337B" w14:textId="77777777" w:rsidR="009111E8" w:rsidDel="006C04E0" w:rsidRDefault="009111E8">
      <w:pPr>
        <w:rPr>
          <w:del w:id="5748" w:author="Ramsés Vázquez-Lira" w:date="2020-01-14T01:01:00Z"/>
          <w:rFonts w:ascii="Montserrat" w:hAnsi="Montserrat"/>
          <w:b/>
          <w:bCs/>
          <w:i/>
          <w:sz w:val="20"/>
          <w:szCs w:val="20"/>
        </w:rPr>
      </w:pPr>
      <w:del w:id="5749" w:author="Ramsés Vázquez-Lira" w:date="2020-01-14T01:01:00Z">
        <w:r w:rsidDel="006C04E0">
          <w:rPr>
            <w:rFonts w:ascii="Montserrat" w:hAnsi="Montserrat"/>
            <w:b/>
            <w:bCs/>
            <w:i/>
            <w:sz w:val="20"/>
            <w:szCs w:val="20"/>
          </w:rPr>
          <w:br w:type="page"/>
        </w:r>
      </w:del>
    </w:p>
    <w:p w14:paraId="03FFBBE7" w14:textId="50785988" w:rsidR="009029D0" w:rsidRPr="00C55FD3" w:rsidRDefault="00E02B08">
      <w:pPr>
        <w:rPr>
          <w:rFonts w:ascii="Montserrat" w:hAnsi="Montserrat"/>
          <w:b/>
          <w:bCs/>
          <w:sz w:val="20"/>
          <w:szCs w:val="20"/>
        </w:rPr>
        <w:pPrChange w:id="5750" w:author="Ramsés Vázquez-Lira" w:date="2020-01-14T01:01:00Z">
          <w:pPr>
            <w:tabs>
              <w:tab w:val="left" w:pos="142"/>
            </w:tabs>
            <w:spacing w:after="0" w:line="360" w:lineRule="auto"/>
            <w:jc w:val="both"/>
          </w:pPr>
        </w:pPrChange>
      </w:pPr>
      <w:r w:rsidRPr="00C55FD3">
        <w:rPr>
          <w:rFonts w:ascii="Montserrat" w:hAnsi="Montserrat"/>
          <w:b/>
          <w:bCs/>
          <w:sz w:val="20"/>
          <w:szCs w:val="20"/>
        </w:rPr>
        <w:t>DISEÑO, DESARROLLO Y MANTENIMIENTO DEL BANCO DE REACTIVOS</w:t>
      </w:r>
    </w:p>
    <w:p w14:paraId="1C118E75" w14:textId="07EC4188" w:rsidR="006E3A7A" w:rsidRDefault="003937B2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  <w:r w:rsidRPr="001A4384">
        <w:rPr>
          <w:rFonts w:ascii="Montserrat" w:hAnsi="Montserrat"/>
          <w:bCs/>
          <w:sz w:val="20"/>
          <w:szCs w:val="20"/>
        </w:rPr>
        <w:t xml:space="preserve">Para diseñar, desarrollar y mantener </w:t>
      </w:r>
      <w:r w:rsidR="009111E8">
        <w:rPr>
          <w:rFonts w:ascii="Montserrat" w:hAnsi="Montserrat"/>
          <w:bCs/>
          <w:sz w:val="20"/>
          <w:szCs w:val="20"/>
        </w:rPr>
        <w:t xml:space="preserve">de los contenidos de los instrumentos </w:t>
      </w:r>
      <w:r w:rsidRPr="001A4384">
        <w:rPr>
          <w:rFonts w:ascii="Montserrat" w:hAnsi="Montserrat"/>
          <w:bCs/>
          <w:sz w:val="20"/>
          <w:szCs w:val="20"/>
        </w:rPr>
        <w:t xml:space="preserve">se requiere </w:t>
      </w:r>
      <w:r w:rsidR="009111E8">
        <w:rPr>
          <w:rFonts w:ascii="Montserrat" w:hAnsi="Montserrat"/>
          <w:bCs/>
          <w:sz w:val="20"/>
          <w:szCs w:val="20"/>
        </w:rPr>
        <w:t xml:space="preserve">contar con </w:t>
      </w:r>
      <w:r w:rsidRPr="001A4384">
        <w:rPr>
          <w:rFonts w:ascii="Montserrat" w:hAnsi="Montserrat"/>
          <w:bCs/>
          <w:sz w:val="20"/>
          <w:szCs w:val="20"/>
        </w:rPr>
        <w:t>un sistema informático</w:t>
      </w:r>
      <w:r w:rsidR="009111E8">
        <w:rPr>
          <w:rFonts w:ascii="Montserrat" w:hAnsi="Montserrat"/>
          <w:bCs/>
          <w:sz w:val="20"/>
          <w:szCs w:val="20"/>
        </w:rPr>
        <w:t xml:space="preserve"> que consista en </w:t>
      </w:r>
      <w:r w:rsidRPr="001A4384">
        <w:rPr>
          <w:rFonts w:ascii="Montserrat" w:hAnsi="Montserrat"/>
          <w:bCs/>
          <w:sz w:val="20"/>
          <w:szCs w:val="20"/>
        </w:rPr>
        <w:t xml:space="preserve">una aplicación de Internet </w:t>
      </w:r>
      <w:r w:rsidR="00A33234" w:rsidRPr="001A4384">
        <w:rPr>
          <w:rFonts w:ascii="Montserrat" w:hAnsi="Montserrat"/>
          <w:bCs/>
          <w:sz w:val="20"/>
          <w:szCs w:val="20"/>
        </w:rPr>
        <w:t>con los más altos estándares de seguridad y una autenticación de acceso en dos pasos. Lo anterior permitirá</w:t>
      </w:r>
      <w:r w:rsidRPr="001A4384">
        <w:rPr>
          <w:rFonts w:ascii="Montserrat" w:hAnsi="Montserrat"/>
          <w:bCs/>
          <w:sz w:val="20"/>
          <w:szCs w:val="20"/>
        </w:rPr>
        <w:t xml:space="preserve"> manejar el ciclo completo del desarrollo de una prueba</w:t>
      </w:r>
      <w:r w:rsidR="00A33234" w:rsidRPr="001A4384">
        <w:rPr>
          <w:rFonts w:ascii="Montserrat" w:hAnsi="Montserrat"/>
          <w:bCs/>
          <w:sz w:val="20"/>
          <w:szCs w:val="20"/>
        </w:rPr>
        <w:t>, al igual que</w:t>
      </w:r>
      <w:r w:rsidRPr="001A4384">
        <w:rPr>
          <w:rFonts w:ascii="Montserrat" w:hAnsi="Montserrat"/>
          <w:bCs/>
          <w:sz w:val="20"/>
          <w:szCs w:val="20"/>
        </w:rPr>
        <w:t xml:space="preserve"> desarrollar evaluaciones con mayor rigor psicométrico. </w:t>
      </w:r>
      <w:r w:rsidR="009111E8">
        <w:rPr>
          <w:rFonts w:ascii="Montserrat" w:hAnsi="Montserrat"/>
          <w:bCs/>
          <w:sz w:val="20"/>
          <w:szCs w:val="20"/>
        </w:rPr>
        <w:t>Ello c</w:t>
      </w:r>
      <w:r w:rsidRPr="001A4384">
        <w:rPr>
          <w:rFonts w:ascii="Montserrat" w:hAnsi="Montserrat"/>
          <w:bCs/>
          <w:sz w:val="20"/>
          <w:szCs w:val="20"/>
        </w:rPr>
        <w:t xml:space="preserve">omprende </w:t>
      </w:r>
      <w:r w:rsidR="009111E8">
        <w:rPr>
          <w:rFonts w:ascii="Montserrat" w:hAnsi="Montserrat"/>
          <w:bCs/>
          <w:sz w:val="20"/>
          <w:szCs w:val="20"/>
        </w:rPr>
        <w:t xml:space="preserve">la </w:t>
      </w:r>
      <w:r w:rsidRPr="001A4384">
        <w:rPr>
          <w:rFonts w:ascii="Montserrat" w:hAnsi="Montserrat"/>
          <w:bCs/>
          <w:sz w:val="20"/>
          <w:szCs w:val="20"/>
        </w:rPr>
        <w:t>crea</w:t>
      </w:r>
      <w:r w:rsidR="009111E8">
        <w:rPr>
          <w:rFonts w:ascii="Montserrat" w:hAnsi="Montserrat"/>
          <w:bCs/>
          <w:sz w:val="20"/>
          <w:szCs w:val="20"/>
        </w:rPr>
        <w:t>ción de los</w:t>
      </w:r>
      <w:r w:rsidRPr="001A4384">
        <w:rPr>
          <w:rFonts w:ascii="Montserrat" w:hAnsi="Montserrat"/>
          <w:bCs/>
          <w:sz w:val="20"/>
          <w:szCs w:val="20"/>
        </w:rPr>
        <w:t xml:space="preserve"> bancos de reactivos y </w:t>
      </w:r>
      <w:r w:rsidR="009111E8">
        <w:rPr>
          <w:rFonts w:ascii="Montserrat" w:hAnsi="Montserrat"/>
          <w:bCs/>
          <w:sz w:val="20"/>
          <w:szCs w:val="20"/>
        </w:rPr>
        <w:t xml:space="preserve">el </w:t>
      </w:r>
      <w:r w:rsidRPr="001A4384">
        <w:rPr>
          <w:rFonts w:ascii="Montserrat" w:hAnsi="Montserrat"/>
          <w:bCs/>
          <w:sz w:val="20"/>
          <w:szCs w:val="20"/>
        </w:rPr>
        <w:t>ensambl</w:t>
      </w:r>
      <w:r w:rsidR="009111E8">
        <w:rPr>
          <w:rFonts w:ascii="Montserrat" w:hAnsi="Montserrat"/>
          <w:bCs/>
          <w:sz w:val="20"/>
          <w:szCs w:val="20"/>
        </w:rPr>
        <w:t xml:space="preserve">e de las </w:t>
      </w:r>
      <w:r w:rsidRPr="001A4384">
        <w:rPr>
          <w:rFonts w:ascii="Montserrat" w:hAnsi="Montserrat"/>
          <w:bCs/>
          <w:sz w:val="20"/>
          <w:szCs w:val="20"/>
        </w:rPr>
        <w:t>pruebas</w:t>
      </w:r>
      <w:r w:rsidR="009111E8">
        <w:rPr>
          <w:rFonts w:ascii="Montserrat" w:hAnsi="Montserrat"/>
          <w:bCs/>
          <w:sz w:val="20"/>
          <w:szCs w:val="20"/>
        </w:rPr>
        <w:t xml:space="preserve">, así como el registro de </w:t>
      </w:r>
      <w:r w:rsidRPr="001A4384">
        <w:rPr>
          <w:rFonts w:ascii="Montserrat" w:hAnsi="Montserrat"/>
          <w:bCs/>
          <w:sz w:val="20"/>
          <w:szCs w:val="20"/>
        </w:rPr>
        <w:t>las validaciones de las pruebas</w:t>
      </w:r>
      <w:r w:rsidR="009111E8">
        <w:rPr>
          <w:rFonts w:ascii="Montserrat" w:hAnsi="Montserrat"/>
          <w:bCs/>
          <w:sz w:val="20"/>
          <w:szCs w:val="20"/>
        </w:rPr>
        <w:t xml:space="preserve"> y </w:t>
      </w:r>
      <w:r w:rsidRPr="001A4384">
        <w:rPr>
          <w:rFonts w:ascii="Montserrat" w:hAnsi="Montserrat"/>
          <w:bCs/>
          <w:sz w:val="20"/>
          <w:szCs w:val="20"/>
        </w:rPr>
        <w:t xml:space="preserve">la generación de reportes. </w:t>
      </w:r>
    </w:p>
    <w:p w14:paraId="06029C78" w14:textId="7C44E22D" w:rsidR="006E3A7A" w:rsidRDefault="006E3A7A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  <w:r>
        <w:rPr>
          <w:rFonts w:ascii="Montserrat" w:hAnsi="Montserrat"/>
          <w:bCs/>
          <w:sz w:val="20"/>
          <w:szCs w:val="20"/>
        </w:rPr>
        <w:t>Los requisitos elementales que deberá presentar el</w:t>
      </w:r>
      <w:r w:rsidR="003937B2" w:rsidRPr="001A4384">
        <w:rPr>
          <w:rFonts w:ascii="Montserrat" w:hAnsi="Montserrat"/>
          <w:bCs/>
          <w:sz w:val="20"/>
          <w:szCs w:val="20"/>
        </w:rPr>
        <w:t xml:space="preserve"> sistema</w:t>
      </w:r>
      <w:r w:rsidR="00F86748">
        <w:rPr>
          <w:rFonts w:ascii="Montserrat" w:hAnsi="Montserrat"/>
          <w:bCs/>
          <w:sz w:val="20"/>
          <w:szCs w:val="20"/>
        </w:rPr>
        <w:t xml:space="preserve"> son los siguientes</w:t>
      </w:r>
      <w:r>
        <w:rPr>
          <w:rFonts w:ascii="Montserrat" w:hAnsi="Montserrat"/>
          <w:bCs/>
          <w:sz w:val="20"/>
          <w:szCs w:val="20"/>
        </w:rPr>
        <w:t>:</w:t>
      </w:r>
    </w:p>
    <w:p w14:paraId="6026F79A" w14:textId="77777777" w:rsidR="006E3A7A" w:rsidRPr="00C55FD3" w:rsidRDefault="006E3A7A" w:rsidP="00C55FD3">
      <w:pPr>
        <w:pStyle w:val="Prrafodelista"/>
        <w:numPr>
          <w:ilvl w:val="0"/>
          <w:numId w:val="58"/>
        </w:numPr>
        <w:tabs>
          <w:tab w:val="left" w:pos="142"/>
        </w:tabs>
        <w:spacing w:before="240"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C55FD3">
        <w:rPr>
          <w:rFonts w:ascii="Montserrat" w:hAnsi="Montserrat"/>
          <w:bCs/>
          <w:sz w:val="20"/>
          <w:szCs w:val="20"/>
        </w:rPr>
        <w:t>Plan de diseño del sistema para el resguardo y uso de los reactivos.</w:t>
      </w:r>
    </w:p>
    <w:p w14:paraId="4A10C2BD" w14:textId="23200E1B" w:rsidR="006E3A7A" w:rsidRPr="00C55FD3" w:rsidRDefault="006E3A7A" w:rsidP="00C55FD3">
      <w:pPr>
        <w:pStyle w:val="Prrafodelista"/>
        <w:numPr>
          <w:ilvl w:val="0"/>
          <w:numId w:val="58"/>
        </w:numPr>
        <w:tabs>
          <w:tab w:val="left" w:pos="142"/>
        </w:tabs>
        <w:spacing w:before="240"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C55FD3">
        <w:rPr>
          <w:rFonts w:ascii="Montserrat" w:hAnsi="Montserrat"/>
          <w:bCs/>
          <w:sz w:val="20"/>
          <w:szCs w:val="20"/>
        </w:rPr>
        <w:t>Estructura, diagrama de procesos y controles de seguridad</w:t>
      </w:r>
      <w:r w:rsidR="00F86748">
        <w:rPr>
          <w:rFonts w:ascii="Montserrat" w:hAnsi="Montserrat"/>
          <w:bCs/>
          <w:sz w:val="20"/>
          <w:szCs w:val="20"/>
        </w:rPr>
        <w:t>.</w:t>
      </w:r>
    </w:p>
    <w:p w14:paraId="000BA4DB" w14:textId="1FC9F62E" w:rsidR="006E3A7A" w:rsidRPr="00C55FD3" w:rsidRDefault="006E3A7A" w:rsidP="00C55FD3">
      <w:pPr>
        <w:pStyle w:val="Prrafodelista"/>
        <w:numPr>
          <w:ilvl w:val="0"/>
          <w:numId w:val="58"/>
        </w:numPr>
        <w:tabs>
          <w:tab w:val="left" w:pos="142"/>
        </w:tabs>
        <w:spacing w:before="240"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C55FD3">
        <w:rPr>
          <w:rFonts w:ascii="Montserrat" w:hAnsi="Montserrat"/>
          <w:bCs/>
          <w:sz w:val="20"/>
          <w:szCs w:val="20"/>
        </w:rPr>
        <w:t>Métodos de autentificación multifactores</w:t>
      </w:r>
      <w:r w:rsidR="00F86748">
        <w:rPr>
          <w:rFonts w:ascii="Montserrat" w:hAnsi="Montserrat"/>
          <w:bCs/>
          <w:sz w:val="20"/>
          <w:szCs w:val="20"/>
        </w:rPr>
        <w:t>.</w:t>
      </w:r>
      <w:r w:rsidRPr="00C55FD3">
        <w:rPr>
          <w:rFonts w:ascii="Montserrat" w:hAnsi="Montserrat"/>
          <w:bCs/>
          <w:sz w:val="20"/>
          <w:szCs w:val="20"/>
        </w:rPr>
        <w:t xml:space="preserve"> </w:t>
      </w:r>
    </w:p>
    <w:p w14:paraId="59C01104" w14:textId="21F60A6B" w:rsidR="006E3A7A" w:rsidRPr="00C55FD3" w:rsidRDefault="006E3A7A" w:rsidP="00C55FD3">
      <w:pPr>
        <w:pStyle w:val="Prrafodelista"/>
        <w:numPr>
          <w:ilvl w:val="0"/>
          <w:numId w:val="58"/>
        </w:numPr>
        <w:tabs>
          <w:tab w:val="left" w:pos="142"/>
        </w:tabs>
        <w:spacing w:before="240"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C55FD3">
        <w:rPr>
          <w:rFonts w:ascii="Montserrat" w:hAnsi="Montserrat"/>
          <w:bCs/>
          <w:sz w:val="20"/>
          <w:szCs w:val="20"/>
        </w:rPr>
        <w:t>Métodos de encriptación</w:t>
      </w:r>
      <w:r w:rsidR="00F86748">
        <w:rPr>
          <w:rFonts w:ascii="Montserrat" w:hAnsi="Montserrat"/>
          <w:bCs/>
          <w:sz w:val="20"/>
          <w:szCs w:val="20"/>
        </w:rPr>
        <w:t>.</w:t>
      </w:r>
      <w:r w:rsidRPr="00C55FD3">
        <w:rPr>
          <w:rFonts w:ascii="Montserrat" w:hAnsi="Montserrat"/>
          <w:bCs/>
          <w:sz w:val="20"/>
          <w:szCs w:val="20"/>
        </w:rPr>
        <w:t xml:space="preserve"> </w:t>
      </w:r>
    </w:p>
    <w:p w14:paraId="3859ADC8" w14:textId="76FA7E30" w:rsidR="006E3A7A" w:rsidRPr="00C55FD3" w:rsidRDefault="006E3A7A" w:rsidP="00C55FD3">
      <w:pPr>
        <w:pStyle w:val="Prrafodelista"/>
        <w:numPr>
          <w:ilvl w:val="0"/>
          <w:numId w:val="58"/>
        </w:numPr>
        <w:tabs>
          <w:tab w:val="left" w:pos="142"/>
        </w:tabs>
        <w:spacing w:before="240"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C55FD3">
        <w:rPr>
          <w:rFonts w:ascii="Montserrat" w:hAnsi="Montserrat"/>
          <w:bCs/>
          <w:sz w:val="20"/>
          <w:szCs w:val="20"/>
        </w:rPr>
        <w:t>Estándares de seguridad</w:t>
      </w:r>
      <w:r w:rsidR="00F86748">
        <w:rPr>
          <w:rFonts w:ascii="Montserrat" w:hAnsi="Montserrat"/>
          <w:bCs/>
          <w:sz w:val="20"/>
          <w:szCs w:val="20"/>
        </w:rPr>
        <w:t>.</w:t>
      </w:r>
      <w:r w:rsidRPr="00C55FD3">
        <w:rPr>
          <w:rFonts w:ascii="Montserrat" w:hAnsi="Montserrat"/>
          <w:bCs/>
          <w:sz w:val="20"/>
          <w:szCs w:val="20"/>
        </w:rPr>
        <w:t xml:space="preserve"> </w:t>
      </w:r>
    </w:p>
    <w:p w14:paraId="6C3A1E26" w14:textId="77777777" w:rsidR="00020863" w:rsidRDefault="00020863">
      <w:pPr>
        <w:rPr>
          <w:rFonts w:ascii="Montserrat" w:hAnsi="Montserrat"/>
          <w:bCs/>
          <w:sz w:val="20"/>
          <w:szCs w:val="20"/>
        </w:rPr>
      </w:pPr>
      <w:r>
        <w:rPr>
          <w:rFonts w:ascii="Montserrat" w:hAnsi="Montserrat"/>
          <w:bCs/>
          <w:sz w:val="20"/>
          <w:szCs w:val="20"/>
        </w:rPr>
        <w:br w:type="page"/>
      </w:r>
    </w:p>
    <w:p w14:paraId="26F5E6AB" w14:textId="48FC7246" w:rsidR="00896417" w:rsidRPr="00C55FD3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 w:rsidRPr="00C55FD3">
        <w:rPr>
          <w:rFonts w:ascii="Montserrat" w:hAnsi="Montserrat"/>
          <w:b/>
          <w:color w:val="000000" w:themeColor="text1"/>
          <w:sz w:val="20"/>
          <w:szCs w:val="20"/>
        </w:rPr>
        <w:lastRenderedPageBreak/>
        <w:t>Fechas generales:</w:t>
      </w:r>
    </w:p>
    <w:p w14:paraId="429F0843" w14:textId="7B973AA0" w:rsidR="00896417" w:rsidRPr="00F21BA0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/>
          <w:b/>
          <w:bCs/>
          <w:color w:val="000000" w:themeColor="text1"/>
          <w:sz w:val="20"/>
          <w:szCs w:val="20"/>
        </w:rPr>
      </w:pPr>
      <w:r w:rsidRPr="00F21BA0">
        <w:rPr>
          <w:rFonts w:ascii="Montserrat" w:hAnsi="Montserrat"/>
          <w:b/>
          <w:bCs/>
          <w:color w:val="000000" w:themeColor="text1"/>
          <w:sz w:val="20"/>
          <w:szCs w:val="20"/>
        </w:rPr>
        <w:t xml:space="preserve">Tabla </w:t>
      </w:r>
      <w:r w:rsidR="00CB3C56">
        <w:rPr>
          <w:rFonts w:ascii="Montserrat" w:hAnsi="Montserrat"/>
          <w:b/>
          <w:bCs/>
          <w:color w:val="000000" w:themeColor="text1"/>
          <w:sz w:val="20"/>
          <w:szCs w:val="20"/>
        </w:rPr>
        <w:t>5</w:t>
      </w:r>
    </w:p>
    <w:p w14:paraId="6A0CB985" w14:textId="77777777" w:rsidR="00896417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/>
          <w:b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40"/>
        <w:gridCol w:w="1315"/>
        <w:gridCol w:w="1275"/>
        <w:gridCol w:w="1277"/>
        <w:gridCol w:w="1418"/>
        <w:gridCol w:w="1603"/>
      </w:tblGrid>
      <w:tr w:rsidR="00896417" w:rsidRPr="0065383F" w14:paraId="553C075F" w14:textId="77777777" w:rsidTr="000E2F64">
        <w:trPr>
          <w:trHeight w:val="314"/>
        </w:trPr>
        <w:tc>
          <w:tcPr>
            <w:tcW w:w="10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5361297" w14:textId="77777777" w:rsidR="00896417" w:rsidRPr="005E126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E126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Actividad</w:t>
            </w:r>
          </w:p>
        </w:tc>
        <w:tc>
          <w:tcPr>
            <w:tcW w:w="299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0000"/>
            <w:vAlign w:val="center"/>
            <w:hideMark/>
          </w:tcPr>
          <w:p w14:paraId="0673D438" w14:textId="77777777" w:rsidR="00896417" w:rsidRPr="005E126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E126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9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24A12603" w14:textId="77777777" w:rsidR="00896417" w:rsidRPr="005E126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E126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Responsable</w:t>
            </w:r>
          </w:p>
        </w:tc>
      </w:tr>
      <w:tr w:rsidR="00896417" w:rsidRPr="0065383F" w14:paraId="554C54B4" w14:textId="77777777" w:rsidTr="000E2F64">
        <w:trPr>
          <w:trHeight w:val="263"/>
        </w:trPr>
        <w:tc>
          <w:tcPr>
            <w:tcW w:w="10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F3AFE2" w14:textId="77777777" w:rsidR="00896417" w:rsidRPr="005E1269" w:rsidRDefault="00896417" w:rsidP="00C55FD3">
            <w:pPr>
              <w:tabs>
                <w:tab w:val="left" w:pos="14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71AF7246" w14:textId="77777777" w:rsidR="00896417" w:rsidRPr="005E126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E126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Admisión</w:t>
            </w:r>
          </w:p>
        </w:tc>
        <w:tc>
          <w:tcPr>
            <w:tcW w:w="15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72BFED53" w14:textId="77777777" w:rsidR="00896417" w:rsidRPr="005E126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E126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Promoción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Vertical</w:t>
            </w:r>
          </w:p>
        </w:tc>
        <w:tc>
          <w:tcPr>
            <w:tcW w:w="9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0079C5" w14:textId="77777777" w:rsidR="00896417" w:rsidRPr="005E1269" w:rsidRDefault="00896417" w:rsidP="00C55FD3">
            <w:pPr>
              <w:tabs>
                <w:tab w:val="left" w:pos="14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896417" w:rsidRPr="0065383F" w14:paraId="761EBCFF" w14:textId="77777777" w:rsidTr="000E2F64">
        <w:trPr>
          <w:trHeight w:val="510"/>
        </w:trPr>
        <w:tc>
          <w:tcPr>
            <w:tcW w:w="10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6AEF" w14:textId="77777777" w:rsidR="00896417" w:rsidRPr="005E1269" w:rsidRDefault="00896417" w:rsidP="00C55FD3">
            <w:pPr>
              <w:tabs>
                <w:tab w:val="left" w:pos="14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</w:tcPr>
          <w:p w14:paraId="63C54217" w14:textId="77777777" w:rsidR="00896417" w:rsidRPr="005E126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E126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Educación Básica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</w:tcPr>
          <w:p w14:paraId="21856285" w14:textId="77777777" w:rsidR="00896417" w:rsidRPr="005E126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E126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Educación Media Superior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</w:tcPr>
          <w:p w14:paraId="15214CF4" w14:textId="77777777" w:rsidR="00896417" w:rsidRPr="0065383F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5E126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Educ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ación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Básica</w:t>
            </w:r>
            <w:proofErr w:type="spellEnd"/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</w:tcPr>
          <w:p w14:paraId="3991EECE" w14:textId="77777777" w:rsidR="00896417" w:rsidRPr="0065383F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 w:rsidRPr="00631BF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Educación</w:t>
            </w:r>
            <w:proofErr w:type="spellEnd"/>
            <w:r w:rsidRPr="00631BF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 xml:space="preserve"> Media Superior</w:t>
            </w:r>
          </w:p>
        </w:tc>
        <w:tc>
          <w:tcPr>
            <w:tcW w:w="9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1739" w14:textId="77777777" w:rsidR="00896417" w:rsidRPr="0065383F" w:rsidRDefault="00896417" w:rsidP="00C55FD3">
            <w:pPr>
              <w:tabs>
                <w:tab w:val="left" w:pos="14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</w:p>
        </w:tc>
      </w:tr>
      <w:tr w:rsidR="00896417" w:rsidRPr="0065383F" w14:paraId="417D2094" w14:textId="77777777" w:rsidTr="000E2F64">
        <w:trPr>
          <w:trHeight w:val="1200"/>
        </w:trPr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573EE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Entregar base de datos de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aspirantes</w:t>
            </w: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programados para la</w:t>
            </w: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aplicación</w:t>
            </w: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al prestador del servicio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D3D83" w14:textId="77777777" w:rsidR="00896417" w:rsidRDefault="00896417" w:rsidP="00C55FD3">
            <w:pPr>
              <w:tabs>
                <w:tab w:val="left" w:pos="142"/>
              </w:tabs>
              <w:jc w:val="center"/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Al menos </w:t>
            </w:r>
            <w:r w:rsidRPr="00F048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8 días hábiles antes de la aplicación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DB271" w14:textId="77777777" w:rsidR="00896417" w:rsidRDefault="00896417" w:rsidP="00C55FD3">
            <w:pPr>
              <w:tabs>
                <w:tab w:val="left" w:pos="142"/>
              </w:tabs>
              <w:jc w:val="center"/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Al menos </w:t>
            </w:r>
            <w:r w:rsidRPr="00F048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8 días hábiles antes de la aplicación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36972" w14:textId="77777777" w:rsidR="00896417" w:rsidRDefault="00896417" w:rsidP="00C55FD3">
            <w:pPr>
              <w:tabs>
                <w:tab w:val="left" w:pos="142"/>
              </w:tabs>
              <w:jc w:val="center"/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Al menos </w:t>
            </w:r>
            <w:r w:rsidRPr="00F048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8 días hábiles antes de la aplicación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136CB" w14:textId="77777777" w:rsidR="00896417" w:rsidRDefault="00896417" w:rsidP="00C55FD3">
            <w:pPr>
              <w:tabs>
                <w:tab w:val="left" w:pos="142"/>
              </w:tabs>
              <w:jc w:val="center"/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Al menos </w:t>
            </w:r>
            <w:r w:rsidRPr="00F048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8 días hábiles antes de la aplicación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FF7AA" w14:textId="77777777" w:rsidR="00896417" w:rsidRPr="00EE7DD9" w:rsidRDefault="00896417" w:rsidP="00C55FD3">
            <w:pPr>
              <w:tabs>
                <w:tab w:val="left" w:pos="142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631B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USICAMM</w:t>
            </w:r>
          </w:p>
        </w:tc>
      </w:tr>
      <w:tr w:rsidR="00896417" w:rsidRPr="0065383F" w14:paraId="71C3FB14" w14:textId="77777777" w:rsidTr="000E2F64">
        <w:trPr>
          <w:trHeight w:val="551"/>
        </w:trPr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7B64A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Aplicación de los instrumentos de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valoración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91DA2" w14:textId="77777777" w:rsidR="00896417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30-</w:t>
            </w: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31 de mayo</w:t>
            </w:r>
          </w:p>
          <w:p w14:paraId="0AF2A74C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A08C11D" w14:textId="77777777" w:rsidR="00896417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7 de junio</w:t>
            </w:r>
          </w:p>
          <w:p w14:paraId="5CE53958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60D5CD91" w14:textId="77777777" w:rsidR="00896417" w:rsidRPr="00631BF3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13</w:t>
            </w:r>
            <w:r w:rsidRPr="00631B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14 de junio</w:t>
            </w:r>
            <w:r w:rsidRPr="00631B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2020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C2366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  <w:t>23-24 de mayo de 2020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6ACDC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  <w:t>16 y 17 de mayo de 2020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26597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  <w:t>23-24 de mayo de 2020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01A75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Prestador del servicio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/</w:t>
            </w: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USICAMM /</w:t>
            </w: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Autoridad Educativa de las Entidades Federativas</w:t>
            </w:r>
          </w:p>
        </w:tc>
      </w:tr>
      <w:tr w:rsidR="00896417" w:rsidRPr="0065383F" w14:paraId="40963CC7" w14:textId="77777777" w:rsidTr="000E2F64">
        <w:trPr>
          <w:trHeight w:val="1275"/>
        </w:trPr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422C8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Entregar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respuestas de los aspirantes</w:t>
            </w: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 la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USICAMM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371785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 más tardar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 días naturales después de la apli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cación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8DFA05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 más tardar 10 días nat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urales después de la aplicación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D6E35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 más tardar 10 días nat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urales después de la aplicación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9994E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 más tardar 10 días naturales después de la aplicación.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B2C0F" w14:textId="77777777" w:rsidR="00896417" w:rsidRPr="00EE7DD9" w:rsidRDefault="00896417" w:rsidP="00C55F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EE7DD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Prestador del servicio</w:t>
            </w:r>
          </w:p>
        </w:tc>
      </w:tr>
    </w:tbl>
    <w:p w14:paraId="5EA6658C" w14:textId="77777777" w:rsidR="00896417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/>
          <w:b/>
          <w:sz w:val="20"/>
          <w:szCs w:val="20"/>
        </w:rPr>
      </w:pPr>
    </w:p>
    <w:p w14:paraId="3092A219" w14:textId="77777777" w:rsidR="00896417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/>
          <w:b/>
          <w:sz w:val="20"/>
          <w:szCs w:val="20"/>
        </w:rPr>
      </w:pPr>
    </w:p>
    <w:p w14:paraId="4719709C" w14:textId="483AF946" w:rsidR="00896417" w:rsidRPr="00752166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ADMISIÓN</w:t>
      </w:r>
      <w:r w:rsidRPr="00752166">
        <w:rPr>
          <w:rFonts w:ascii="Montserrat" w:hAnsi="Montserrat"/>
          <w:b/>
          <w:sz w:val="20"/>
          <w:szCs w:val="20"/>
        </w:rPr>
        <w:t>:</w:t>
      </w:r>
    </w:p>
    <w:p w14:paraId="3601D8E7" w14:textId="77777777" w:rsidR="00896417" w:rsidRPr="00752166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</w:p>
    <w:p w14:paraId="7FEAF3A6" w14:textId="77777777" w:rsidR="00896417" w:rsidRPr="00752166" w:rsidRDefault="00896417" w:rsidP="00C55FD3">
      <w:pPr>
        <w:pStyle w:val="Prrafodelista"/>
        <w:numPr>
          <w:ilvl w:val="0"/>
          <w:numId w:val="12"/>
        </w:numPr>
        <w:tabs>
          <w:tab w:val="left" w:pos="142"/>
        </w:tabs>
        <w:spacing w:after="0" w:line="240" w:lineRule="auto"/>
        <w:ind w:left="0"/>
        <w:jc w:val="both"/>
        <w:rPr>
          <w:rFonts w:ascii="Montserrat" w:hAnsi="Montserrat" w:cs="Arial"/>
          <w:sz w:val="20"/>
          <w:szCs w:val="20"/>
          <w:u w:val="single"/>
        </w:rPr>
      </w:pPr>
      <w:r w:rsidRPr="00752166">
        <w:rPr>
          <w:rFonts w:ascii="Montserrat" w:hAnsi="Montserrat" w:cs="Arial"/>
          <w:sz w:val="20"/>
          <w:szCs w:val="20"/>
          <w:u w:val="single"/>
        </w:rPr>
        <w:t>Aplicaciones.</w:t>
      </w:r>
    </w:p>
    <w:p w14:paraId="7392306C" w14:textId="77777777" w:rsidR="00896417" w:rsidRPr="00752166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</w:p>
    <w:tbl>
      <w:tblPr>
        <w:tblStyle w:val="Tablaconcuadrcula"/>
        <w:tblW w:w="9111" w:type="dxa"/>
        <w:tblLook w:val="04A0" w:firstRow="1" w:lastRow="0" w:firstColumn="1" w:lastColumn="0" w:noHBand="0" w:noVBand="1"/>
      </w:tblPr>
      <w:tblGrid>
        <w:gridCol w:w="948"/>
        <w:gridCol w:w="960"/>
        <w:gridCol w:w="960"/>
        <w:gridCol w:w="889"/>
        <w:gridCol w:w="889"/>
        <w:gridCol w:w="806"/>
        <w:gridCol w:w="1223"/>
        <w:gridCol w:w="812"/>
        <w:gridCol w:w="812"/>
        <w:gridCol w:w="812"/>
      </w:tblGrid>
      <w:tr w:rsidR="00896417" w:rsidRPr="00425B7A" w14:paraId="10A9E175" w14:textId="77777777" w:rsidTr="000E2F64">
        <w:trPr>
          <w:trHeight w:val="867"/>
        </w:trPr>
        <w:tc>
          <w:tcPr>
            <w:tcW w:w="948" w:type="dxa"/>
            <w:shd w:val="clear" w:color="auto" w:fill="BFBFBF" w:themeFill="background1" w:themeFillShade="BF"/>
            <w:vAlign w:val="center"/>
          </w:tcPr>
          <w:p w14:paraId="4A5888A8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  <w:t>Servicio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417F84C0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  <w:t>Proceso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54148CEB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  <w:t>Concepto</w:t>
            </w:r>
          </w:p>
        </w:tc>
        <w:tc>
          <w:tcPr>
            <w:tcW w:w="889" w:type="dxa"/>
            <w:shd w:val="clear" w:color="auto" w:fill="BFBFBF" w:themeFill="background1" w:themeFillShade="BF"/>
            <w:vAlign w:val="center"/>
          </w:tcPr>
          <w:p w14:paraId="336F050A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Cantidad</w:t>
            </w:r>
          </w:p>
          <w:p w14:paraId="4521192A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Mínima</w:t>
            </w:r>
          </w:p>
        </w:tc>
        <w:tc>
          <w:tcPr>
            <w:tcW w:w="889" w:type="dxa"/>
            <w:shd w:val="clear" w:color="auto" w:fill="BFBFBF" w:themeFill="background1" w:themeFillShade="BF"/>
            <w:vAlign w:val="center"/>
          </w:tcPr>
          <w:p w14:paraId="21CF3381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Cantidad</w:t>
            </w:r>
          </w:p>
          <w:p w14:paraId="24F7AE23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Máxima</w:t>
            </w:r>
          </w:p>
        </w:tc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4CE03920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Fecha de Entrega</w:t>
            </w:r>
          </w:p>
        </w:tc>
        <w:tc>
          <w:tcPr>
            <w:tcW w:w="1223" w:type="dxa"/>
            <w:shd w:val="clear" w:color="auto" w:fill="BFBFBF" w:themeFill="background1" w:themeFillShade="BF"/>
            <w:vAlign w:val="center"/>
          </w:tcPr>
          <w:p w14:paraId="50FC543F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  <w:t>Producto Entregable</w:t>
            </w:r>
          </w:p>
        </w:tc>
        <w:tc>
          <w:tcPr>
            <w:tcW w:w="812" w:type="dxa"/>
            <w:shd w:val="clear" w:color="auto" w:fill="BFBFBF" w:themeFill="background1" w:themeFillShade="BF"/>
            <w:vAlign w:val="center"/>
          </w:tcPr>
          <w:p w14:paraId="7B38C3A2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Costo Unitario</w:t>
            </w:r>
          </w:p>
        </w:tc>
        <w:tc>
          <w:tcPr>
            <w:tcW w:w="812" w:type="dxa"/>
            <w:shd w:val="clear" w:color="auto" w:fill="BFBFBF" w:themeFill="background1" w:themeFillShade="BF"/>
            <w:vAlign w:val="center"/>
          </w:tcPr>
          <w:p w14:paraId="4BB61A62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Importe Mínimo</w:t>
            </w:r>
          </w:p>
          <w:p w14:paraId="241EF73F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Sin IVA</w:t>
            </w:r>
          </w:p>
        </w:tc>
        <w:tc>
          <w:tcPr>
            <w:tcW w:w="812" w:type="dxa"/>
            <w:shd w:val="clear" w:color="auto" w:fill="BFBFBF" w:themeFill="background1" w:themeFillShade="BF"/>
            <w:vAlign w:val="center"/>
          </w:tcPr>
          <w:p w14:paraId="52FFF6F7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Importe Máximo</w:t>
            </w:r>
          </w:p>
          <w:p w14:paraId="40B23BB8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Sin IVA</w:t>
            </w:r>
          </w:p>
        </w:tc>
      </w:tr>
      <w:tr w:rsidR="00896417" w:rsidRPr="00425B7A" w14:paraId="4DED5613" w14:textId="77777777" w:rsidTr="000E2F64">
        <w:trPr>
          <w:trHeight w:val="1385"/>
        </w:trPr>
        <w:tc>
          <w:tcPr>
            <w:tcW w:w="948" w:type="dxa"/>
            <w:vAlign w:val="center"/>
          </w:tcPr>
          <w:p w14:paraId="603AF049" w14:textId="77777777" w:rsidR="00896417" w:rsidRPr="00163694" w:rsidRDefault="00896417" w:rsidP="00C55FD3">
            <w:pPr>
              <w:tabs>
                <w:tab w:val="left" w:pos="142"/>
              </w:tabs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Aplicación</w:t>
            </w:r>
          </w:p>
        </w:tc>
        <w:tc>
          <w:tcPr>
            <w:tcW w:w="960" w:type="dxa"/>
            <w:vAlign w:val="center"/>
          </w:tcPr>
          <w:p w14:paraId="502115DB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>
              <w:rPr>
                <w:rFonts w:ascii="Montserrat" w:hAnsi="Montserrat" w:cs="Arial"/>
                <w:sz w:val="14"/>
                <w:szCs w:val="14"/>
              </w:rPr>
              <w:t>Admisión</w:t>
            </w:r>
            <w:r w:rsidRPr="00163694">
              <w:rPr>
                <w:rFonts w:ascii="Montserrat" w:hAnsi="Montserrat" w:cs="Arial"/>
                <w:sz w:val="14"/>
                <w:szCs w:val="14"/>
              </w:rPr>
              <w:t xml:space="preserve"> Educación Básica</w:t>
            </w:r>
          </w:p>
        </w:tc>
        <w:tc>
          <w:tcPr>
            <w:tcW w:w="960" w:type="dxa"/>
            <w:vAlign w:val="center"/>
          </w:tcPr>
          <w:p w14:paraId="20505DA2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 xml:space="preserve">Aplicación </w:t>
            </w:r>
            <w:r>
              <w:rPr>
                <w:rFonts w:ascii="Montserrat" w:hAnsi="Montserrat" w:cs="Arial"/>
                <w:sz w:val="14"/>
                <w:szCs w:val="14"/>
              </w:rPr>
              <w:t>Admisión</w:t>
            </w:r>
            <w:r w:rsidRPr="00163694">
              <w:rPr>
                <w:rFonts w:ascii="Montserrat" w:hAnsi="Montserrat" w:cs="Arial"/>
                <w:sz w:val="14"/>
                <w:szCs w:val="14"/>
              </w:rPr>
              <w:t xml:space="preserve"> Educación Básica</w:t>
            </w:r>
          </w:p>
        </w:tc>
        <w:tc>
          <w:tcPr>
            <w:tcW w:w="889" w:type="dxa"/>
            <w:vAlign w:val="center"/>
          </w:tcPr>
          <w:p w14:paraId="4624D8FB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62,000</w:t>
            </w:r>
          </w:p>
        </w:tc>
        <w:tc>
          <w:tcPr>
            <w:tcW w:w="889" w:type="dxa"/>
            <w:vAlign w:val="center"/>
          </w:tcPr>
          <w:p w14:paraId="0EA4F9D1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8A35B0">
              <w:rPr>
                <w:rFonts w:ascii="Montserrat" w:hAnsi="Montserrat" w:cs="Arial"/>
                <w:sz w:val="14"/>
                <w:szCs w:val="14"/>
                <w:highlight w:val="yellow"/>
              </w:rPr>
              <w:t>1</w:t>
            </w:r>
            <w:r>
              <w:rPr>
                <w:rFonts w:ascii="Montserrat" w:hAnsi="Montserrat" w:cs="Arial"/>
                <w:sz w:val="14"/>
                <w:szCs w:val="14"/>
                <w:highlight w:val="yellow"/>
              </w:rPr>
              <w:t>7</w:t>
            </w:r>
            <w:r w:rsidRPr="008A35B0">
              <w:rPr>
                <w:rFonts w:ascii="Montserrat" w:hAnsi="Montserrat" w:cs="Arial"/>
                <w:sz w:val="14"/>
                <w:szCs w:val="14"/>
                <w:highlight w:val="yellow"/>
              </w:rPr>
              <w:t>0,000</w:t>
            </w:r>
          </w:p>
        </w:tc>
        <w:tc>
          <w:tcPr>
            <w:tcW w:w="806" w:type="dxa"/>
            <w:vAlign w:val="center"/>
          </w:tcPr>
          <w:p w14:paraId="6A10783A" w14:textId="77777777" w:rsidR="00896417" w:rsidRPr="003E46EE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C4626E">
              <w:rPr>
                <w:rFonts w:ascii="Montserrat" w:hAnsi="Montserrat" w:cs="Arial"/>
                <w:sz w:val="14"/>
                <w:szCs w:val="14"/>
                <w:highlight w:val="yellow"/>
              </w:rPr>
              <w:t>A más tardar en agosto 2020</w:t>
            </w:r>
          </w:p>
        </w:tc>
        <w:tc>
          <w:tcPr>
            <w:tcW w:w="1223" w:type="dxa"/>
            <w:vAlign w:val="center"/>
          </w:tcPr>
          <w:p w14:paraId="14E136D8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Informe detallado de la aplicación con cantidades, evidencias y observaciones</w:t>
            </w:r>
          </w:p>
        </w:tc>
        <w:tc>
          <w:tcPr>
            <w:tcW w:w="812" w:type="dxa"/>
            <w:vAlign w:val="center"/>
          </w:tcPr>
          <w:p w14:paraId="1F01B3EB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  <w:tc>
          <w:tcPr>
            <w:tcW w:w="812" w:type="dxa"/>
            <w:vAlign w:val="center"/>
          </w:tcPr>
          <w:p w14:paraId="1F6001BC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  <w:tc>
          <w:tcPr>
            <w:tcW w:w="812" w:type="dxa"/>
            <w:vAlign w:val="center"/>
          </w:tcPr>
          <w:p w14:paraId="412F4816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</w:tr>
      <w:tr w:rsidR="00896417" w:rsidRPr="00425B7A" w14:paraId="6B244C0E" w14:textId="77777777" w:rsidTr="000E2F64">
        <w:trPr>
          <w:trHeight w:val="1393"/>
        </w:trPr>
        <w:tc>
          <w:tcPr>
            <w:tcW w:w="948" w:type="dxa"/>
            <w:vAlign w:val="center"/>
          </w:tcPr>
          <w:p w14:paraId="250BE7D4" w14:textId="77777777" w:rsidR="00896417" w:rsidRPr="00163694" w:rsidRDefault="00896417" w:rsidP="00C55FD3">
            <w:pPr>
              <w:tabs>
                <w:tab w:val="left" w:pos="142"/>
              </w:tabs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Aplicación</w:t>
            </w:r>
          </w:p>
        </w:tc>
        <w:tc>
          <w:tcPr>
            <w:tcW w:w="960" w:type="dxa"/>
            <w:vAlign w:val="center"/>
          </w:tcPr>
          <w:p w14:paraId="54C96A16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>
              <w:rPr>
                <w:rFonts w:ascii="Montserrat" w:hAnsi="Montserrat" w:cs="Arial"/>
                <w:sz w:val="14"/>
                <w:szCs w:val="14"/>
              </w:rPr>
              <w:t>Admisión</w:t>
            </w:r>
            <w:r w:rsidRPr="00163694">
              <w:rPr>
                <w:rFonts w:ascii="Montserrat" w:hAnsi="Montserrat" w:cs="Arial"/>
                <w:sz w:val="14"/>
                <w:szCs w:val="14"/>
              </w:rPr>
              <w:t xml:space="preserve"> Educación Media Superior</w:t>
            </w:r>
          </w:p>
        </w:tc>
        <w:tc>
          <w:tcPr>
            <w:tcW w:w="960" w:type="dxa"/>
            <w:vAlign w:val="center"/>
          </w:tcPr>
          <w:p w14:paraId="4DF79F10" w14:textId="77777777" w:rsidR="00896417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 xml:space="preserve">Aplicación </w:t>
            </w:r>
            <w:r>
              <w:rPr>
                <w:rFonts w:ascii="Montserrat" w:hAnsi="Montserrat" w:cs="Arial"/>
                <w:sz w:val="14"/>
                <w:szCs w:val="14"/>
              </w:rPr>
              <w:t>Admisión</w:t>
            </w:r>
          </w:p>
          <w:p w14:paraId="2F9E172F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Educación Media Superior</w:t>
            </w:r>
          </w:p>
        </w:tc>
        <w:tc>
          <w:tcPr>
            <w:tcW w:w="889" w:type="dxa"/>
            <w:vAlign w:val="center"/>
          </w:tcPr>
          <w:p w14:paraId="5EEC2EE7" w14:textId="2980893A" w:rsidR="00896417" w:rsidRPr="00163694" w:rsidRDefault="00912168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>
              <w:rPr>
                <w:rFonts w:ascii="Montserrat" w:hAnsi="Montserrat" w:cs="Arial"/>
                <w:sz w:val="14"/>
                <w:szCs w:val="14"/>
              </w:rPr>
              <w:t>16</w:t>
            </w:r>
            <w:r w:rsidR="00896417" w:rsidRPr="00163694">
              <w:rPr>
                <w:rFonts w:ascii="Montserrat" w:hAnsi="Montserrat" w:cs="Arial"/>
                <w:sz w:val="14"/>
                <w:szCs w:val="14"/>
              </w:rPr>
              <w:t>,000</w:t>
            </w:r>
          </w:p>
        </w:tc>
        <w:tc>
          <w:tcPr>
            <w:tcW w:w="889" w:type="dxa"/>
            <w:vAlign w:val="center"/>
          </w:tcPr>
          <w:p w14:paraId="25D0430A" w14:textId="5835A424" w:rsidR="00896417" w:rsidRPr="00163694" w:rsidRDefault="00912168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>
              <w:rPr>
                <w:rFonts w:ascii="Montserrat" w:hAnsi="Montserrat" w:cs="Arial"/>
                <w:sz w:val="14"/>
                <w:szCs w:val="14"/>
                <w:highlight w:val="yellow"/>
              </w:rPr>
              <w:t>40</w:t>
            </w:r>
            <w:r w:rsidR="00896417" w:rsidRPr="009B65CE">
              <w:rPr>
                <w:rFonts w:ascii="Montserrat" w:hAnsi="Montserrat" w:cs="Arial"/>
                <w:sz w:val="14"/>
                <w:szCs w:val="14"/>
                <w:highlight w:val="yellow"/>
              </w:rPr>
              <w:t>,000</w:t>
            </w:r>
          </w:p>
        </w:tc>
        <w:tc>
          <w:tcPr>
            <w:tcW w:w="806" w:type="dxa"/>
            <w:vAlign w:val="center"/>
          </w:tcPr>
          <w:p w14:paraId="41A8986C" w14:textId="77777777" w:rsidR="00896417" w:rsidRPr="003E46EE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3E46EE">
              <w:rPr>
                <w:rFonts w:ascii="Montserrat" w:hAnsi="Montserrat" w:cs="Arial"/>
                <w:sz w:val="14"/>
                <w:szCs w:val="14"/>
              </w:rPr>
              <w:t xml:space="preserve">A más tardar en </w:t>
            </w:r>
            <w:r>
              <w:rPr>
                <w:rFonts w:ascii="Montserrat" w:hAnsi="Montserrat" w:cs="Arial"/>
                <w:sz w:val="14"/>
                <w:szCs w:val="14"/>
              </w:rPr>
              <w:t>agosto 2020</w:t>
            </w:r>
          </w:p>
        </w:tc>
        <w:tc>
          <w:tcPr>
            <w:tcW w:w="1223" w:type="dxa"/>
            <w:vAlign w:val="center"/>
          </w:tcPr>
          <w:p w14:paraId="7BEC2D24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Informe detallado de la aplicación con cantidades, evidencias y observaciones</w:t>
            </w:r>
          </w:p>
        </w:tc>
        <w:tc>
          <w:tcPr>
            <w:tcW w:w="812" w:type="dxa"/>
            <w:vAlign w:val="center"/>
          </w:tcPr>
          <w:p w14:paraId="2E8CA9FA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  <w:tc>
          <w:tcPr>
            <w:tcW w:w="812" w:type="dxa"/>
            <w:vAlign w:val="center"/>
          </w:tcPr>
          <w:p w14:paraId="6561A4E0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  <w:tc>
          <w:tcPr>
            <w:tcW w:w="812" w:type="dxa"/>
            <w:vAlign w:val="center"/>
          </w:tcPr>
          <w:p w14:paraId="6DFF0308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</w:tr>
    </w:tbl>
    <w:p w14:paraId="6A86A28E" w14:textId="77777777" w:rsidR="00896417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/>
          <w:sz w:val="20"/>
          <w:szCs w:val="20"/>
        </w:rPr>
      </w:pPr>
    </w:p>
    <w:p w14:paraId="4A1709F6" w14:textId="71AE21CE" w:rsidR="00896417" w:rsidRDefault="00896417" w:rsidP="00C55FD3">
      <w:pPr>
        <w:tabs>
          <w:tab w:val="left" w:pos="142"/>
        </w:tabs>
        <w:rPr>
          <w:rFonts w:ascii="Montserrat" w:hAnsi="Montserrat"/>
          <w:sz w:val="20"/>
          <w:szCs w:val="20"/>
        </w:rPr>
      </w:pPr>
    </w:p>
    <w:p w14:paraId="4053C88F" w14:textId="77777777" w:rsidR="006233CD" w:rsidRDefault="006233CD" w:rsidP="00C55FD3">
      <w:pPr>
        <w:tabs>
          <w:tab w:val="left" w:pos="142"/>
        </w:tabs>
        <w:rPr>
          <w:rFonts w:ascii="Montserrat" w:hAnsi="Montserrat"/>
          <w:sz w:val="20"/>
          <w:szCs w:val="20"/>
        </w:rPr>
      </w:pPr>
    </w:p>
    <w:p w14:paraId="70E5FD2D" w14:textId="77777777" w:rsidR="00896417" w:rsidRPr="00752166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b/>
          <w:sz w:val="20"/>
          <w:szCs w:val="20"/>
        </w:rPr>
      </w:pPr>
      <w:r w:rsidRPr="00752166">
        <w:rPr>
          <w:rFonts w:ascii="Montserrat" w:hAnsi="Montserrat" w:cs="Arial"/>
          <w:b/>
          <w:sz w:val="20"/>
          <w:szCs w:val="20"/>
        </w:rPr>
        <w:lastRenderedPageBreak/>
        <w:t>PROMOCIÓN:</w:t>
      </w:r>
    </w:p>
    <w:p w14:paraId="422EAD3F" w14:textId="77777777" w:rsidR="00896417" w:rsidRPr="00752166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</w:p>
    <w:p w14:paraId="13B91425" w14:textId="77777777" w:rsidR="00896417" w:rsidRPr="00752166" w:rsidRDefault="00896417" w:rsidP="00C55FD3">
      <w:pPr>
        <w:pStyle w:val="Prrafodelista"/>
        <w:numPr>
          <w:ilvl w:val="0"/>
          <w:numId w:val="12"/>
        </w:numPr>
        <w:tabs>
          <w:tab w:val="left" w:pos="142"/>
        </w:tabs>
        <w:spacing w:after="0" w:line="240" w:lineRule="auto"/>
        <w:ind w:left="0"/>
        <w:jc w:val="both"/>
        <w:rPr>
          <w:rFonts w:ascii="Montserrat" w:hAnsi="Montserrat" w:cs="Arial"/>
          <w:sz w:val="20"/>
          <w:szCs w:val="20"/>
          <w:u w:val="single"/>
        </w:rPr>
      </w:pPr>
      <w:r w:rsidRPr="00752166">
        <w:rPr>
          <w:rFonts w:ascii="Montserrat" w:hAnsi="Montserrat" w:cs="Arial"/>
          <w:sz w:val="20"/>
          <w:szCs w:val="20"/>
          <w:u w:val="single"/>
        </w:rPr>
        <w:t>Aplicaciones.</w:t>
      </w:r>
    </w:p>
    <w:p w14:paraId="3E468324" w14:textId="77777777" w:rsidR="00896417" w:rsidRPr="00752166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</w:p>
    <w:tbl>
      <w:tblPr>
        <w:tblStyle w:val="Tablaconcuadrcula"/>
        <w:tblW w:w="10248" w:type="dxa"/>
        <w:tblLook w:val="04A0" w:firstRow="1" w:lastRow="0" w:firstColumn="1" w:lastColumn="0" w:noHBand="0" w:noVBand="1"/>
      </w:tblPr>
      <w:tblGrid>
        <w:gridCol w:w="948"/>
        <w:gridCol w:w="996"/>
        <w:gridCol w:w="996"/>
        <w:gridCol w:w="885"/>
        <w:gridCol w:w="990"/>
        <w:gridCol w:w="1793"/>
        <w:gridCol w:w="1219"/>
        <w:gridCol w:w="807"/>
        <w:gridCol w:w="807"/>
        <w:gridCol w:w="807"/>
      </w:tblGrid>
      <w:tr w:rsidR="00896417" w:rsidRPr="00425B7A" w14:paraId="6A84CAFD" w14:textId="77777777" w:rsidTr="000E2F64">
        <w:trPr>
          <w:trHeight w:val="870"/>
        </w:trPr>
        <w:tc>
          <w:tcPr>
            <w:tcW w:w="948" w:type="dxa"/>
            <w:shd w:val="clear" w:color="auto" w:fill="BFBFBF" w:themeFill="background1" w:themeFillShade="BF"/>
            <w:vAlign w:val="center"/>
          </w:tcPr>
          <w:p w14:paraId="3221E2A8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  <w:t>Servicio</w:t>
            </w:r>
          </w:p>
        </w:tc>
        <w:tc>
          <w:tcPr>
            <w:tcW w:w="996" w:type="dxa"/>
            <w:shd w:val="clear" w:color="auto" w:fill="BFBFBF" w:themeFill="background1" w:themeFillShade="BF"/>
            <w:vAlign w:val="center"/>
          </w:tcPr>
          <w:p w14:paraId="5901140E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  <w:t>Proceso</w:t>
            </w:r>
          </w:p>
        </w:tc>
        <w:tc>
          <w:tcPr>
            <w:tcW w:w="996" w:type="dxa"/>
            <w:shd w:val="clear" w:color="auto" w:fill="BFBFBF" w:themeFill="background1" w:themeFillShade="BF"/>
            <w:vAlign w:val="center"/>
          </w:tcPr>
          <w:p w14:paraId="196B52CD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  <w:t>Concepto</w:t>
            </w:r>
          </w:p>
        </w:tc>
        <w:tc>
          <w:tcPr>
            <w:tcW w:w="885" w:type="dxa"/>
            <w:shd w:val="clear" w:color="auto" w:fill="BFBFBF" w:themeFill="background1" w:themeFillShade="BF"/>
            <w:vAlign w:val="center"/>
          </w:tcPr>
          <w:p w14:paraId="455443A9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Cantidad</w:t>
            </w:r>
          </w:p>
          <w:p w14:paraId="4CB48548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Mínima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446A01A9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Cantidad</w:t>
            </w:r>
          </w:p>
          <w:p w14:paraId="31CE7674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Máxima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58A3139C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Fecha de Entrega</w:t>
            </w:r>
          </w:p>
        </w:tc>
        <w:tc>
          <w:tcPr>
            <w:tcW w:w="1219" w:type="dxa"/>
            <w:shd w:val="clear" w:color="auto" w:fill="BFBFBF" w:themeFill="background1" w:themeFillShade="BF"/>
            <w:vAlign w:val="center"/>
          </w:tcPr>
          <w:p w14:paraId="03342EDA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color w:val="000000"/>
                <w:sz w:val="14"/>
                <w:szCs w:val="14"/>
              </w:rPr>
              <w:t>Producto Entregable</w:t>
            </w:r>
          </w:p>
        </w:tc>
        <w:tc>
          <w:tcPr>
            <w:tcW w:w="807" w:type="dxa"/>
            <w:shd w:val="clear" w:color="auto" w:fill="BFBFBF" w:themeFill="background1" w:themeFillShade="BF"/>
            <w:vAlign w:val="center"/>
          </w:tcPr>
          <w:p w14:paraId="03F6193F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Costo Unitario</w:t>
            </w:r>
          </w:p>
        </w:tc>
        <w:tc>
          <w:tcPr>
            <w:tcW w:w="807" w:type="dxa"/>
            <w:shd w:val="clear" w:color="auto" w:fill="BFBFBF" w:themeFill="background1" w:themeFillShade="BF"/>
            <w:vAlign w:val="center"/>
          </w:tcPr>
          <w:p w14:paraId="13333446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Importe Mínimo</w:t>
            </w:r>
          </w:p>
          <w:p w14:paraId="2E69163F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Sin IVA</w:t>
            </w:r>
          </w:p>
        </w:tc>
        <w:tc>
          <w:tcPr>
            <w:tcW w:w="807" w:type="dxa"/>
            <w:shd w:val="clear" w:color="auto" w:fill="BFBFBF" w:themeFill="background1" w:themeFillShade="BF"/>
            <w:vAlign w:val="center"/>
          </w:tcPr>
          <w:p w14:paraId="10873BA7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bCs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Importe Máximo</w:t>
            </w:r>
          </w:p>
          <w:p w14:paraId="2F083FD0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b/>
                <w:bCs/>
                <w:sz w:val="14"/>
                <w:szCs w:val="14"/>
              </w:rPr>
              <w:t>Sin IVA</w:t>
            </w:r>
          </w:p>
        </w:tc>
      </w:tr>
      <w:tr w:rsidR="00896417" w:rsidRPr="00425B7A" w14:paraId="7314F043" w14:textId="77777777" w:rsidTr="000E2F64">
        <w:trPr>
          <w:trHeight w:val="1390"/>
        </w:trPr>
        <w:tc>
          <w:tcPr>
            <w:tcW w:w="948" w:type="dxa"/>
            <w:vAlign w:val="center"/>
          </w:tcPr>
          <w:p w14:paraId="036C4BDB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Aplicación</w:t>
            </w:r>
          </w:p>
        </w:tc>
        <w:tc>
          <w:tcPr>
            <w:tcW w:w="996" w:type="dxa"/>
            <w:vAlign w:val="center"/>
          </w:tcPr>
          <w:p w14:paraId="6CA6B69F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Promoción</w:t>
            </w:r>
            <w:r>
              <w:rPr>
                <w:rFonts w:ascii="Montserrat" w:hAnsi="Montserrat" w:cs="Arial"/>
                <w:sz w:val="14"/>
                <w:szCs w:val="14"/>
              </w:rPr>
              <w:t xml:space="preserve"> Vertical</w:t>
            </w:r>
            <w:r w:rsidRPr="00163694">
              <w:rPr>
                <w:rFonts w:ascii="Montserrat" w:hAnsi="Montserrat" w:cs="Arial"/>
                <w:sz w:val="14"/>
                <w:szCs w:val="14"/>
              </w:rPr>
              <w:t xml:space="preserve"> Educación Básica</w:t>
            </w:r>
          </w:p>
        </w:tc>
        <w:tc>
          <w:tcPr>
            <w:tcW w:w="996" w:type="dxa"/>
            <w:vAlign w:val="center"/>
          </w:tcPr>
          <w:p w14:paraId="52B8D617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Aplicación Promoción</w:t>
            </w:r>
            <w:r>
              <w:rPr>
                <w:rFonts w:ascii="Montserrat" w:hAnsi="Montserrat" w:cs="Arial"/>
                <w:sz w:val="14"/>
                <w:szCs w:val="14"/>
              </w:rPr>
              <w:t xml:space="preserve"> Vertical</w:t>
            </w:r>
            <w:r w:rsidRPr="00163694">
              <w:rPr>
                <w:rFonts w:ascii="Montserrat" w:hAnsi="Montserrat" w:cs="Arial"/>
                <w:sz w:val="14"/>
                <w:szCs w:val="14"/>
              </w:rPr>
              <w:t xml:space="preserve"> Educación Básica</w:t>
            </w:r>
          </w:p>
        </w:tc>
        <w:tc>
          <w:tcPr>
            <w:tcW w:w="885" w:type="dxa"/>
            <w:vAlign w:val="center"/>
          </w:tcPr>
          <w:p w14:paraId="17FA1297" w14:textId="32BC88F8" w:rsidR="00896417" w:rsidRPr="000D33DF" w:rsidRDefault="00912168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>
              <w:rPr>
                <w:rFonts w:ascii="Montserrat" w:hAnsi="Montserrat" w:cs="Arial"/>
                <w:sz w:val="14"/>
                <w:szCs w:val="14"/>
              </w:rPr>
              <w:t>1</w:t>
            </w:r>
            <w:r w:rsidR="00896417" w:rsidRPr="00163694">
              <w:rPr>
                <w:rFonts w:ascii="Montserrat" w:hAnsi="Montserrat" w:cs="Arial"/>
                <w:sz w:val="14"/>
                <w:szCs w:val="14"/>
              </w:rPr>
              <w:t>5,000</w:t>
            </w:r>
          </w:p>
        </w:tc>
        <w:tc>
          <w:tcPr>
            <w:tcW w:w="990" w:type="dxa"/>
            <w:vAlign w:val="center"/>
          </w:tcPr>
          <w:p w14:paraId="6FA7E359" w14:textId="16BCF005" w:rsidR="00896417" w:rsidRDefault="00912168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  <w:highlight w:val="yellow"/>
              </w:rPr>
            </w:pPr>
            <w:r>
              <w:rPr>
                <w:rFonts w:ascii="Montserrat" w:hAnsi="Montserrat" w:cs="Arial"/>
                <w:sz w:val="14"/>
                <w:szCs w:val="14"/>
                <w:highlight w:val="yellow"/>
              </w:rPr>
              <w:t>35</w:t>
            </w:r>
            <w:r w:rsidR="00896417" w:rsidRPr="008A35B0">
              <w:rPr>
                <w:rFonts w:ascii="Montserrat" w:hAnsi="Montserrat" w:cs="Arial"/>
                <w:sz w:val="14"/>
                <w:szCs w:val="14"/>
                <w:highlight w:val="yellow"/>
              </w:rPr>
              <w:t>,000</w:t>
            </w:r>
          </w:p>
        </w:tc>
        <w:tc>
          <w:tcPr>
            <w:tcW w:w="1793" w:type="dxa"/>
            <w:vAlign w:val="center"/>
          </w:tcPr>
          <w:p w14:paraId="16C9CBE4" w14:textId="77777777" w:rsidR="00896417" w:rsidRPr="003E46EE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3E46EE">
              <w:rPr>
                <w:rFonts w:ascii="Montserrat" w:hAnsi="Montserrat" w:cs="Arial"/>
                <w:sz w:val="14"/>
                <w:szCs w:val="14"/>
              </w:rPr>
              <w:t xml:space="preserve">A más tardar en </w:t>
            </w:r>
            <w:r>
              <w:rPr>
                <w:rFonts w:ascii="Montserrat" w:hAnsi="Montserrat" w:cs="Arial"/>
                <w:sz w:val="14"/>
                <w:szCs w:val="14"/>
              </w:rPr>
              <w:t>agosto  2020</w:t>
            </w:r>
          </w:p>
        </w:tc>
        <w:tc>
          <w:tcPr>
            <w:tcW w:w="1219" w:type="dxa"/>
            <w:vAlign w:val="center"/>
          </w:tcPr>
          <w:p w14:paraId="569F955C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Informe detallado de la aplicación con cantidades, evidencias y observaciones</w:t>
            </w:r>
          </w:p>
        </w:tc>
        <w:tc>
          <w:tcPr>
            <w:tcW w:w="807" w:type="dxa"/>
            <w:vAlign w:val="center"/>
          </w:tcPr>
          <w:p w14:paraId="4331D8B7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  <w:tc>
          <w:tcPr>
            <w:tcW w:w="807" w:type="dxa"/>
            <w:vAlign w:val="center"/>
          </w:tcPr>
          <w:p w14:paraId="6A53CCB4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  <w:tc>
          <w:tcPr>
            <w:tcW w:w="807" w:type="dxa"/>
            <w:vAlign w:val="center"/>
          </w:tcPr>
          <w:p w14:paraId="2BE108A2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</w:tr>
      <w:tr w:rsidR="00896417" w:rsidRPr="00425B7A" w14:paraId="2828E967" w14:textId="77777777" w:rsidTr="000E2F64">
        <w:trPr>
          <w:trHeight w:val="1390"/>
        </w:trPr>
        <w:tc>
          <w:tcPr>
            <w:tcW w:w="948" w:type="dxa"/>
            <w:vAlign w:val="center"/>
          </w:tcPr>
          <w:p w14:paraId="05522A23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Aplicación</w:t>
            </w:r>
          </w:p>
        </w:tc>
        <w:tc>
          <w:tcPr>
            <w:tcW w:w="996" w:type="dxa"/>
            <w:vAlign w:val="center"/>
          </w:tcPr>
          <w:p w14:paraId="3C27347E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Promoción</w:t>
            </w:r>
            <w:r>
              <w:rPr>
                <w:rFonts w:ascii="Montserrat" w:hAnsi="Montserrat" w:cs="Arial"/>
                <w:sz w:val="14"/>
                <w:szCs w:val="14"/>
              </w:rPr>
              <w:t xml:space="preserve"> Vertical</w:t>
            </w:r>
            <w:r w:rsidRPr="00163694">
              <w:rPr>
                <w:rFonts w:ascii="Montserrat" w:hAnsi="Montserrat" w:cs="Arial"/>
                <w:sz w:val="14"/>
                <w:szCs w:val="14"/>
              </w:rPr>
              <w:t xml:space="preserve"> EMS Educación Media Superior</w:t>
            </w:r>
          </w:p>
        </w:tc>
        <w:tc>
          <w:tcPr>
            <w:tcW w:w="996" w:type="dxa"/>
            <w:vAlign w:val="center"/>
          </w:tcPr>
          <w:p w14:paraId="47158CF5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Aplicación Promoción</w:t>
            </w:r>
            <w:r>
              <w:rPr>
                <w:rFonts w:ascii="Montserrat" w:hAnsi="Montserrat" w:cs="Arial"/>
                <w:sz w:val="14"/>
                <w:szCs w:val="14"/>
              </w:rPr>
              <w:t xml:space="preserve"> Vertical</w:t>
            </w:r>
            <w:r w:rsidRPr="00163694">
              <w:rPr>
                <w:rFonts w:ascii="Montserrat" w:hAnsi="Montserrat" w:cs="Arial"/>
                <w:sz w:val="14"/>
                <w:szCs w:val="14"/>
              </w:rPr>
              <w:t xml:space="preserve"> Educación Media Superior</w:t>
            </w:r>
          </w:p>
        </w:tc>
        <w:tc>
          <w:tcPr>
            <w:tcW w:w="885" w:type="dxa"/>
            <w:vAlign w:val="center"/>
          </w:tcPr>
          <w:p w14:paraId="20CD5BE9" w14:textId="60CA20D1" w:rsidR="00896417" w:rsidRPr="000D33DF" w:rsidRDefault="00912168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>
              <w:rPr>
                <w:rFonts w:ascii="Montserrat" w:hAnsi="Montserrat" w:cs="Arial"/>
                <w:sz w:val="14"/>
                <w:szCs w:val="14"/>
              </w:rPr>
              <w:t>1</w:t>
            </w:r>
            <w:r w:rsidR="00896417" w:rsidRPr="000D33DF">
              <w:rPr>
                <w:rFonts w:ascii="Montserrat" w:hAnsi="Montserrat" w:cs="Arial"/>
                <w:sz w:val="14"/>
                <w:szCs w:val="14"/>
              </w:rPr>
              <w:t>,</w:t>
            </w:r>
            <w:r>
              <w:rPr>
                <w:rFonts w:ascii="Montserrat" w:hAnsi="Montserrat" w:cs="Arial"/>
                <w:sz w:val="14"/>
                <w:szCs w:val="14"/>
              </w:rPr>
              <w:t>8</w:t>
            </w:r>
            <w:r w:rsidR="00896417" w:rsidRPr="000D33DF">
              <w:rPr>
                <w:rFonts w:ascii="Montserrat" w:hAnsi="Montserrat" w:cs="Arial"/>
                <w:sz w:val="14"/>
                <w:szCs w:val="14"/>
              </w:rPr>
              <w:t>00</w:t>
            </w:r>
          </w:p>
        </w:tc>
        <w:tc>
          <w:tcPr>
            <w:tcW w:w="990" w:type="dxa"/>
            <w:vAlign w:val="center"/>
          </w:tcPr>
          <w:p w14:paraId="014BC95F" w14:textId="2AA7A7F5" w:rsidR="00896417" w:rsidRPr="00163694" w:rsidRDefault="006F69F2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>
              <w:rPr>
                <w:rFonts w:ascii="Montserrat" w:hAnsi="Montserrat" w:cs="Arial"/>
                <w:sz w:val="14"/>
                <w:szCs w:val="14"/>
                <w:highlight w:val="yellow"/>
              </w:rPr>
              <w:t>2</w:t>
            </w:r>
            <w:r w:rsidR="00896417">
              <w:rPr>
                <w:rFonts w:ascii="Montserrat" w:hAnsi="Montserrat" w:cs="Arial"/>
                <w:sz w:val="14"/>
                <w:szCs w:val="14"/>
                <w:highlight w:val="yellow"/>
              </w:rPr>
              <w:t>,5</w:t>
            </w:r>
            <w:r w:rsidR="00896417" w:rsidRPr="00654617">
              <w:rPr>
                <w:rFonts w:ascii="Montserrat" w:hAnsi="Montserrat" w:cs="Arial"/>
                <w:sz w:val="14"/>
                <w:szCs w:val="14"/>
                <w:highlight w:val="yellow"/>
              </w:rPr>
              <w:t>00</w:t>
            </w:r>
          </w:p>
        </w:tc>
        <w:tc>
          <w:tcPr>
            <w:tcW w:w="1793" w:type="dxa"/>
            <w:vAlign w:val="center"/>
          </w:tcPr>
          <w:p w14:paraId="5378FF2D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b/>
                <w:sz w:val="14"/>
                <w:szCs w:val="14"/>
              </w:rPr>
            </w:pPr>
            <w:r w:rsidRPr="003E46EE">
              <w:rPr>
                <w:rFonts w:ascii="Montserrat" w:hAnsi="Montserrat" w:cs="Arial"/>
                <w:sz w:val="14"/>
                <w:szCs w:val="14"/>
              </w:rPr>
              <w:t xml:space="preserve">A más tardar en </w:t>
            </w:r>
            <w:r>
              <w:rPr>
                <w:rFonts w:ascii="Montserrat" w:hAnsi="Montserrat" w:cs="Arial"/>
                <w:sz w:val="14"/>
                <w:szCs w:val="14"/>
              </w:rPr>
              <w:t>agosto  2020</w:t>
            </w:r>
          </w:p>
        </w:tc>
        <w:tc>
          <w:tcPr>
            <w:tcW w:w="1219" w:type="dxa"/>
            <w:vAlign w:val="center"/>
          </w:tcPr>
          <w:p w14:paraId="63E24DFE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  <w:r w:rsidRPr="00163694">
              <w:rPr>
                <w:rFonts w:ascii="Montserrat" w:hAnsi="Montserrat" w:cs="Arial"/>
                <w:sz w:val="14"/>
                <w:szCs w:val="14"/>
              </w:rPr>
              <w:t>Informe detallado de la aplicación con cantidades, evidencias y observaciones</w:t>
            </w:r>
          </w:p>
        </w:tc>
        <w:tc>
          <w:tcPr>
            <w:tcW w:w="807" w:type="dxa"/>
            <w:vAlign w:val="center"/>
          </w:tcPr>
          <w:p w14:paraId="7BD6FD1C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  <w:tc>
          <w:tcPr>
            <w:tcW w:w="807" w:type="dxa"/>
            <w:vAlign w:val="center"/>
          </w:tcPr>
          <w:p w14:paraId="01B91456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  <w:tc>
          <w:tcPr>
            <w:tcW w:w="807" w:type="dxa"/>
            <w:vAlign w:val="center"/>
          </w:tcPr>
          <w:p w14:paraId="344DCFC8" w14:textId="77777777" w:rsidR="00896417" w:rsidRPr="00163694" w:rsidRDefault="00896417" w:rsidP="00C55FD3">
            <w:pPr>
              <w:tabs>
                <w:tab w:val="left" w:pos="142"/>
              </w:tabs>
              <w:jc w:val="center"/>
              <w:rPr>
                <w:rFonts w:ascii="Montserrat" w:hAnsi="Montserrat" w:cs="Arial"/>
                <w:sz w:val="14"/>
                <w:szCs w:val="14"/>
              </w:rPr>
            </w:pPr>
          </w:p>
        </w:tc>
      </w:tr>
    </w:tbl>
    <w:p w14:paraId="448ED24F" w14:textId="77777777" w:rsidR="00896417" w:rsidRDefault="00896417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/>
          <w:sz w:val="20"/>
          <w:szCs w:val="20"/>
        </w:rPr>
      </w:pPr>
    </w:p>
    <w:p w14:paraId="3626FBE3" w14:textId="77777777" w:rsidR="00896417" w:rsidRDefault="00912168" w:rsidP="00C55FD3">
      <w:pPr>
        <w:tabs>
          <w:tab w:val="left" w:pos="142"/>
          <w:tab w:val="left" w:pos="1843"/>
        </w:tabs>
        <w:spacing w:after="0" w:line="240" w:lineRule="auto"/>
        <w:jc w:val="both"/>
        <w:rPr>
          <w:rFonts w:ascii="Montserrat" w:hAnsi="Montserrat"/>
          <w:sz w:val="20"/>
          <w:szCs w:val="20"/>
        </w:rPr>
      </w:pPr>
      <w:commentRangeStart w:id="5751"/>
      <w:commentRangeEnd w:id="5751"/>
      <w:r>
        <w:rPr>
          <w:rStyle w:val="Refdecomentario"/>
        </w:rPr>
        <w:commentReference w:id="5751"/>
      </w:r>
    </w:p>
    <w:p w14:paraId="78B4BFBD" w14:textId="77777777" w:rsidR="00CB3C56" w:rsidRDefault="00CB3C56" w:rsidP="00C55FD3">
      <w:pPr>
        <w:tabs>
          <w:tab w:val="left" w:pos="142"/>
        </w:tabs>
        <w:spacing w:after="0" w:line="24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</w:p>
    <w:p w14:paraId="17C60E8E" w14:textId="17A38F14" w:rsidR="00896417" w:rsidRPr="00CB3C56" w:rsidRDefault="00CB3C56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>
        <w:rPr>
          <w:rFonts w:ascii="Montserrat" w:hAnsi="Montserrat"/>
          <w:b/>
          <w:color w:val="000000" w:themeColor="text1"/>
          <w:sz w:val="20"/>
          <w:szCs w:val="20"/>
        </w:rPr>
        <w:t>ANTICIPO</w:t>
      </w:r>
    </w:p>
    <w:p w14:paraId="24292119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58E788CF" w14:textId="4F3E7E8B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No aplica</w:t>
      </w:r>
      <w:r w:rsidR="00CB3C56">
        <w:rPr>
          <w:rFonts w:ascii="Montserrat" w:hAnsi="Montserrat"/>
          <w:sz w:val="20"/>
          <w:szCs w:val="20"/>
        </w:rPr>
        <w:t>.</w:t>
      </w:r>
    </w:p>
    <w:p w14:paraId="4578470A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24A1C4E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602CB5B9" w14:textId="77777777" w:rsidR="00896417" w:rsidRPr="00CB3C56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 w:rsidRPr="00CB3C56">
        <w:rPr>
          <w:rFonts w:ascii="Montserrat" w:hAnsi="Montserrat"/>
          <w:b/>
          <w:color w:val="000000" w:themeColor="text1"/>
          <w:sz w:val="20"/>
          <w:szCs w:val="20"/>
        </w:rPr>
        <w:t>GARANTÍA DE CUMPLIMIENTO Y DEDUCCIONES</w:t>
      </w:r>
    </w:p>
    <w:p w14:paraId="2E446ECC" w14:textId="77777777" w:rsidR="00896417" w:rsidRPr="00366B8F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125B53DD" w14:textId="6EB57B18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366B8F">
        <w:rPr>
          <w:rFonts w:ascii="Montserrat" w:hAnsi="Montserrat"/>
          <w:sz w:val="20"/>
          <w:szCs w:val="20"/>
        </w:rPr>
        <w:t xml:space="preserve">Para el debido cumplimiento del objeto del instrumento jurídico, </w:t>
      </w:r>
      <w:r w:rsidRPr="00C03993">
        <w:rPr>
          <w:rFonts w:ascii="Montserrat" w:hAnsi="Montserrat"/>
          <w:sz w:val="20"/>
          <w:szCs w:val="20"/>
        </w:rPr>
        <w:t xml:space="preserve">el </w:t>
      </w:r>
      <w:r w:rsidR="00CB3C56" w:rsidRPr="00C55FD3">
        <w:rPr>
          <w:rFonts w:ascii="Montserrat" w:hAnsi="Montserrat"/>
          <w:sz w:val="20"/>
          <w:szCs w:val="20"/>
        </w:rPr>
        <w:t>P</w:t>
      </w:r>
      <w:r w:rsidRPr="00C03993">
        <w:rPr>
          <w:rFonts w:ascii="Montserrat" w:hAnsi="Montserrat"/>
          <w:sz w:val="20"/>
          <w:szCs w:val="20"/>
        </w:rPr>
        <w:t xml:space="preserve">restador de </w:t>
      </w:r>
      <w:r w:rsidR="00CB3C56" w:rsidRPr="00C55FD3">
        <w:rPr>
          <w:rFonts w:ascii="Montserrat" w:hAnsi="Montserrat"/>
          <w:sz w:val="20"/>
          <w:szCs w:val="20"/>
        </w:rPr>
        <w:t>S</w:t>
      </w:r>
      <w:r w:rsidRPr="00C03993">
        <w:rPr>
          <w:rFonts w:ascii="Montserrat" w:hAnsi="Montserrat"/>
          <w:sz w:val="20"/>
          <w:szCs w:val="20"/>
        </w:rPr>
        <w:t>ervicio</w:t>
      </w:r>
      <w:r w:rsidR="00CB3C56" w:rsidRPr="00C55FD3">
        <w:rPr>
          <w:rFonts w:ascii="Montserrat" w:hAnsi="Montserrat"/>
          <w:sz w:val="20"/>
          <w:szCs w:val="20"/>
        </w:rPr>
        <w:t>s</w:t>
      </w:r>
      <w:r w:rsidRPr="00C03993">
        <w:rPr>
          <w:rFonts w:ascii="Montserrat" w:hAnsi="Montserrat"/>
          <w:sz w:val="20"/>
          <w:szCs w:val="20"/>
        </w:rPr>
        <w:t xml:space="preserve"> emitirá documento suscrito por el representante legal, en el que se compromet</w:t>
      </w:r>
      <w:r w:rsidR="00CB3C56" w:rsidRPr="00C55FD3">
        <w:rPr>
          <w:rFonts w:ascii="Montserrat" w:hAnsi="Montserrat"/>
          <w:sz w:val="20"/>
          <w:szCs w:val="20"/>
        </w:rPr>
        <w:t>e</w:t>
      </w:r>
      <w:r w:rsidRPr="00C03993">
        <w:rPr>
          <w:rFonts w:ascii="Montserrat" w:hAnsi="Montserrat"/>
          <w:sz w:val="20"/>
          <w:szCs w:val="20"/>
        </w:rPr>
        <w:t xml:space="preserve"> a prestar </w:t>
      </w:r>
      <w:r w:rsidRPr="00366B8F">
        <w:rPr>
          <w:rFonts w:ascii="Montserrat" w:hAnsi="Montserrat"/>
          <w:sz w:val="20"/>
          <w:szCs w:val="20"/>
        </w:rPr>
        <w:t>todos los servicios en los términos de referencia descritos en el presente Anexo Técnico, aceptando no recibir los pagos correspondientes a los servicios que no se presten y cuyos productos no sean entregados en los tiempos establecidos.</w:t>
      </w:r>
    </w:p>
    <w:p w14:paraId="54AD1143" w14:textId="77777777" w:rsidR="00896417" w:rsidRPr="00366B8F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0E7C183A" w14:textId="27E47EA2" w:rsidR="00896417" w:rsidRPr="00366B8F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366B8F">
        <w:rPr>
          <w:rFonts w:ascii="Montserrat" w:hAnsi="Montserrat"/>
          <w:sz w:val="20"/>
          <w:szCs w:val="20"/>
        </w:rPr>
        <w:t xml:space="preserve">En caso de que los servicios se presten de manera parcial o deficiente, la </w:t>
      </w:r>
      <w:r>
        <w:rPr>
          <w:rFonts w:ascii="Montserrat" w:hAnsi="Montserrat"/>
          <w:sz w:val="20"/>
          <w:szCs w:val="20"/>
        </w:rPr>
        <w:t>USICAMM</w:t>
      </w:r>
      <w:r w:rsidRPr="00366B8F">
        <w:rPr>
          <w:rFonts w:ascii="Montserrat" w:hAnsi="Montserrat"/>
          <w:sz w:val="20"/>
          <w:szCs w:val="20"/>
        </w:rPr>
        <w:t xml:space="preserve"> aplicará al </w:t>
      </w:r>
      <w:r w:rsidR="00C03993">
        <w:rPr>
          <w:rFonts w:ascii="Montserrat" w:hAnsi="Montserrat"/>
          <w:sz w:val="20"/>
          <w:szCs w:val="20"/>
        </w:rPr>
        <w:t>P</w:t>
      </w:r>
      <w:r w:rsidRPr="00366B8F">
        <w:rPr>
          <w:rFonts w:ascii="Montserrat" w:hAnsi="Montserrat"/>
          <w:sz w:val="20"/>
          <w:szCs w:val="20"/>
        </w:rPr>
        <w:t xml:space="preserve">restador de </w:t>
      </w:r>
      <w:r w:rsidR="00C03993">
        <w:rPr>
          <w:rFonts w:ascii="Montserrat" w:hAnsi="Montserrat"/>
          <w:sz w:val="20"/>
          <w:szCs w:val="20"/>
        </w:rPr>
        <w:t>S</w:t>
      </w:r>
      <w:r w:rsidRPr="00366B8F">
        <w:rPr>
          <w:rFonts w:ascii="Montserrat" w:hAnsi="Montserrat"/>
          <w:sz w:val="20"/>
          <w:szCs w:val="20"/>
        </w:rPr>
        <w:t>ervicios deducciones al pago equivalentes a 20% (veinte por ciento) sobre el importe de los servicios prestados de manera parcial o deficiente. Dichas deducciones se calcularán hasta la fecha en que materialmente se cumpla con los servicios en los términos pactados</w:t>
      </w:r>
      <w:r>
        <w:rPr>
          <w:rFonts w:ascii="Montserrat" w:hAnsi="Montserrat"/>
          <w:sz w:val="20"/>
          <w:szCs w:val="20"/>
        </w:rPr>
        <w:t>.</w:t>
      </w:r>
    </w:p>
    <w:p w14:paraId="0319E1B8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12F4F490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CB3C56">
        <w:rPr>
          <w:rFonts w:ascii="Montserrat" w:hAnsi="Montserrat"/>
          <w:b/>
          <w:color w:val="000000" w:themeColor="text1"/>
          <w:sz w:val="20"/>
          <w:szCs w:val="20"/>
        </w:rPr>
        <w:t>SUSPENSIÓN Y RECISIÓN</w:t>
      </w:r>
    </w:p>
    <w:p w14:paraId="5A56EBF0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53A64CCC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B453B3">
        <w:rPr>
          <w:rFonts w:ascii="Montserrat" w:hAnsi="Montserrat"/>
          <w:sz w:val="20"/>
          <w:szCs w:val="20"/>
        </w:rPr>
        <w:t xml:space="preserve">Cuando en la prestación de los servicios se presente caso fortuito o de fuerza mayor, la </w:t>
      </w:r>
      <w:r>
        <w:rPr>
          <w:rFonts w:ascii="Montserrat" w:hAnsi="Montserrat"/>
          <w:sz w:val="20"/>
          <w:szCs w:val="20"/>
        </w:rPr>
        <w:t xml:space="preserve">USICAMM </w:t>
      </w:r>
      <w:r w:rsidRPr="00B453B3">
        <w:rPr>
          <w:rFonts w:ascii="Montserrat" w:hAnsi="Montserrat"/>
          <w:sz w:val="20"/>
          <w:szCs w:val="20"/>
        </w:rPr>
        <w:t xml:space="preserve">podrá suspender la prestación de los servicios, en cuyo caso únicamente serán pagados aquellos servicios </w:t>
      </w:r>
      <w:r w:rsidRPr="00B453B3">
        <w:rPr>
          <w:rFonts w:ascii="Montserrat" w:hAnsi="Montserrat"/>
          <w:sz w:val="20"/>
          <w:szCs w:val="20"/>
        </w:rPr>
        <w:lastRenderedPageBreak/>
        <w:t xml:space="preserve">efectivamente prestados, para lo cual pactarán por escrito el plazo de suspensión, a cuyo término podrá iniciarse la terminación anticipada del instrumento </w:t>
      </w:r>
      <w:r>
        <w:rPr>
          <w:rFonts w:ascii="Montserrat" w:hAnsi="Montserrat"/>
          <w:sz w:val="20"/>
          <w:szCs w:val="20"/>
        </w:rPr>
        <w:t>jurídico</w:t>
      </w:r>
      <w:r w:rsidRPr="00B453B3">
        <w:rPr>
          <w:rFonts w:ascii="Montserrat" w:hAnsi="Montserrat"/>
          <w:sz w:val="20"/>
          <w:szCs w:val="20"/>
        </w:rPr>
        <w:t>.</w:t>
      </w:r>
    </w:p>
    <w:p w14:paraId="2DDD1C8E" w14:textId="77777777" w:rsidR="00896417" w:rsidRPr="00B453B3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169D4363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B453B3">
        <w:rPr>
          <w:rFonts w:ascii="Montserrat" w:hAnsi="Montserrat"/>
          <w:sz w:val="20"/>
          <w:szCs w:val="20"/>
        </w:rPr>
        <w:t xml:space="preserve">Del mismo modo, se podrá rescindir administrativamente el instrumento </w:t>
      </w:r>
      <w:r>
        <w:rPr>
          <w:rFonts w:ascii="Montserrat" w:hAnsi="Montserrat"/>
          <w:sz w:val="20"/>
          <w:szCs w:val="20"/>
        </w:rPr>
        <w:t>jurídico</w:t>
      </w:r>
      <w:r w:rsidRPr="00B453B3">
        <w:rPr>
          <w:rFonts w:ascii="Montserrat" w:hAnsi="Montserrat"/>
          <w:sz w:val="20"/>
          <w:szCs w:val="20"/>
        </w:rPr>
        <w:t>, sin necesidad de declaración judicial previa, en caso de incumplimiento de las obligaciones a cargo del prestador de servicios</w:t>
      </w:r>
      <w:r>
        <w:rPr>
          <w:rFonts w:ascii="Montserrat" w:hAnsi="Montserrat"/>
          <w:sz w:val="20"/>
          <w:szCs w:val="20"/>
        </w:rPr>
        <w:t>.</w:t>
      </w:r>
    </w:p>
    <w:p w14:paraId="2A2EF19A" w14:textId="77777777" w:rsidR="00896417" w:rsidRPr="00B453B3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65F7631B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B453B3">
        <w:rPr>
          <w:rFonts w:ascii="Montserrat" w:hAnsi="Montserrat"/>
          <w:sz w:val="20"/>
          <w:szCs w:val="20"/>
        </w:rPr>
        <w:t>Para efectos de lo anterior, se entenderá que el prestador de servicios incumple con alguna de las obligaciones a su cargo cuando:</w:t>
      </w:r>
    </w:p>
    <w:p w14:paraId="5EA1EB8F" w14:textId="77777777" w:rsidR="00896417" w:rsidRPr="00B453B3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967A974" w14:textId="7CA36A92" w:rsidR="00896417" w:rsidRPr="00C03993" w:rsidRDefault="00896417" w:rsidP="00C55FD3">
      <w:pPr>
        <w:pStyle w:val="Prrafodelista"/>
        <w:numPr>
          <w:ilvl w:val="1"/>
          <w:numId w:val="10"/>
        </w:numPr>
        <w:tabs>
          <w:tab w:val="left" w:pos="142"/>
        </w:tabs>
        <w:spacing w:after="0" w:line="360" w:lineRule="auto"/>
        <w:ind w:left="284" w:hanging="284"/>
        <w:jc w:val="both"/>
        <w:rPr>
          <w:rFonts w:ascii="Montserrat" w:hAnsi="Montserrat"/>
          <w:sz w:val="20"/>
          <w:szCs w:val="20"/>
        </w:rPr>
      </w:pPr>
      <w:r w:rsidRPr="00C03993">
        <w:rPr>
          <w:rFonts w:ascii="Montserrat" w:hAnsi="Montserrat"/>
          <w:sz w:val="20"/>
          <w:szCs w:val="20"/>
        </w:rPr>
        <w:t>No preste la totalidad de los servicios en los plazos pactados de conformidad con los términos, condiciones y especificaciones indicados en el presente Anexo Técnico</w:t>
      </w:r>
      <w:r w:rsidR="00C03993">
        <w:rPr>
          <w:rFonts w:ascii="Montserrat" w:hAnsi="Montserrat"/>
          <w:sz w:val="20"/>
          <w:szCs w:val="20"/>
        </w:rPr>
        <w:t>.</w:t>
      </w:r>
    </w:p>
    <w:p w14:paraId="2107A6A7" w14:textId="38345BD3" w:rsidR="00896417" w:rsidRPr="00C03993" w:rsidRDefault="00896417" w:rsidP="00C55FD3">
      <w:pPr>
        <w:pStyle w:val="Prrafodelista"/>
        <w:numPr>
          <w:ilvl w:val="1"/>
          <w:numId w:val="10"/>
        </w:numPr>
        <w:tabs>
          <w:tab w:val="left" w:pos="142"/>
        </w:tabs>
        <w:spacing w:after="0" w:line="360" w:lineRule="auto"/>
        <w:ind w:left="284" w:hanging="284"/>
        <w:jc w:val="both"/>
        <w:rPr>
          <w:rFonts w:ascii="Montserrat" w:hAnsi="Montserrat"/>
          <w:sz w:val="20"/>
          <w:szCs w:val="20"/>
        </w:rPr>
      </w:pPr>
      <w:r w:rsidRPr="00C03993">
        <w:rPr>
          <w:rFonts w:ascii="Montserrat" w:hAnsi="Montserrat"/>
          <w:sz w:val="20"/>
          <w:szCs w:val="20"/>
        </w:rPr>
        <w:t>No entregue documento suscrito por el representante legal, en el que se comprometa a prestar todos los servicios en los términos de referencia descritos en el presente Anexo Técnico</w:t>
      </w:r>
      <w:r w:rsidR="00C03993" w:rsidRPr="00C03993">
        <w:rPr>
          <w:rFonts w:ascii="Montserrat" w:hAnsi="Montserrat"/>
          <w:sz w:val="20"/>
          <w:szCs w:val="20"/>
        </w:rPr>
        <w:t>.</w:t>
      </w:r>
    </w:p>
    <w:p w14:paraId="0447D333" w14:textId="4BB38684" w:rsidR="00896417" w:rsidRPr="00C03993" w:rsidRDefault="00896417" w:rsidP="00C55FD3">
      <w:pPr>
        <w:pStyle w:val="Prrafodelista"/>
        <w:numPr>
          <w:ilvl w:val="1"/>
          <w:numId w:val="10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="Montserrat" w:hAnsi="Montserrat"/>
          <w:sz w:val="20"/>
          <w:szCs w:val="20"/>
        </w:rPr>
      </w:pPr>
      <w:r w:rsidRPr="00C03993">
        <w:rPr>
          <w:rFonts w:ascii="Montserrat" w:hAnsi="Montserrat"/>
          <w:sz w:val="20"/>
          <w:szCs w:val="20"/>
        </w:rPr>
        <w:t>Incurra en falta de veracidad total o parcial respecto de la información proporcionada para la celebración del instrumento jurídico.</w:t>
      </w:r>
    </w:p>
    <w:p w14:paraId="527DECB8" w14:textId="77777777" w:rsidR="00896417" w:rsidRPr="009F1194" w:rsidRDefault="00896417" w:rsidP="00C55FD3">
      <w:pPr>
        <w:pStyle w:val="Prrafodelista"/>
        <w:numPr>
          <w:ilvl w:val="1"/>
          <w:numId w:val="10"/>
        </w:numPr>
        <w:tabs>
          <w:tab w:val="left" w:pos="142"/>
        </w:tabs>
        <w:spacing w:after="0" w:line="360" w:lineRule="auto"/>
        <w:ind w:left="284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Falte a la confidencialidad de la información y la documentación que le proporcione la USICAMM.</w:t>
      </w:r>
    </w:p>
    <w:p w14:paraId="4BA79456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76F28D24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CB3C56">
        <w:rPr>
          <w:rFonts w:ascii="Montserrat" w:hAnsi="Montserrat"/>
          <w:b/>
          <w:color w:val="000000" w:themeColor="text1"/>
          <w:sz w:val="20"/>
          <w:szCs w:val="20"/>
        </w:rPr>
        <w:t>TERMINACIÓN ANTICIPADA</w:t>
      </w:r>
    </w:p>
    <w:p w14:paraId="521D9F7A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557BFFD5" w14:textId="4440943A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La USICAMM </w:t>
      </w:r>
      <w:r w:rsidRPr="009F1194">
        <w:rPr>
          <w:rFonts w:ascii="Montserrat" w:hAnsi="Montserrat"/>
          <w:sz w:val="20"/>
          <w:szCs w:val="20"/>
        </w:rPr>
        <w:t xml:space="preserve">podrá dar por terminado anticipadamente el </w:t>
      </w:r>
      <w:r>
        <w:rPr>
          <w:rFonts w:ascii="Montserrat" w:hAnsi="Montserrat"/>
          <w:sz w:val="20"/>
          <w:szCs w:val="20"/>
        </w:rPr>
        <w:t xml:space="preserve">instrumento jurídico </w:t>
      </w:r>
      <w:r w:rsidRPr="009F1194">
        <w:rPr>
          <w:rFonts w:ascii="Montserrat" w:hAnsi="Montserrat"/>
          <w:sz w:val="20"/>
          <w:szCs w:val="20"/>
        </w:rPr>
        <w:t>mediante aviso por escrito que dirija a</w:t>
      </w:r>
      <w:r>
        <w:rPr>
          <w:rFonts w:ascii="Montserrat" w:hAnsi="Montserrat"/>
          <w:sz w:val="20"/>
          <w:szCs w:val="20"/>
        </w:rPr>
        <w:t xml:space="preserve">l </w:t>
      </w:r>
      <w:r w:rsidR="00C03993">
        <w:rPr>
          <w:rFonts w:ascii="Montserrat" w:hAnsi="Montserrat"/>
          <w:sz w:val="20"/>
          <w:szCs w:val="20"/>
        </w:rPr>
        <w:t>P</w:t>
      </w:r>
      <w:r>
        <w:rPr>
          <w:rFonts w:ascii="Montserrat" w:hAnsi="Montserrat"/>
          <w:sz w:val="20"/>
          <w:szCs w:val="20"/>
        </w:rPr>
        <w:t xml:space="preserve">restador de </w:t>
      </w:r>
      <w:r w:rsidR="00C03993">
        <w:rPr>
          <w:rFonts w:ascii="Montserrat" w:hAnsi="Montserrat"/>
          <w:sz w:val="20"/>
          <w:szCs w:val="20"/>
        </w:rPr>
        <w:t>S</w:t>
      </w:r>
      <w:r>
        <w:rPr>
          <w:rFonts w:ascii="Montserrat" w:hAnsi="Montserrat"/>
          <w:sz w:val="20"/>
          <w:szCs w:val="20"/>
        </w:rPr>
        <w:t>ervicios</w:t>
      </w:r>
      <w:r w:rsidRPr="009F1194">
        <w:rPr>
          <w:rFonts w:ascii="Montserrat" w:hAnsi="Montserrat"/>
          <w:sz w:val="20"/>
          <w:szCs w:val="20"/>
        </w:rPr>
        <w:t>, cuando concurran razones de interés general, o bien, cuando por causas justificadas se extinga la necesidad de requerir los servicios con</w:t>
      </w:r>
      <w:r>
        <w:rPr>
          <w:rFonts w:ascii="Montserrat" w:hAnsi="Montserrat"/>
          <w:sz w:val="20"/>
          <w:szCs w:val="20"/>
        </w:rPr>
        <w:t>venidos</w:t>
      </w:r>
      <w:r w:rsidRPr="009F1194">
        <w:rPr>
          <w:rFonts w:ascii="Montserrat" w:hAnsi="Montserrat"/>
          <w:sz w:val="20"/>
          <w:szCs w:val="20"/>
        </w:rPr>
        <w:t xml:space="preserve">, y se demuestre que de continuar con el cumplimiento de las obligaciones pactadas se ocasionaría un daño o perjuicio al Estado, o se determine la nulidad de los actos que dieron origen a este contrato abierto con motivo de la resolución de una inconformidad o intervención de oficio emitida por la </w:t>
      </w:r>
      <w:r w:rsidRPr="00C55FD3">
        <w:rPr>
          <w:rFonts w:ascii="Montserrat" w:hAnsi="Montserrat"/>
          <w:sz w:val="20"/>
          <w:szCs w:val="20"/>
          <w:highlight w:val="green"/>
        </w:rPr>
        <w:t>Secretaría de la Función Pública</w:t>
      </w:r>
      <w:r>
        <w:rPr>
          <w:rFonts w:ascii="Montserrat" w:hAnsi="Montserrat"/>
          <w:sz w:val="20"/>
          <w:szCs w:val="20"/>
        </w:rPr>
        <w:t>.</w:t>
      </w:r>
    </w:p>
    <w:p w14:paraId="0CCD0025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2F8B4596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0CF96389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CB3C56">
        <w:rPr>
          <w:rFonts w:ascii="Montserrat" w:hAnsi="Montserrat"/>
          <w:b/>
          <w:color w:val="000000" w:themeColor="text1"/>
          <w:sz w:val="20"/>
          <w:szCs w:val="20"/>
        </w:rPr>
        <w:t>CONFIDENCIALIDAD</w:t>
      </w:r>
    </w:p>
    <w:p w14:paraId="566C42A7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1245F03D" w14:textId="51FEAEC4" w:rsidR="00896417" w:rsidRPr="006A5E04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6A5E04">
        <w:rPr>
          <w:rFonts w:ascii="Montserrat" w:hAnsi="Montserrat"/>
          <w:sz w:val="20"/>
          <w:szCs w:val="20"/>
        </w:rPr>
        <w:t>E</w:t>
      </w:r>
      <w:r>
        <w:rPr>
          <w:rFonts w:ascii="Montserrat" w:hAnsi="Montserrat"/>
          <w:sz w:val="20"/>
          <w:szCs w:val="20"/>
        </w:rPr>
        <w:t xml:space="preserve">l </w:t>
      </w:r>
      <w:r w:rsidR="00C03993">
        <w:rPr>
          <w:rFonts w:ascii="Montserrat" w:hAnsi="Montserrat"/>
          <w:sz w:val="20"/>
          <w:szCs w:val="20"/>
        </w:rPr>
        <w:t>P</w:t>
      </w:r>
      <w:r>
        <w:rPr>
          <w:rFonts w:ascii="Montserrat" w:hAnsi="Montserrat"/>
          <w:sz w:val="20"/>
          <w:szCs w:val="20"/>
        </w:rPr>
        <w:t xml:space="preserve">restador de </w:t>
      </w:r>
      <w:r w:rsidR="00C03993">
        <w:rPr>
          <w:rFonts w:ascii="Montserrat" w:hAnsi="Montserrat"/>
          <w:sz w:val="20"/>
          <w:szCs w:val="20"/>
        </w:rPr>
        <w:t>S</w:t>
      </w:r>
      <w:r>
        <w:rPr>
          <w:rFonts w:ascii="Montserrat" w:hAnsi="Montserrat"/>
          <w:sz w:val="20"/>
          <w:szCs w:val="20"/>
        </w:rPr>
        <w:t xml:space="preserve">ervicios </w:t>
      </w:r>
      <w:r w:rsidRPr="006A5E04">
        <w:rPr>
          <w:rFonts w:ascii="Montserrat" w:hAnsi="Montserrat"/>
          <w:sz w:val="20"/>
          <w:szCs w:val="20"/>
        </w:rPr>
        <w:t xml:space="preserve">se obliga a guardar en estricta confidencialidad toda la información que le sea proporcionada por </w:t>
      </w:r>
      <w:r>
        <w:rPr>
          <w:rFonts w:ascii="Montserrat" w:hAnsi="Montserrat"/>
          <w:sz w:val="20"/>
          <w:szCs w:val="20"/>
        </w:rPr>
        <w:t xml:space="preserve">la USICAMM </w:t>
      </w:r>
      <w:r w:rsidRPr="006A5E04">
        <w:rPr>
          <w:rFonts w:ascii="Montserrat" w:hAnsi="Montserrat"/>
          <w:sz w:val="20"/>
          <w:szCs w:val="20"/>
        </w:rPr>
        <w:t>para el cumplimiento del objeto de</w:t>
      </w:r>
      <w:r>
        <w:rPr>
          <w:rFonts w:ascii="Montserrat" w:hAnsi="Montserrat"/>
          <w:sz w:val="20"/>
          <w:szCs w:val="20"/>
        </w:rPr>
        <w:t>l instrumento jurídico</w:t>
      </w:r>
      <w:r w:rsidRPr="006A5E04">
        <w:rPr>
          <w:rFonts w:ascii="Montserrat" w:hAnsi="Montserrat"/>
          <w:sz w:val="20"/>
          <w:szCs w:val="20"/>
        </w:rPr>
        <w:t>, por lo que por ningún motivo podrá revelar o divulgar por ningún medio los datos o información utilizada o que derive del instrumento</w:t>
      </w:r>
      <w:r>
        <w:rPr>
          <w:rFonts w:ascii="Montserrat" w:hAnsi="Montserrat"/>
          <w:sz w:val="20"/>
          <w:szCs w:val="20"/>
        </w:rPr>
        <w:t xml:space="preserve"> jurídico</w:t>
      </w:r>
      <w:r w:rsidRPr="006A5E04">
        <w:rPr>
          <w:rFonts w:ascii="Montserrat" w:hAnsi="Montserrat"/>
          <w:sz w:val="20"/>
          <w:szCs w:val="20"/>
        </w:rPr>
        <w:t>, ya sea por sí mismo o a través de sus empleados, filiales, subcontratistas o cualquier otra persona física o moral que emplee, contrate o comisione.</w:t>
      </w:r>
    </w:p>
    <w:p w14:paraId="3DC10B3D" w14:textId="7ADFA148" w:rsidR="00896417" w:rsidRPr="006A5E04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6A5E04">
        <w:rPr>
          <w:rFonts w:ascii="Montserrat" w:hAnsi="Montserrat"/>
          <w:sz w:val="20"/>
          <w:szCs w:val="20"/>
        </w:rPr>
        <w:t>E</w:t>
      </w:r>
      <w:r>
        <w:rPr>
          <w:rFonts w:ascii="Montserrat" w:hAnsi="Montserrat"/>
          <w:sz w:val="20"/>
          <w:szCs w:val="20"/>
        </w:rPr>
        <w:t xml:space="preserve">l </w:t>
      </w:r>
      <w:r w:rsidR="00C03993">
        <w:rPr>
          <w:rFonts w:ascii="Montserrat" w:hAnsi="Montserrat"/>
          <w:sz w:val="20"/>
          <w:szCs w:val="20"/>
        </w:rPr>
        <w:t>P</w:t>
      </w:r>
      <w:r>
        <w:rPr>
          <w:rFonts w:ascii="Montserrat" w:hAnsi="Montserrat"/>
          <w:sz w:val="20"/>
          <w:szCs w:val="20"/>
        </w:rPr>
        <w:t xml:space="preserve">restador de </w:t>
      </w:r>
      <w:r w:rsidR="00C03993">
        <w:rPr>
          <w:rFonts w:ascii="Montserrat" w:hAnsi="Montserrat"/>
          <w:sz w:val="20"/>
          <w:szCs w:val="20"/>
        </w:rPr>
        <w:t>S</w:t>
      </w:r>
      <w:r>
        <w:rPr>
          <w:rFonts w:ascii="Montserrat" w:hAnsi="Montserrat"/>
          <w:sz w:val="20"/>
          <w:szCs w:val="20"/>
        </w:rPr>
        <w:t xml:space="preserve">ervicios </w:t>
      </w:r>
      <w:r w:rsidRPr="006A5E04">
        <w:rPr>
          <w:rFonts w:ascii="Montserrat" w:hAnsi="Montserrat"/>
          <w:sz w:val="20"/>
          <w:szCs w:val="20"/>
        </w:rPr>
        <w:t xml:space="preserve">garantiza que dicha información será revelada a sus empleados, filiales o subcontratistas, exclusivamente en la medida que necesiten conocerla para el cumplimiento de los </w:t>
      </w:r>
      <w:r w:rsidRPr="006A5E04">
        <w:rPr>
          <w:rFonts w:ascii="Montserrat" w:hAnsi="Montserrat"/>
          <w:sz w:val="20"/>
          <w:szCs w:val="20"/>
        </w:rPr>
        <w:lastRenderedPageBreak/>
        <w:t>servicios objeto de</w:t>
      </w:r>
      <w:r>
        <w:rPr>
          <w:rFonts w:ascii="Montserrat" w:hAnsi="Montserrat"/>
          <w:sz w:val="20"/>
          <w:szCs w:val="20"/>
        </w:rPr>
        <w:t>l instrumento jurídico</w:t>
      </w:r>
      <w:r w:rsidRPr="006A5E04">
        <w:rPr>
          <w:rFonts w:ascii="Montserrat" w:hAnsi="Montserrat"/>
          <w:sz w:val="20"/>
          <w:szCs w:val="20"/>
        </w:rPr>
        <w:t xml:space="preserve">, así como a no hacerla del conocimiento de ninguna otra persona, a menos que haya obtenido autorización previa por escrito de </w:t>
      </w:r>
      <w:r>
        <w:rPr>
          <w:rFonts w:ascii="Montserrat" w:hAnsi="Montserrat"/>
          <w:sz w:val="20"/>
          <w:szCs w:val="20"/>
        </w:rPr>
        <w:t>la USICAMM</w:t>
      </w:r>
      <w:r w:rsidRPr="006A5E04">
        <w:rPr>
          <w:rFonts w:ascii="Montserrat" w:hAnsi="Montserrat"/>
          <w:sz w:val="20"/>
          <w:szCs w:val="20"/>
        </w:rPr>
        <w:t>.</w:t>
      </w:r>
    </w:p>
    <w:p w14:paraId="31D8EAF1" w14:textId="77777777" w:rsidR="00896417" w:rsidRPr="006A5E04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69B9F9D6" w14:textId="77777777" w:rsidR="00896417" w:rsidRPr="006A5E04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6A5E04">
        <w:rPr>
          <w:rFonts w:ascii="Montserrat" w:hAnsi="Montserrat"/>
          <w:sz w:val="20"/>
          <w:szCs w:val="20"/>
        </w:rPr>
        <w:t xml:space="preserve">Para cumplir con las obligaciones </w:t>
      </w:r>
      <w:r>
        <w:rPr>
          <w:rFonts w:ascii="Montserrat" w:hAnsi="Montserrat"/>
          <w:sz w:val="20"/>
          <w:szCs w:val="20"/>
        </w:rPr>
        <w:t>antes referidas</w:t>
      </w:r>
      <w:r w:rsidRPr="006A5E04">
        <w:rPr>
          <w:rFonts w:ascii="Montserrat" w:hAnsi="Montserrat"/>
          <w:sz w:val="20"/>
          <w:szCs w:val="20"/>
        </w:rPr>
        <w:t xml:space="preserve">, </w:t>
      </w:r>
      <w:r>
        <w:rPr>
          <w:rFonts w:ascii="Montserrat" w:hAnsi="Montserrat"/>
          <w:sz w:val="20"/>
          <w:szCs w:val="20"/>
        </w:rPr>
        <w:t xml:space="preserve">el prestador de servicios </w:t>
      </w:r>
      <w:r w:rsidRPr="006A5E04">
        <w:rPr>
          <w:rFonts w:ascii="Montserrat" w:hAnsi="Montserrat"/>
          <w:sz w:val="20"/>
          <w:szCs w:val="20"/>
        </w:rPr>
        <w:t>se obliga a llevar a cabo todas las medidas necesarias para asegurar que sus empleados, filiales, subcontratistas o cualquier otra persona física o moral que emplee, contrate o comisione, mantenga la información y documentación de la que tenga conocimiento, con la más estricta confidencialidad, incluida en forma enunciativa y no limitativa, la celebración de contratos, convenios u otros instrumentos jurídicos que considere necesarios con la finalidad de establecer medidas de seguridad que garanticen la confidencialidad.</w:t>
      </w:r>
    </w:p>
    <w:p w14:paraId="1EB2823A" w14:textId="77777777" w:rsidR="00896417" w:rsidRPr="006A5E04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413AABBC" w14:textId="77777777" w:rsidR="00896417" w:rsidRPr="006A5E04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L</w:t>
      </w:r>
      <w:r w:rsidRPr="006A5E04">
        <w:rPr>
          <w:rFonts w:ascii="Montserrat" w:hAnsi="Montserrat"/>
          <w:sz w:val="20"/>
          <w:szCs w:val="20"/>
        </w:rPr>
        <w:t xml:space="preserve">a obligación de confidencialidad surtirá sus efectos a partir de la fecha de firma del </w:t>
      </w:r>
      <w:r>
        <w:rPr>
          <w:rFonts w:ascii="Montserrat" w:hAnsi="Montserrat"/>
          <w:sz w:val="20"/>
          <w:szCs w:val="20"/>
        </w:rPr>
        <w:t xml:space="preserve">instrumento jurídico </w:t>
      </w:r>
      <w:r w:rsidRPr="006A5E04">
        <w:rPr>
          <w:rFonts w:ascii="Montserrat" w:hAnsi="Montserrat"/>
          <w:sz w:val="20"/>
          <w:szCs w:val="20"/>
        </w:rPr>
        <w:t xml:space="preserve">y hasta por 10 (diez) años contados a partir de la fecha de su terminación o rescisión. Lo anterior, sin perjuicio de lo dispuesto por la Ley Federal de Transparencia y Acceso a la Información Pública, la Ley General de </w:t>
      </w:r>
      <w:r>
        <w:rPr>
          <w:rFonts w:ascii="Montserrat" w:hAnsi="Montserrat"/>
          <w:sz w:val="20"/>
          <w:szCs w:val="20"/>
        </w:rPr>
        <w:t xml:space="preserve">Protección de Datos Personales en Posesión de Sujetos Obligados </w:t>
      </w:r>
      <w:r w:rsidRPr="006A5E04">
        <w:rPr>
          <w:rFonts w:ascii="Montserrat" w:hAnsi="Montserrat"/>
          <w:sz w:val="20"/>
          <w:szCs w:val="20"/>
        </w:rPr>
        <w:t>y demás disposiciones vigentes aplicables en la materia.</w:t>
      </w:r>
    </w:p>
    <w:p w14:paraId="02DB1BC6" w14:textId="77777777" w:rsidR="00896417" w:rsidRPr="006A5E04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2AC5318E" w14:textId="2AF43FC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6A5E04">
        <w:rPr>
          <w:rFonts w:ascii="Montserrat" w:hAnsi="Montserrat"/>
          <w:sz w:val="20"/>
          <w:szCs w:val="20"/>
        </w:rPr>
        <w:t>E</w:t>
      </w:r>
      <w:r>
        <w:rPr>
          <w:rFonts w:ascii="Montserrat" w:hAnsi="Montserrat"/>
          <w:sz w:val="20"/>
          <w:szCs w:val="20"/>
        </w:rPr>
        <w:t xml:space="preserve">l </w:t>
      </w:r>
      <w:r w:rsidR="00C03993">
        <w:rPr>
          <w:rFonts w:ascii="Montserrat" w:hAnsi="Montserrat"/>
          <w:sz w:val="20"/>
          <w:szCs w:val="20"/>
        </w:rPr>
        <w:t>P</w:t>
      </w:r>
      <w:r>
        <w:rPr>
          <w:rFonts w:ascii="Montserrat" w:hAnsi="Montserrat"/>
          <w:sz w:val="20"/>
          <w:szCs w:val="20"/>
        </w:rPr>
        <w:t xml:space="preserve">restador de </w:t>
      </w:r>
      <w:r w:rsidR="00C03993">
        <w:rPr>
          <w:rFonts w:ascii="Montserrat" w:hAnsi="Montserrat"/>
          <w:sz w:val="20"/>
          <w:szCs w:val="20"/>
        </w:rPr>
        <w:t>S</w:t>
      </w:r>
      <w:r>
        <w:rPr>
          <w:rFonts w:ascii="Montserrat" w:hAnsi="Montserrat"/>
          <w:sz w:val="20"/>
          <w:szCs w:val="20"/>
        </w:rPr>
        <w:t xml:space="preserve">ervicios de obliga a </w:t>
      </w:r>
      <w:r w:rsidRPr="006A5E04">
        <w:rPr>
          <w:rFonts w:ascii="Montserrat" w:hAnsi="Montserrat"/>
          <w:sz w:val="20"/>
          <w:szCs w:val="20"/>
        </w:rPr>
        <w:t>que</w:t>
      </w:r>
      <w:r>
        <w:rPr>
          <w:rFonts w:ascii="Montserrat" w:hAnsi="Montserrat"/>
          <w:sz w:val="20"/>
          <w:szCs w:val="20"/>
        </w:rPr>
        <w:t>,</w:t>
      </w:r>
      <w:r w:rsidRPr="006A5E04">
        <w:rPr>
          <w:rFonts w:ascii="Montserrat" w:hAnsi="Montserrat"/>
          <w:sz w:val="20"/>
          <w:szCs w:val="20"/>
        </w:rPr>
        <w:t xml:space="preserve"> en caso de que sus empleados, filiales, subcontratistas o cualquier otra persona física o moral que emplee, contrate o comisione, incumpla con lo pactado, </w:t>
      </w:r>
      <w:r>
        <w:rPr>
          <w:rFonts w:ascii="Montserrat" w:hAnsi="Montserrat"/>
          <w:sz w:val="20"/>
          <w:szCs w:val="20"/>
        </w:rPr>
        <w:t xml:space="preserve">la USICAMM </w:t>
      </w:r>
      <w:r w:rsidRPr="006A5E04">
        <w:rPr>
          <w:rFonts w:ascii="Montserrat" w:hAnsi="Montserrat"/>
          <w:sz w:val="20"/>
          <w:szCs w:val="20"/>
        </w:rPr>
        <w:t xml:space="preserve">podrá </w:t>
      </w:r>
      <w:r>
        <w:rPr>
          <w:rFonts w:ascii="Montserrat" w:hAnsi="Montserrat"/>
          <w:sz w:val="20"/>
          <w:szCs w:val="20"/>
        </w:rPr>
        <w:t>rescindir el instrumento jurídico.</w:t>
      </w:r>
    </w:p>
    <w:p w14:paraId="6A0AD806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D0E3AF1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65F80471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CB3C56">
        <w:rPr>
          <w:rFonts w:ascii="Montserrat" w:hAnsi="Montserrat"/>
          <w:b/>
          <w:color w:val="000000" w:themeColor="text1"/>
          <w:sz w:val="20"/>
          <w:szCs w:val="20"/>
        </w:rPr>
        <w:t>FORMA DE PAGO</w:t>
      </w:r>
    </w:p>
    <w:p w14:paraId="76CF5B88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0BF7739C" w14:textId="592CC202" w:rsidR="00896417" w:rsidRPr="00C57BAE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commentRangeStart w:id="5752"/>
      <w:r w:rsidRPr="00C55FD3">
        <w:rPr>
          <w:rFonts w:ascii="Montserrat" w:hAnsi="Montserrat"/>
          <w:sz w:val="20"/>
          <w:szCs w:val="20"/>
          <w:highlight w:val="yellow"/>
        </w:rPr>
        <w:t>La contraprestaci</w:t>
      </w:r>
      <w:r w:rsidRPr="00C55FD3">
        <w:rPr>
          <w:rFonts w:ascii="Montserrat" w:hAnsi="Montserrat" w:hint="eastAsia"/>
          <w:sz w:val="20"/>
          <w:szCs w:val="20"/>
          <w:highlight w:val="yellow"/>
        </w:rPr>
        <w:t>ó</w:t>
      </w:r>
      <w:r w:rsidRPr="00C55FD3">
        <w:rPr>
          <w:rFonts w:ascii="Montserrat" w:hAnsi="Montserrat"/>
          <w:sz w:val="20"/>
          <w:szCs w:val="20"/>
          <w:highlight w:val="yellow"/>
        </w:rPr>
        <w:t>n por los servicios prestados ser</w:t>
      </w:r>
      <w:r w:rsidRPr="00C55FD3">
        <w:rPr>
          <w:rFonts w:ascii="Montserrat" w:hAnsi="Montserrat" w:hint="eastAsia"/>
          <w:sz w:val="20"/>
          <w:szCs w:val="20"/>
          <w:highlight w:val="yellow"/>
        </w:rPr>
        <w:t>á</w:t>
      </w:r>
      <w:r w:rsidRPr="00C55FD3">
        <w:rPr>
          <w:rFonts w:ascii="Montserrat" w:hAnsi="Montserrat"/>
          <w:sz w:val="20"/>
          <w:szCs w:val="20"/>
          <w:highlight w:val="yellow"/>
        </w:rPr>
        <w:t xml:space="preserve"> pagada previa </w:t>
      </w:r>
      <w:commentRangeEnd w:id="5752"/>
      <w:r w:rsidR="007E445E" w:rsidRPr="00C55FD3">
        <w:rPr>
          <w:rStyle w:val="Refdecomentario"/>
          <w:highlight w:val="yellow"/>
        </w:rPr>
        <w:commentReference w:id="5752"/>
      </w:r>
      <w:r w:rsidRPr="00C57BAE">
        <w:rPr>
          <w:rFonts w:ascii="Montserrat" w:hAnsi="Montserrat"/>
          <w:sz w:val="20"/>
          <w:szCs w:val="20"/>
        </w:rPr>
        <w:t xml:space="preserve">prestación de los </w:t>
      </w:r>
      <w:r>
        <w:rPr>
          <w:rFonts w:ascii="Montserrat" w:hAnsi="Montserrat"/>
          <w:sz w:val="20"/>
          <w:szCs w:val="20"/>
        </w:rPr>
        <w:t xml:space="preserve">mismos </w:t>
      </w:r>
      <w:r w:rsidRPr="00C57BAE">
        <w:rPr>
          <w:rFonts w:ascii="Montserrat" w:hAnsi="Montserrat"/>
          <w:sz w:val="20"/>
          <w:szCs w:val="20"/>
        </w:rPr>
        <w:t xml:space="preserve">y entrega de los productos indicados conforme al calendario establecido en el </w:t>
      </w:r>
      <w:r>
        <w:rPr>
          <w:rFonts w:ascii="Montserrat" w:hAnsi="Montserrat"/>
          <w:sz w:val="20"/>
          <w:szCs w:val="20"/>
        </w:rPr>
        <w:t xml:space="preserve">presente </w:t>
      </w:r>
      <w:r w:rsidRPr="00C57BAE">
        <w:rPr>
          <w:rFonts w:ascii="Montserrat" w:hAnsi="Montserrat"/>
          <w:sz w:val="20"/>
          <w:szCs w:val="20"/>
        </w:rPr>
        <w:t xml:space="preserve">Anexo </w:t>
      </w:r>
      <w:r>
        <w:rPr>
          <w:rFonts w:ascii="Montserrat" w:hAnsi="Montserrat"/>
          <w:sz w:val="20"/>
          <w:szCs w:val="20"/>
        </w:rPr>
        <w:t xml:space="preserve">Técnico, por parte del </w:t>
      </w:r>
      <w:r w:rsidR="00C03993">
        <w:rPr>
          <w:rFonts w:ascii="Montserrat" w:hAnsi="Montserrat"/>
          <w:sz w:val="20"/>
          <w:szCs w:val="20"/>
        </w:rPr>
        <w:t>P</w:t>
      </w:r>
      <w:r>
        <w:rPr>
          <w:rFonts w:ascii="Montserrat" w:hAnsi="Montserrat"/>
          <w:sz w:val="20"/>
          <w:szCs w:val="20"/>
        </w:rPr>
        <w:t xml:space="preserve">restador de </w:t>
      </w:r>
      <w:r w:rsidR="00C03993">
        <w:rPr>
          <w:rFonts w:ascii="Montserrat" w:hAnsi="Montserrat"/>
          <w:sz w:val="20"/>
          <w:szCs w:val="20"/>
        </w:rPr>
        <w:t>S</w:t>
      </w:r>
      <w:r>
        <w:rPr>
          <w:rFonts w:ascii="Montserrat" w:hAnsi="Montserrat"/>
          <w:sz w:val="20"/>
          <w:szCs w:val="20"/>
        </w:rPr>
        <w:t xml:space="preserve">ervicios </w:t>
      </w:r>
      <w:r w:rsidRPr="00C57BAE">
        <w:rPr>
          <w:rFonts w:ascii="Montserrat" w:hAnsi="Montserrat"/>
          <w:sz w:val="20"/>
          <w:szCs w:val="20"/>
        </w:rPr>
        <w:t>a entera satisfacción de</w:t>
      </w:r>
      <w:r>
        <w:rPr>
          <w:rFonts w:ascii="Montserrat" w:hAnsi="Montserrat"/>
          <w:sz w:val="20"/>
          <w:szCs w:val="20"/>
        </w:rPr>
        <w:t xml:space="preserve"> </w:t>
      </w:r>
      <w:r w:rsidRPr="00C57BAE">
        <w:rPr>
          <w:rFonts w:ascii="Montserrat" w:hAnsi="Montserrat"/>
          <w:sz w:val="20"/>
          <w:szCs w:val="20"/>
        </w:rPr>
        <w:t>l</w:t>
      </w:r>
      <w:r>
        <w:rPr>
          <w:rFonts w:ascii="Montserrat" w:hAnsi="Montserrat"/>
          <w:sz w:val="20"/>
          <w:szCs w:val="20"/>
        </w:rPr>
        <w:t>a USICAMM</w:t>
      </w:r>
      <w:r w:rsidRPr="00C57BAE">
        <w:rPr>
          <w:rFonts w:ascii="Montserrat" w:hAnsi="Montserrat"/>
          <w:sz w:val="20"/>
          <w:szCs w:val="20"/>
        </w:rPr>
        <w:t>.</w:t>
      </w:r>
      <w:r>
        <w:rPr>
          <w:rFonts w:ascii="Montserrat" w:hAnsi="Montserrat"/>
          <w:sz w:val="20"/>
          <w:szCs w:val="20"/>
        </w:rPr>
        <w:t xml:space="preserve"> </w:t>
      </w:r>
      <w:r w:rsidRPr="00C57BAE">
        <w:rPr>
          <w:rFonts w:ascii="Montserrat" w:hAnsi="Montserrat"/>
          <w:sz w:val="20"/>
          <w:szCs w:val="20"/>
        </w:rPr>
        <w:t xml:space="preserve">Se entenderá que </w:t>
      </w:r>
      <w:r>
        <w:rPr>
          <w:rFonts w:ascii="Montserrat" w:hAnsi="Montserrat"/>
          <w:sz w:val="20"/>
          <w:szCs w:val="20"/>
        </w:rPr>
        <w:t xml:space="preserve">la USICAMM </w:t>
      </w:r>
      <w:r w:rsidRPr="00C57BAE">
        <w:rPr>
          <w:rFonts w:ascii="Montserrat" w:hAnsi="Montserrat"/>
          <w:sz w:val="20"/>
          <w:szCs w:val="20"/>
        </w:rPr>
        <w:t xml:space="preserve">recibe a entera satisfacción los servicios y productos, una vez que le sean prestados y entregados por </w:t>
      </w:r>
      <w:r>
        <w:rPr>
          <w:rFonts w:ascii="Montserrat" w:hAnsi="Montserrat"/>
          <w:sz w:val="20"/>
          <w:szCs w:val="20"/>
        </w:rPr>
        <w:t xml:space="preserve">parte del prestador de servicios, </w:t>
      </w:r>
      <w:r w:rsidRPr="00C57BAE">
        <w:rPr>
          <w:rFonts w:ascii="Montserrat" w:hAnsi="Montserrat"/>
          <w:sz w:val="20"/>
          <w:szCs w:val="20"/>
        </w:rPr>
        <w:t xml:space="preserve">sean validados y aprobados por </w:t>
      </w:r>
      <w:r>
        <w:rPr>
          <w:rFonts w:ascii="Montserrat" w:hAnsi="Montserrat"/>
          <w:sz w:val="20"/>
          <w:szCs w:val="20"/>
        </w:rPr>
        <w:t xml:space="preserve">los </w:t>
      </w:r>
      <w:r w:rsidRPr="00C57BAE">
        <w:rPr>
          <w:rFonts w:ascii="Montserrat" w:hAnsi="Montserrat"/>
          <w:sz w:val="20"/>
          <w:szCs w:val="20"/>
        </w:rPr>
        <w:t>Administrador</w:t>
      </w:r>
      <w:r>
        <w:rPr>
          <w:rFonts w:ascii="Montserrat" w:hAnsi="Montserrat"/>
          <w:sz w:val="20"/>
          <w:szCs w:val="20"/>
        </w:rPr>
        <w:t xml:space="preserve">es del instrumento jurídico </w:t>
      </w:r>
      <w:r w:rsidRPr="00C57BAE">
        <w:rPr>
          <w:rFonts w:ascii="Montserrat" w:hAnsi="Montserrat"/>
          <w:sz w:val="20"/>
          <w:szCs w:val="20"/>
        </w:rPr>
        <w:t>y notifiqu</w:t>
      </w:r>
      <w:r>
        <w:rPr>
          <w:rFonts w:ascii="Montserrat" w:hAnsi="Montserrat"/>
          <w:sz w:val="20"/>
          <w:szCs w:val="20"/>
        </w:rPr>
        <w:t>en por escrito su conformidad al prestador de servicios.</w:t>
      </w:r>
    </w:p>
    <w:p w14:paraId="2F1ADD3F" w14:textId="77777777" w:rsidR="00896417" w:rsidRPr="00C57BAE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4A68EDB" w14:textId="3401FD46" w:rsidR="00896417" w:rsidRPr="00C57BAE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El </w:t>
      </w:r>
      <w:r w:rsidR="00C03993">
        <w:rPr>
          <w:rFonts w:ascii="Montserrat" w:hAnsi="Montserrat"/>
          <w:sz w:val="20"/>
          <w:szCs w:val="20"/>
        </w:rPr>
        <w:t>P</w:t>
      </w:r>
      <w:r>
        <w:rPr>
          <w:rFonts w:ascii="Montserrat" w:hAnsi="Montserrat"/>
          <w:sz w:val="20"/>
          <w:szCs w:val="20"/>
        </w:rPr>
        <w:t xml:space="preserve">restador de </w:t>
      </w:r>
      <w:r w:rsidR="00C03993">
        <w:rPr>
          <w:rFonts w:ascii="Montserrat" w:hAnsi="Montserrat"/>
          <w:sz w:val="20"/>
          <w:szCs w:val="20"/>
        </w:rPr>
        <w:t>S</w:t>
      </w:r>
      <w:r>
        <w:rPr>
          <w:rFonts w:ascii="Montserrat" w:hAnsi="Montserrat"/>
          <w:sz w:val="20"/>
          <w:szCs w:val="20"/>
        </w:rPr>
        <w:t>ervicios</w:t>
      </w:r>
      <w:r w:rsidRPr="00C57BAE">
        <w:rPr>
          <w:rFonts w:ascii="Montserrat" w:hAnsi="Montserrat"/>
          <w:sz w:val="20"/>
          <w:szCs w:val="20"/>
        </w:rPr>
        <w:t xml:space="preserve"> se obliga a entregar a </w:t>
      </w:r>
      <w:r>
        <w:rPr>
          <w:rFonts w:ascii="Montserrat" w:hAnsi="Montserrat"/>
          <w:sz w:val="20"/>
          <w:szCs w:val="20"/>
        </w:rPr>
        <w:t xml:space="preserve">la USICAMM </w:t>
      </w:r>
      <w:r w:rsidRPr="00C57BAE">
        <w:rPr>
          <w:rFonts w:ascii="Montserrat" w:hAnsi="Montserrat"/>
          <w:sz w:val="20"/>
          <w:szCs w:val="20"/>
        </w:rPr>
        <w:t>la representación impresa y los archivos PDF y XML de los Comprobantes Fiscales Digitales (CFDI), mismos que deberán contener todos los datos y requisitos fiscales aplicables, incluyendo el desglose, traslado y retención de los impuestos que correspondan en cada caso.</w:t>
      </w:r>
    </w:p>
    <w:p w14:paraId="74C340A5" w14:textId="77777777" w:rsidR="00896417" w:rsidRPr="00C57BAE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0193F906" w14:textId="77777777" w:rsidR="00896417" w:rsidRPr="00C57BAE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C57BAE">
        <w:rPr>
          <w:rFonts w:ascii="Montserrat" w:hAnsi="Montserrat"/>
          <w:sz w:val="20"/>
          <w:szCs w:val="20"/>
        </w:rPr>
        <w:lastRenderedPageBreak/>
        <w:t xml:space="preserve">Una vez que </w:t>
      </w:r>
      <w:r>
        <w:rPr>
          <w:rFonts w:ascii="Montserrat" w:hAnsi="Montserrat"/>
          <w:sz w:val="20"/>
          <w:szCs w:val="20"/>
        </w:rPr>
        <w:t xml:space="preserve">la USICAMM </w:t>
      </w:r>
      <w:r w:rsidRPr="00C57BAE">
        <w:rPr>
          <w:rFonts w:ascii="Montserrat" w:hAnsi="Montserrat"/>
          <w:sz w:val="20"/>
          <w:szCs w:val="20"/>
        </w:rPr>
        <w:t>valide los C</w:t>
      </w:r>
      <w:r>
        <w:rPr>
          <w:rFonts w:ascii="Montserrat" w:hAnsi="Montserrat"/>
          <w:sz w:val="20"/>
          <w:szCs w:val="20"/>
        </w:rPr>
        <w:t>FDI</w:t>
      </w:r>
      <w:r w:rsidRPr="00C57BAE">
        <w:rPr>
          <w:rFonts w:ascii="Montserrat" w:hAnsi="Montserrat"/>
          <w:sz w:val="20"/>
          <w:szCs w:val="20"/>
        </w:rPr>
        <w:t xml:space="preserve">, se procederá a su pago dentro de los 20 (veinte) días naturales siguientes, mediante transferencia electrónica a la cuenta bancaria que indique y acredite </w:t>
      </w:r>
      <w:r>
        <w:rPr>
          <w:rFonts w:ascii="Montserrat" w:hAnsi="Montserrat"/>
          <w:sz w:val="20"/>
          <w:szCs w:val="20"/>
        </w:rPr>
        <w:t>el prestador de servicios</w:t>
      </w:r>
      <w:r w:rsidRPr="00C57BAE">
        <w:rPr>
          <w:rFonts w:ascii="Montserrat" w:hAnsi="Montserrat"/>
          <w:sz w:val="20"/>
          <w:szCs w:val="20"/>
        </w:rPr>
        <w:t>.</w:t>
      </w:r>
    </w:p>
    <w:p w14:paraId="24C5110E" w14:textId="77777777" w:rsidR="00896417" w:rsidRPr="00C57BAE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72C1091" w14:textId="792DB03C" w:rsidR="00896417" w:rsidRPr="00C57BAE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C57BAE">
        <w:rPr>
          <w:rFonts w:ascii="Montserrat" w:hAnsi="Montserrat"/>
          <w:sz w:val="20"/>
          <w:szCs w:val="20"/>
        </w:rPr>
        <w:t>En caso de errores, deficiencias o inconsistencias en los C</w:t>
      </w:r>
      <w:r>
        <w:rPr>
          <w:rFonts w:ascii="Montserrat" w:hAnsi="Montserrat"/>
          <w:sz w:val="20"/>
          <w:szCs w:val="20"/>
        </w:rPr>
        <w:t>FDI</w:t>
      </w:r>
      <w:r w:rsidRPr="00C57BAE">
        <w:rPr>
          <w:rFonts w:ascii="Montserrat" w:hAnsi="Montserrat"/>
          <w:sz w:val="20"/>
          <w:szCs w:val="20"/>
        </w:rPr>
        <w:t xml:space="preserve">, </w:t>
      </w:r>
      <w:r>
        <w:rPr>
          <w:rFonts w:ascii="Montserrat" w:hAnsi="Montserrat"/>
          <w:sz w:val="20"/>
          <w:szCs w:val="20"/>
        </w:rPr>
        <w:t>la USICAMM</w:t>
      </w:r>
      <w:r w:rsidRPr="00C57BAE"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 xml:space="preserve">indicará por escrito al prestador de servicios, </w:t>
      </w:r>
      <w:r w:rsidRPr="00C57BAE">
        <w:rPr>
          <w:rFonts w:ascii="Montserrat" w:hAnsi="Montserrat"/>
          <w:sz w:val="20"/>
          <w:szCs w:val="20"/>
        </w:rPr>
        <w:t xml:space="preserve">los errores, deficiencias o inconsistencias que deberá corregir, en el entendido de que el periodo que transcurra a partir de la entrega de dichos documentos y hasta que </w:t>
      </w:r>
      <w:r>
        <w:rPr>
          <w:rFonts w:ascii="Montserrat" w:hAnsi="Montserrat"/>
          <w:sz w:val="20"/>
          <w:szCs w:val="20"/>
        </w:rPr>
        <w:t xml:space="preserve">el </w:t>
      </w:r>
      <w:r w:rsidR="00C03993">
        <w:rPr>
          <w:rFonts w:ascii="Montserrat" w:hAnsi="Montserrat"/>
          <w:sz w:val="20"/>
          <w:szCs w:val="20"/>
        </w:rPr>
        <w:t>P</w:t>
      </w:r>
      <w:r>
        <w:rPr>
          <w:rFonts w:ascii="Montserrat" w:hAnsi="Montserrat"/>
          <w:sz w:val="20"/>
          <w:szCs w:val="20"/>
        </w:rPr>
        <w:t xml:space="preserve">restador de </w:t>
      </w:r>
      <w:r w:rsidR="00C03993">
        <w:rPr>
          <w:rFonts w:ascii="Montserrat" w:hAnsi="Montserrat"/>
          <w:sz w:val="20"/>
          <w:szCs w:val="20"/>
        </w:rPr>
        <w:t>S</w:t>
      </w:r>
      <w:r>
        <w:rPr>
          <w:rFonts w:ascii="Montserrat" w:hAnsi="Montserrat"/>
          <w:sz w:val="20"/>
          <w:szCs w:val="20"/>
        </w:rPr>
        <w:t xml:space="preserve">ervicios </w:t>
      </w:r>
      <w:r w:rsidRPr="00C57BAE">
        <w:rPr>
          <w:rFonts w:ascii="Montserrat" w:hAnsi="Montserrat"/>
          <w:sz w:val="20"/>
          <w:szCs w:val="20"/>
        </w:rPr>
        <w:t>presente los C</w:t>
      </w:r>
      <w:r>
        <w:rPr>
          <w:rFonts w:ascii="Montserrat" w:hAnsi="Montserrat"/>
          <w:sz w:val="20"/>
          <w:szCs w:val="20"/>
        </w:rPr>
        <w:t>FDI</w:t>
      </w:r>
      <w:r w:rsidRPr="00C57BAE">
        <w:rPr>
          <w:rFonts w:ascii="Montserrat" w:hAnsi="Montserrat"/>
          <w:sz w:val="20"/>
          <w:szCs w:val="20"/>
        </w:rPr>
        <w:t xml:space="preserve"> corregidos, no se computará para efectos de</w:t>
      </w:r>
      <w:r>
        <w:rPr>
          <w:rFonts w:ascii="Montserrat" w:hAnsi="Montserrat"/>
          <w:sz w:val="20"/>
          <w:szCs w:val="20"/>
        </w:rPr>
        <w:t xml:space="preserve"> </w:t>
      </w:r>
      <w:r w:rsidRPr="00C57BAE">
        <w:rPr>
          <w:rFonts w:ascii="Montserrat" w:hAnsi="Montserrat"/>
          <w:sz w:val="20"/>
          <w:szCs w:val="20"/>
        </w:rPr>
        <w:t>l</w:t>
      </w:r>
      <w:r>
        <w:rPr>
          <w:rFonts w:ascii="Montserrat" w:hAnsi="Montserrat"/>
          <w:sz w:val="20"/>
          <w:szCs w:val="20"/>
        </w:rPr>
        <w:t>os 20 días antes mencionados</w:t>
      </w:r>
      <w:r w:rsidRPr="00C57BAE">
        <w:rPr>
          <w:rFonts w:ascii="Montserrat" w:hAnsi="Montserrat"/>
          <w:sz w:val="20"/>
          <w:szCs w:val="20"/>
        </w:rPr>
        <w:t>.</w:t>
      </w:r>
    </w:p>
    <w:p w14:paraId="30845EC9" w14:textId="77777777" w:rsidR="00896417" w:rsidRPr="00C57BAE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6135078E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C57BAE">
        <w:rPr>
          <w:rFonts w:ascii="Montserrat" w:hAnsi="Montserrat"/>
          <w:sz w:val="20"/>
          <w:szCs w:val="20"/>
        </w:rPr>
        <w:t xml:space="preserve">Sin perjuicio de lo anterior, el pago de los servicios quedará condicionado en su caso, a que </w:t>
      </w:r>
      <w:r>
        <w:rPr>
          <w:rFonts w:ascii="Montserrat" w:hAnsi="Montserrat"/>
          <w:sz w:val="20"/>
          <w:szCs w:val="20"/>
        </w:rPr>
        <w:t xml:space="preserve">el prestador de servicios </w:t>
      </w:r>
      <w:r w:rsidRPr="00C57BAE">
        <w:rPr>
          <w:rFonts w:ascii="Montserrat" w:hAnsi="Montserrat"/>
          <w:sz w:val="20"/>
          <w:szCs w:val="20"/>
        </w:rPr>
        <w:t>aplique y descuente en los C</w:t>
      </w:r>
      <w:r>
        <w:rPr>
          <w:rFonts w:ascii="Montserrat" w:hAnsi="Montserrat"/>
          <w:sz w:val="20"/>
          <w:szCs w:val="20"/>
        </w:rPr>
        <w:t>FDI</w:t>
      </w:r>
      <w:r w:rsidRPr="00C57BAE">
        <w:rPr>
          <w:rFonts w:ascii="Montserrat" w:hAnsi="Montserrat"/>
          <w:sz w:val="20"/>
          <w:szCs w:val="20"/>
        </w:rPr>
        <w:t xml:space="preserve">, las cantidades que resulten como deducciones al pago de conformidad con lo pactado en el presente </w:t>
      </w:r>
      <w:r>
        <w:rPr>
          <w:rFonts w:ascii="Montserrat" w:hAnsi="Montserrat"/>
          <w:sz w:val="20"/>
          <w:szCs w:val="20"/>
        </w:rPr>
        <w:t>Anexo Técnico.</w:t>
      </w:r>
    </w:p>
    <w:p w14:paraId="4A6FB7D0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AEB8F9D" w14:textId="77777777" w:rsidR="00896417" w:rsidRPr="00331083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79F146D5" w14:textId="77777777" w:rsidR="00896417" w:rsidRPr="00CB3C56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 w:rsidRPr="00CB3C56">
        <w:rPr>
          <w:rFonts w:ascii="Montserrat" w:hAnsi="Montserrat"/>
          <w:b/>
          <w:color w:val="000000" w:themeColor="text1"/>
          <w:sz w:val="20"/>
          <w:szCs w:val="20"/>
        </w:rPr>
        <w:t>NORMAS DE ENTREGA, CANTIDAD Y CALIDAD</w:t>
      </w:r>
    </w:p>
    <w:p w14:paraId="3837608D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F7FCEC6" w14:textId="66CF3943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El </w:t>
      </w:r>
      <w:r w:rsidR="00C03993">
        <w:rPr>
          <w:rFonts w:ascii="Montserrat" w:hAnsi="Montserrat"/>
          <w:sz w:val="20"/>
          <w:szCs w:val="20"/>
        </w:rPr>
        <w:t>P</w:t>
      </w:r>
      <w:r w:rsidRPr="007A2906">
        <w:rPr>
          <w:rFonts w:ascii="Montserrat" w:hAnsi="Montserrat"/>
          <w:sz w:val="20"/>
          <w:szCs w:val="20"/>
        </w:rPr>
        <w:t xml:space="preserve">restador de </w:t>
      </w:r>
      <w:r w:rsidR="00C03993">
        <w:rPr>
          <w:rFonts w:ascii="Montserrat" w:hAnsi="Montserrat"/>
          <w:sz w:val="20"/>
          <w:szCs w:val="20"/>
        </w:rPr>
        <w:t>S</w:t>
      </w:r>
      <w:r w:rsidRPr="007A2906">
        <w:rPr>
          <w:rFonts w:ascii="Montserrat" w:hAnsi="Montserrat"/>
          <w:sz w:val="20"/>
          <w:szCs w:val="20"/>
        </w:rPr>
        <w:t>ervicios deberá cumplir con los tiempos marcados en el presente Anexo Técnico y deberá apegarse a las cantidades y calidad solicitada</w:t>
      </w:r>
      <w:r>
        <w:rPr>
          <w:rFonts w:ascii="Montserrat" w:hAnsi="Montserrat"/>
          <w:sz w:val="20"/>
          <w:szCs w:val="20"/>
        </w:rPr>
        <w:t>s.</w:t>
      </w:r>
    </w:p>
    <w:p w14:paraId="252C5BB2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1C6865E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281DA1A9" w14:textId="77777777" w:rsidR="00896417" w:rsidRPr="00CB3C56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 w:rsidRPr="00CB3C56">
        <w:rPr>
          <w:rFonts w:ascii="Montserrat" w:hAnsi="Montserrat"/>
          <w:b/>
          <w:color w:val="000000" w:themeColor="text1"/>
          <w:sz w:val="20"/>
          <w:szCs w:val="20"/>
        </w:rPr>
        <w:t>ADMINISTRADOR DEL INSTRUMENTO JURÍDICO</w:t>
      </w:r>
    </w:p>
    <w:p w14:paraId="13CF9E40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1EF6A62A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Los administradores del Instrumento jurídico serán los Directores Generales de Promoción, Permanencia e Ingreso y Reconocimiento o quienes los sustituyan. Independientemente de las funciones o la denominación de su cargo con motivo de la implementación de la estructura orgánica de la USICAMM.</w:t>
      </w:r>
    </w:p>
    <w:p w14:paraId="77515379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05FC4E55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B55D2A5" w14:textId="77777777" w:rsidR="00896417" w:rsidRPr="00CB3C56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 w:rsidRPr="00CB3C56">
        <w:rPr>
          <w:rFonts w:ascii="Montserrat" w:hAnsi="Montserrat"/>
          <w:b/>
          <w:color w:val="000000" w:themeColor="text1"/>
          <w:sz w:val="20"/>
          <w:szCs w:val="20"/>
        </w:rPr>
        <w:t>LUGAR Y FECHA DE EMISIÓN</w:t>
      </w:r>
    </w:p>
    <w:p w14:paraId="667ECD85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299F4F65" w14:textId="1CB1263B" w:rsidR="00896417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7A2906">
        <w:rPr>
          <w:rFonts w:ascii="Montserrat" w:hAnsi="Montserrat"/>
          <w:sz w:val="20"/>
          <w:szCs w:val="20"/>
        </w:rPr>
        <w:t>Se emite el presente docume</w:t>
      </w:r>
      <w:r>
        <w:rPr>
          <w:rFonts w:ascii="Montserrat" w:hAnsi="Montserrat"/>
          <w:sz w:val="20"/>
          <w:szCs w:val="20"/>
        </w:rPr>
        <w:t xml:space="preserve">nto en la Ciudad de México, el </w:t>
      </w:r>
      <w:r w:rsidR="00490EE1">
        <w:rPr>
          <w:rFonts w:ascii="Montserrat" w:hAnsi="Montserrat"/>
          <w:sz w:val="20"/>
          <w:szCs w:val="20"/>
          <w:highlight w:val="yellow"/>
        </w:rPr>
        <w:t>XX</w:t>
      </w:r>
      <w:r w:rsidRPr="00C55FD3">
        <w:rPr>
          <w:rFonts w:ascii="Montserrat" w:hAnsi="Montserrat"/>
          <w:sz w:val="20"/>
          <w:szCs w:val="20"/>
          <w:highlight w:val="yellow"/>
        </w:rPr>
        <w:t xml:space="preserve"> de </w:t>
      </w:r>
      <w:r w:rsidR="00490EE1">
        <w:rPr>
          <w:rFonts w:ascii="Montserrat" w:hAnsi="Montserrat"/>
          <w:sz w:val="20"/>
          <w:szCs w:val="20"/>
          <w:highlight w:val="yellow"/>
        </w:rPr>
        <w:t>yyyyyyy</w:t>
      </w:r>
      <w:r w:rsidR="00490EE1" w:rsidRPr="00C55FD3">
        <w:rPr>
          <w:rFonts w:ascii="Montserrat" w:hAnsi="Montserrat"/>
          <w:sz w:val="20"/>
          <w:szCs w:val="20"/>
          <w:highlight w:val="yellow"/>
        </w:rPr>
        <w:t xml:space="preserve"> </w:t>
      </w:r>
      <w:r w:rsidRPr="00C55FD3">
        <w:rPr>
          <w:rFonts w:ascii="Montserrat" w:hAnsi="Montserrat"/>
          <w:sz w:val="20"/>
          <w:szCs w:val="20"/>
          <w:highlight w:val="yellow"/>
        </w:rPr>
        <w:t>de 20</w:t>
      </w:r>
      <w:r w:rsidR="00490EE1">
        <w:rPr>
          <w:rFonts w:ascii="Montserrat" w:hAnsi="Montserrat"/>
          <w:sz w:val="20"/>
          <w:szCs w:val="20"/>
          <w:highlight w:val="yellow"/>
        </w:rPr>
        <w:t>20</w:t>
      </w:r>
      <w:r>
        <w:rPr>
          <w:rFonts w:ascii="Montserrat" w:hAnsi="Montserrat"/>
          <w:sz w:val="20"/>
          <w:szCs w:val="20"/>
        </w:rPr>
        <w:t>.</w:t>
      </w:r>
    </w:p>
    <w:p w14:paraId="5FB594A1" w14:textId="77777777" w:rsidR="00896417" w:rsidRPr="00331083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5413D481" w14:textId="77777777" w:rsidR="00896417" w:rsidRPr="00261D0B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17CC47E9" w14:textId="77777777" w:rsidR="00896417" w:rsidRDefault="00896417" w:rsidP="00C55FD3">
      <w:pPr>
        <w:tabs>
          <w:tab w:val="left" w:pos="142"/>
        </w:tabs>
        <w:spacing w:after="0" w:line="360" w:lineRule="auto"/>
        <w:jc w:val="both"/>
      </w:pPr>
    </w:p>
    <w:p w14:paraId="07C1BE1C" w14:textId="77777777" w:rsidR="00896417" w:rsidRPr="00261D0B" w:rsidRDefault="00896417" w:rsidP="00C55FD3">
      <w:pPr>
        <w:tabs>
          <w:tab w:val="left" w:pos="142"/>
        </w:tabs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72FDD78F" w14:textId="77777777" w:rsidR="00E51FD1" w:rsidRDefault="00E51FD1" w:rsidP="00C55FD3">
      <w:pPr>
        <w:tabs>
          <w:tab w:val="left" w:pos="142"/>
        </w:tabs>
        <w:spacing w:line="360" w:lineRule="auto"/>
      </w:pPr>
    </w:p>
    <w:sectPr w:rsidR="00E51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923" w:author="Olga Lidia Malvaez Sánchez" w:date="2020-01-13T19:39:00Z" w:initials="OLMS">
    <w:p w14:paraId="39EB5198" w14:textId="3E09D11B" w:rsidR="00735EFB" w:rsidRDefault="00735EFB">
      <w:pPr>
        <w:pStyle w:val="Textocomentario"/>
      </w:pPr>
      <w:r>
        <w:rPr>
          <w:rStyle w:val="Refdecomentario"/>
        </w:rPr>
        <w:annotationRef/>
      </w:r>
      <w:r>
        <w:t xml:space="preserve">Redactar un párrafo que especifique el tipo de servicio y periodo </w:t>
      </w:r>
    </w:p>
  </w:comment>
  <w:comment w:id="4444" w:author="Olga Lidia Malvaez Sánchez" w:date="2020-01-13T19:40:00Z" w:initials="OLMS">
    <w:p w14:paraId="52B1E619" w14:textId="58F6AEFE" w:rsidR="00735EFB" w:rsidRDefault="00735EFB">
      <w:pPr>
        <w:pStyle w:val="Textocomentario"/>
      </w:pPr>
      <w:r>
        <w:rPr>
          <w:rStyle w:val="Refdecomentario"/>
        </w:rPr>
        <w:annotationRef/>
      </w:r>
      <w:r>
        <w:t>Eliminar las columnas y describir la tabla con el tipo de servicio para cada periodo</w:t>
      </w:r>
    </w:p>
  </w:comment>
  <w:comment w:id="5063" w:author="Olga Lidia Malvaez Sánchez" w:date="2020-01-13T19:42:00Z" w:initials="OLMS">
    <w:p w14:paraId="25E4E8E2" w14:textId="48AC045C" w:rsidR="00735EFB" w:rsidRDefault="00735EFB">
      <w:pPr>
        <w:pStyle w:val="Textocomentario"/>
      </w:pPr>
      <w:r>
        <w:rPr>
          <w:rStyle w:val="Refdecomentario"/>
        </w:rPr>
        <w:annotationRef/>
      </w:r>
      <w:r>
        <w:t>Incluir la tabla con las aplicaciones del 2020 que describa el nombre del instrumento que se entregará al prestador del servicio para su aplicación</w:t>
      </w:r>
    </w:p>
  </w:comment>
  <w:comment w:id="5278" w:author="Olga Lidia Malvaez Sánchez" w:date="2020-01-13T19:52:00Z" w:initials="OLMS">
    <w:p w14:paraId="60F3DF2C" w14:textId="0B1795C6" w:rsidR="00735EFB" w:rsidRDefault="00735EFB">
      <w:pPr>
        <w:pStyle w:val="Textocomentario"/>
      </w:pPr>
      <w:r>
        <w:rPr>
          <w:rStyle w:val="Refdecomentario"/>
        </w:rPr>
        <w:annotationRef/>
      </w:r>
      <w:r>
        <w:t>Ajustar redacción</w:t>
      </w:r>
    </w:p>
  </w:comment>
  <w:comment w:id="5301" w:author="Olga Lidia Malvaez Sánchez" w:date="2020-01-13T19:55:00Z" w:initials="OLMS">
    <w:p w14:paraId="6C044439" w14:textId="77777777" w:rsidR="00735EFB" w:rsidRDefault="00735EFB" w:rsidP="00735EFB">
      <w:pPr>
        <w:pStyle w:val="Textocomentario"/>
      </w:pPr>
      <w:r>
        <w:rPr>
          <w:rStyle w:val="Refdecomentario"/>
        </w:rPr>
        <w:annotationRef/>
      </w:r>
      <w:r>
        <w:t>Subir previo a la tabla 3 y revisar redacción</w:t>
      </w:r>
    </w:p>
  </w:comment>
  <w:comment w:id="5324" w:author="Olga Lidia Malvaez Sánchez" w:date="2020-01-13T19:55:00Z" w:initials="OLMS">
    <w:p w14:paraId="22D97791" w14:textId="2BBD927C" w:rsidR="00735EFB" w:rsidRDefault="00735EFB">
      <w:pPr>
        <w:pStyle w:val="Textocomentario"/>
      </w:pPr>
      <w:r>
        <w:rPr>
          <w:rStyle w:val="Refdecomentario"/>
        </w:rPr>
        <w:annotationRef/>
      </w:r>
      <w:r>
        <w:t>Subir previo a la tabla 3 y revisar redacción</w:t>
      </w:r>
    </w:p>
  </w:comment>
  <w:comment w:id="5427" w:author="Olga Lidia Malvaez Sánchez" w:date="2020-01-13T19:58:00Z" w:initials="OLMS">
    <w:p w14:paraId="22A96123" w14:textId="313B4C09" w:rsidR="00735EFB" w:rsidRDefault="00735EFB">
      <w:pPr>
        <w:pStyle w:val="Textocomentario"/>
      </w:pPr>
      <w:r>
        <w:rPr>
          <w:rStyle w:val="Refdecomentario"/>
        </w:rPr>
        <w:annotationRef/>
      </w:r>
      <w:r>
        <w:t>Revisar redacción</w:t>
      </w:r>
    </w:p>
  </w:comment>
  <w:comment w:id="5625" w:author="Alan Panda" w:date="2020-01-11T11:28:00Z" w:initials="AP">
    <w:p w14:paraId="7DAF5299" w14:textId="283E922E" w:rsidR="00735EFB" w:rsidRDefault="00735EFB">
      <w:pPr>
        <w:pStyle w:val="Textocomentario"/>
      </w:pPr>
      <w:r>
        <w:rPr>
          <w:rStyle w:val="Refdecomentario"/>
        </w:rPr>
        <w:annotationRef/>
      </w:r>
      <w:r>
        <w:t>Esto aún considera ATP</w:t>
      </w:r>
    </w:p>
  </w:comment>
  <w:comment w:id="5751" w:author="Olga Lidia Malvaez Sánchez" w:date="2020-01-13T20:24:00Z" w:initials="OLMS">
    <w:p w14:paraId="431D3BFB" w14:textId="6B8C839B" w:rsidR="00735EFB" w:rsidRDefault="00735EFB">
      <w:pPr>
        <w:pStyle w:val="Textocomentario"/>
      </w:pPr>
      <w:r>
        <w:rPr>
          <w:rStyle w:val="Refdecomentario"/>
        </w:rPr>
        <w:annotationRef/>
      </w:r>
      <w:r>
        <w:t>Agregar las cantidades correspondientes a promoción horizontal</w:t>
      </w:r>
    </w:p>
  </w:comment>
  <w:comment w:id="5752" w:author="Ramsés Vázquez Lira" w:date="2020-01-11T18:55:00Z" w:initials="RVL">
    <w:p w14:paraId="024BCDA2" w14:textId="7C54BD67" w:rsidR="00735EFB" w:rsidRDefault="00735EFB">
      <w:pPr>
        <w:pStyle w:val="Textocomentario"/>
      </w:pPr>
      <w:r>
        <w:rPr>
          <w:rStyle w:val="Refdecomentario"/>
        </w:rPr>
        <w:annotationRef/>
      </w:r>
      <w:r>
        <w:t>Sería apropiado establecer una modificación y un calendario para cubrir el inicio del proyecto y poder tener en marzo un primer entregable que justifique el primer trimestre de trabajo.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EB5198" w15:done="0"/>
  <w15:commentEx w15:paraId="52B1E619" w15:done="0"/>
  <w15:commentEx w15:paraId="25E4E8E2" w15:done="0"/>
  <w15:commentEx w15:paraId="60F3DF2C" w15:done="0"/>
  <w15:commentEx w15:paraId="6C044439" w15:done="0"/>
  <w15:commentEx w15:paraId="22D97791" w15:done="0"/>
  <w15:commentEx w15:paraId="22A96123" w15:done="0"/>
  <w15:commentEx w15:paraId="7DAF5299" w15:done="0"/>
  <w15:commentEx w15:paraId="431D3BFB" w15:done="0"/>
  <w15:commentEx w15:paraId="024BCD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EB5198" w16cid:durableId="21C7745A"/>
  <w16cid:commentId w16cid:paraId="52B1E619" w16cid:durableId="21C7745B"/>
  <w16cid:commentId w16cid:paraId="25E4E8E2" w16cid:durableId="21C7745C"/>
  <w16cid:commentId w16cid:paraId="60F3DF2C" w16cid:durableId="21C7745D"/>
  <w16cid:commentId w16cid:paraId="6C044439" w16cid:durableId="21C8BFC8"/>
  <w16cid:commentId w16cid:paraId="22D97791" w16cid:durableId="21C7745F"/>
  <w16cid:commentId w16cid:paraId="22A96123" w16cid:durableId="21C77460"/>
  <w16cid:commentId w16cid:paraId="7DAF5299" w16cid:durableId="21C42FED"/>
  <w16cid:commentId w16cid:paraId="431D3BFB" w16cid:durableId="21C77462"/>
  <w16cid:commentId w16cid:paraId="024BCDA2" w16cid:durableId="21C498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14B32" w14:textId="77777777" w:rsidR="00A52E60" w:rsidRDefault="00A52E60" w:rsidP="00896417">
      <w:pPr>
        <w:spacing w:after="0" w:line="240" w:lineRule="auto"/>
      </w:pPr>
      <w:r>
        <w:separator/>
      </w:r>
    </w:p>
  </w:endnote>
  <w:endnote w:type="continuationSeparator" w:id="0">
    <w:p w14:paraId="458A7094" w14:textId="77777777" w:rsidR="00A52E60" w:rsidRDefault="00A52E60" w:rsidP="0089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mbria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  <w:font w:name="Monserra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oberana Sans">
    <w:altName w:val="Cambria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4D5A8" w14:textId="77777777" w:rsidR="00A52E60" w:rsidRDefault="00A52E60" w:rsidP="00896417">
      <w:pPr>
        <w:spacing w:after="0" w:line="240" w:lineRule="auto"/>
      </w:pPr>
      <w:r>
        <w:separator/>
      </w:r>
    </w:p>
  </w:footnote>
  <w:footnote w:type="continuationSeparator" w:id="0">
    <w:p w14:paraId="7E07B31E" w14:textId="77777777" w:rsidR="00A52E60" w:rsidRDefault="00A52E60" w:rsidP="00896417">
      <w:pPr>
        <w:spacing w:after="0" w:line="240" w:lineRule="auto"/>
      </w:pPr>
      <w:r>
        <w:continuationSeparator/>
      </w:r>
    </w:p>
  </w:footnote>
  <w:footnote w:id="1">
    <w:p w14:paraId="12EF7077" w14:textId="77777777" w:rsidR="00735EFB" w:rsidDel="00100B8E" w:rsidRDefault="00735EFB" w:rsidP="00896417">
      <w:pPr>
        <w:pStyle w:val="Textonotapie"/>
        <w:jc w:val="both"/>
        <w:rPr>
          <w:del w:id="5675" w:author="Ramsés Vázquez-Lira" w:date="2020-01-14T00:54:00Z"/>
        </w:rPr>
      </w:pPr>
      <w:del w:id="5676" w:author="Ramsés Vázquez-Lira" w:date="2020-01-14T00:54:00Z">
        <w:r w:rsidDel="00100B8E">
          <w:rPr>
            <w:rStyle w:val="Refdenotaalpie"/>
          </w:rPr>
          <w:footnoteRef/>
        </w:r>
        <w:r w:rsidDel="00100B8E">
          <w:delText xml:space="preserve"> </w:delText>
        </w:r>
        <w:r w:rsidDel="00100B8E">
          <w:rPr>
            <w:rFonts w:ascii="Soberana Sans" w:hAnsi="Soberana Sans" w:cs="Soberana Sans"/>
            <w:color w:val="000000"/>
            <w:sz w:val="14"/>
            <w:szCs w:val="14"/>
          </w:rPr>
          <w:delText>El Coordinador de Sede de Aplicación SEP es la persona designada por la USICAMM para coordinar las actividades que se lleven a cabo en la sede, con el propósito de garantizar la adecuada aplicación de los instrumentos de valoración.</w:delText>
        </w:r>
      </w:del>
    </w:p>
  </w:footnote>
  <w:footnote w:id="2">
    <w:p w14:paraId="06BA4F43" w14:textId="77777777" w:rsidR="00735EFB" w:rsidDel="00100B8E" w:rsidRDefault="00735EFB" w:rsidP="00896417">
      <w:pPr>
        <w:pStyle w:val="Textonotapie"/>
        <w:jc w:val="both"/>
        <w:rPr>
          <w:del w:id="5677" w:author="Ramsés Vázquez-Lira" w:date="2020-01-14T00:54:00Z"/>
        </w:rPr>
      </w:pPr>
      <w:del w:id="5678" w:author="Ramsés Vázquez-Lira" w:date="2020-01-14T00:54:00Z">
        <w:r w:rsidDel="00100B8E">
          <w:rPr>
            <w:rStyle w:val="Refdenotaalpie"/>
          </w:rPr>
          <w:footnoteRef/>
        </w:r>
        <w:r w:rsidDel="00100B8E">
          <w:delText xml:space="preserve"> </w:delText>
        </w:r>
        <w:r w:rsidDel="00100B8E">
          <w:rPr>
            <w:rFonts w:ascii="Soberana Sans" w:hAnsi="Soberana Sans" w:cs="Soberana Sans"/>
            <w:color w:val="000000"/>
            <w:sz w:val="14"/>
            <w:szCs w:val="14"/>
          </w:rPr>
          <w:delText>El Responsable Técnico de Sede es la persona designada por la autoridad educativa de la entidad federativa, la autoridad de educación media superior o el Organismo Descentralizado para facilitar el acceso a la infraestructura informática requerida para la aplicación. Para tal efecto, deberá verificar las características técnicas de los equipos de cómputo y de la red de datos.</w:delText>
        </w:r>
      </w:del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F6B"/>
    <w:multiLevelType w:val="hybridMultilevel"/>
    <w:tmpl w:val="C1F6A610"/>
    <w:lvl w:ilvl="0" w:tplc="5BFADC9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E846BC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531CC"/>
    <w:multiLevelType w:val="hybridMultilevel"/>
    <w:tmpl w:val="58A6586A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7F8E"/>
    <w:multiLevelType w:val="hybridMultilevel"/>
    <w:tmpl w:val="938AA8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71AE1"/>
    <w:multiLevelType w:val="hybridMultilevel"/>
    <w:tmpl w:val="A7946788"/>
    <w:lvl w:ilvl="0" w:tplc="04090013">
      <w:start w:val="1"/>
      <w:numFmt w:val="upperRoman"/>
      <w:lvlText w:val="%1."/>
      <w:lvlJc w:val="righ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6BC19B9"/>
    <w:multiLevelType w:val="hybridMultilevel"/>
    <w:tmpl w:val="E4122F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7363C3"/>
    <w:multiLevelType w:val="hybridMultilevel"/>
    <w:tmpl w:val="1116B548"/>
    <w:lvl w:ilvl="0" w:tplc="0BEA4B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901A0"/>
    <w:multiLevelType w:val="hybridMultilevel"/>
    <w:tmpl w:val="28EC3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016CA"/>
    <w:multiLevelType w:val="hybridMultilevel"/>
    <w:tmpl w:val="E920F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27E55"/>
    <w:multiLevelType w:val="hybridMultilevel"/>
    <w:tmpl w:val="98F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82682"/>
    <w:multiLevelType w:val="hybridMultilevel"/>
    <w:tmpl w:val="FCC017B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00201"/>
    <w:multiLevelType w:val="hybridMultilevel"/>
    <w:tmpl w:val="3776F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8E22E8"/>
    <w:multiLevelType w:val="hybridMultilevel"/>
    <w:tmpl w:val="902EC266"/>
    <w:lvl w:ilvl="0" w:tplc="080A0013">
      <w:start w:val="1"/>
      <w:numFmt w:val="upperRoman"/>
      <w:lvlText w:val="%1."/>
      <w:lvlJc w:val="righ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18C91F06"/>
    <w:multiLevelType w:val="hybridMultilevel"/>
    <w:tmpl w:val="ACCE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4D5659"/>
    <w:multiLevelType w:val="hybridMultilevel"/>
    <w:tmpl w:val="D946CEB6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E118F2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E1799"/>
    <w:multiLevelType w:val="hybridMultilevel"/>
    <w:tmpl w:val="EB34E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FB5644"/>
    <w:multiLevelType w:val="hybridMultilevel"/>
    <w:tmpl w:val="7A36E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B1F8C"/>
    <w:multiLevelType w:val="hybridMultilevel"/>
    <w:tmpl w:val="26585E1E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6723B"/>
    <w:multiLevelType w:val="hybridMultilevel"/>
    <w:tmpl w:val="73829BE8"/>
    <w:lvl w:ilvl="0" w:tplc="0BEA4B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173669"/>
    <w:multiLevelType w:val="hybridMultilevel"/>
    <w:tmpl w:val="4036BB5C"/>
    <w:lvl w:ilvl="0" w:tplc="E118F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0D7E5A"/>
    <w:multiLevelType w:val="hybridMultilevel"/>
    <w:tmpl w:val="2E24A9D8"/>
    <w:lvl w:ilvl="0" w:tplc="5D3652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222C29C8"/>
    <w:multiLevelType w:val="multilevel"/>
    <w:tmpl w:val="88C4516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3A52AF3"/>
    <w:multiLevelType w:val="hybridMultilevel"/>
    <w:tmpl w:val="B7C45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112EBE"/>
    <w:multiLevelType w:val="hybridMultilevel"/>
    <w:tmpl w:val="FBDE0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20674D"/>
    <w:multiLevelType w:val="hybridMultilevel"/>
    <w:tmpl w:val="D7A8E6A6"/>
    <w:lvl w:ilvl="0" w:tplc="DB2CB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DF28FF"/>
    <w:multiLevelType w:val="hybridMultilevel"/>
    <w:tmpl w:val="CF14BE3A"/>
    <w:lvl w:ilvl="0" w:tplc="E118F2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6D4D76"/>
    <w:multiLevelType w:val="hybridMultilevel"/>
    <w:tmpl w:val="E0EA1870"/>
    <w:lvl w:ilvl="0" w:tplc="5BFADC94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367017CA"/>
    <w:multiLevelType w:val="hybridMultilevel"/>
    <w:tmpl w:val="B0D0AD02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E118F2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6761D"/>
    <w:multiLevelType w:val="hybridMultilevel"/>
    <w:tmpl w:val="30047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A43930"/>
    <w:multiLevelType w:val="hybridMultilevel"/>
    <w:tmpl w:val="5D24BC90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3A12CA"/>
    <w:multiLevelType w:val="hybridMultilevel"/>
    <w:tmpl w:val="0CA8C36C"/>
    <w:lvl w:ilvl="0" w:tplc="C3DC807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05B1E76"/>
    <w:multiLevelType w:val="hybridMultilevel"/>
    <w:tmpl w:val="52D65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370B17"/>
    <w:multiLevelType w:val="hybridMultilevel"/>
    <w:tmpl w:val="2346B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B111F4"/>
    <w:multiLevelType w:val="hybridMultilevel"/>
    <w:tmpl w:val="C2C6DC64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26195C"/>
    <w:multiLevelType w:val="hybridMultilevel"/>
    <w:tmpl w:val="1F44C28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FD37B8"/>
    <w:multiLevelType w:val="hybridMultilevel"/>
    <w:tmpl w:val="97064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62073F3"/>
    <w:multiLevelType w:val="hybridMultilevel"/>
    <w:tmpl w:val="27F43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136C9C"/>
    <w:multiLevelType w:val="hybridMultilevel"/>
    <w:tmpl w:val="CAF804FE"/>
    <w:lvl w:ilvl="0" w:tplc="080A000F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4A2A78C8"/>
    <w:multiLevelType w:val="hybridMultilevel"/>
    <w:tmpl w:val="BBECD74A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574D89"/>
    <w:multiLevelType w:val="hybridMultilevel"/>
    <w:tmpl w:val="7B529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5C3333"/>
    <w:multiLevelType w:val="hybridMultilevel"/>
    <w:tmpl w:val="CB3427BC"/>
    <w:lvl w:ilvl="0" w:tplc="C3DC807C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1C701B6"/>
    <w:multiLevelType w:val="hybridMultilevel"/>
    <w:tmpl w:val="BCD4C0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112F44"/>
    <w:multiLevelType w:val="hybridMultilevel"/>
    <w:tmpl w:val="07F242D2"/>
    <w:lvl w:ilvl="0" w:tplc="E118F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31392D"/>
    <w:multiLevelType w:val="hybridMultilevel"/>
    <w:tmpl w:val="6AB8A37A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CC006B"/>
    <w:multiLevelType w:val="hybridMultilevel"/>
    <w:tmpl w:val="4A2A8220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5929CA"/>
    <w:multiLevelType w:val="hybridMultilevel"/>
    <w:tmpl w:val="A95A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676FDD"/>
    <w:multiLevelType w:val="hybridMultilevel"/>
    <w:tmpl w:val="8AA0B5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CF502C"/>
    <w:multiLevelType w:val="hybridMultilevel"/>
    <w:tmpl w:val="EE360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00A3C46"/>
    <w:multiLevelType w:val="multilevel"/>
    <w:tmpl w:val="19F67384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8" w15:restartNumberingAfterBreak="0">
    <w:nsid w:val="618E49F5"/>
    <w:multiLevelType w:val="hybridMultilevel"/>
    <w:tmpl w:val="014644FC"/>
    <w:lvl w:ilvl="0" w:tplc="D4685968">
      <w:start w:val="1"/>
      <w:numFmt w:val="bullet"/>
      <w:lvlText w:val=""/>
      <w:lvlJc w:val="left"/>
      <w:pPr>
        <w:ind w:left="102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49" w15:restartNumberingAfterBreak="0">
    <w:nsid w:val="6276158D"/>
    <w:multiLevelType w:val="hybridMultilevel"/>
    <w:tmpl w:val="DBA83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7A1D53"/>
    <w:multiLevelType w:val="hybridMultilevel"/>
    <w:tmpl w:val="804A2C6E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BA0A40"/>
    <w:multiLevelType w:val="multilevel"/>
    <w:tmpl w:val="F89285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652F0085"/>
    <w:multiLevelType w:val="hybridMultilevel"/>
    <w:tmpl w:val="4D564F80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6229FB"/>
    <w:multiLevelType w:val="hybridMultilevel"/>
    <w:tmpl w:val="70BA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1E18DB"/>
    <w:multiLevelType w:val="hybridMultilevel"/>
    <w:tmpl w:val="A058FDF2"/>
    <w:lvl w:ilvl="0" w:tplc="E118F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D8430D"/>
    <w:multiLevelType w:val="hybridMultilevel"/>
    <w:tmpl w:val="2C38E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55652E"/>
    <w:multiLevelType w:val="hybridMultilevel"/>
    <w:tmpl w:val="E090A4D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71A52A1A"/>
    <w:multiLevelType w:val="hybridMultilevel"/>
    <w:tmpl w:val="88D24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61B4659"/>
    <w:multiLevelType w:val="hybridMultilevel"/>
    <w:tmpl w:val="5F04AEA0"/>
    <w:lvl w:ilvl="0" w:tplc="5D3652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9" w15:restartNumberingAfterBreak="0">
    <w:nsid w:val="77792B4A"/>
    <w:multiLevelType w:val="hybridMultilevel"/>
    <w:tmpl w:val="C7F6C1BC"/>
    <w:lvl w:ilvl="0" w:tplc="9566E5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77D625FE"/>
    <w:multiLevelType w:val="hybridMultilevel"/>
    <w:tmpl w:val="D44AA278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FB3935"/>
    <w:multiLevelType w:val="hybridMultilevel"/>
    <w:tmpl w:val="DFA2CDE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914E49"/>
    <w:multiLevelType w:val="hybridMultilevel"/>
    <w:tmpl w:val="124AE96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7BA94C11"/>
    <w:multiLevelType w:val="hybridMultilevel"/>
    <w:tmpl w:val="8400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D56856"/>
    <w:multiLevelType w:val="hybridMultilevel"/>
    <w:tmpl w:val="E1647852"/>
    <w:lvl w:ilvl="0" w:tplc="E118F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3543DE"/>
    <w:multiLevelType w:val="hybridMultilevel"/>
    <w:tmpl w:val="C0E0E26A"/>
    <w:lvl w:ilvl="0" w:tplc="5BFAD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46BCE">
      <w:start w:val="8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1B3488"/>
    <w:multiLevelType w:val="hybridMultilevel"/>
    <w:tmpl w:val="25D4B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E576BD"/>
    <w:multiLevelType w:val="hybridMultilevel"/>
    <w:tmpl w:val="60868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67"/>
  </w:num>
  <w:num w:numId="3">
    <w:abstractNumId w:val="3"/>
  </w:num>
  <w:num w:numId="4">
    <w:abstractNumId w:val="8"/>
  </w:num>
  <w:num w:numId="5">
    <w:abstractNumId w:val="53"/>
  </w:num>
  <w:num w:numId="6">
    <w:abstractNumId w:val="47"/>
  </w:num>
  <w:num w:numId="7">
    <w:abstractNumId w:val="20"/>
  </w:num>
  <w:num w:numId="8">
    <w:abstractNumId w:val="46"/>
  </w:num>
  <w:num w:numId="9">
    <w:abstractNumId w:val="44"/>
  </w:num>
  <w:num w:numId="10">
    <w:abstractNumId w:val="56"/>
  </w:num>
  <w:num w:numId="11">
    <w:abstractNumId w:val="62"/>
  </w:num>
  <w:num w:numId="12">
    <w:abstractNumId w:val="35"/>
  </w:num>
  <w:num w:numId="13">
    <w:abstractNumId w:val="6"/>
  </w:num>
  <w:num w:numId="14">
    <w:abstractNumId w:val="38"/>
  </w:num>
  <w:num w:numId="15">
    <w:abstractNumId w:val="30"/>
  </w:num>
  <w:num w:numId="16">
    <w:abstractNumId w:val="63"/>
  </w:num>
  <w:num w:numId="17">
    <w:abstractNumId w:val="59"/>
  </w:num>
  <w:num w:numId="18">
    <w:abstractNumId w:val="48"/>
  </w:num>
  <w:num w:numId="19">
    <w:abstractNumId w:val="66"/>
  </w:num>
  <w:num w:numId="20">
    <w:abstractNumId w:val="7"/>
  </w:num>
  <w:num w:numId="21">
    <w:abstractNumId w:val="32"/>
  </w:num>
  <w:num w:numId="22">
    <w:abstractNumId w:val="42"/>
  </w:num>
  <w:num w:numId="23">
    <w:abstractNumId w:val="37"/>
  </w:num>
  <w:num w:numId="24">
    <w:abstractNumId w:val="28"/>
  </w:num>
  <w:num w:numId="25">
    <w:abstractNumId w:val="57"/>
  </w:num>
  <w:num w:numId="26">
    <w:abstractNumId w:val="14"/>
  </w:num>
  <w:num w:numId="27">
    <w:abstractNumId w:val="34"/>
  </w:num>
  <w:num w:numId="28">
    <w:abstractNumId w:val="10"/>
  </w:num>
  <w:num w:numId="29">
    <w:abstractNumId w:val="17"/>
  </w:num>
  <w:num w:numId="30">
    <w:abstractNumId w:val="5"/>
  </w:num>
  <w:num w:numId="31">
    <w:abstractNumId w:val="31"/>
  </w:num>
  <w:num w:numId="32">
    <w:abstractNumId w:val="33"/>
  </w:num>
  <w:num w:numId="33">
    <w:abstractNumId w:val="16"/>
  </w:num>
  <w:num w:numId="34">
    <w:abstractNumId w:val="1"/>
  </w:num>
  <w:num w:numId="35">
    <w:abstractNumId w:val="52"/>
  </w:num>
  <w:num w:numId="36">
    <w:abstractNumId w:val="43"/>
  </w:num>
  <w:num w:numId="37">
    <w:abstractNumId w:val="25"/>
  </w:num>
  <w:num w:numId="38">
    <w:abstractNumId w:val="51"/>
  </w:num>
  <w:num w:numId="39">
    <w:abstractNumId w:val="4"/>
  </w:num>
  <w:num w:numId="40">
    <w:abstractNumId w:val="45"/>
  </w:num>
  <w:num w:numId="41">
    <w:abstractNumId w:val="40"/>
  </w:num>
  <w:num w:numId="42">
    <w:abstractNumId w:val="36"/>
  </w:num>
  <w:num w:numId="43">
    <w:abstractNumId w:val="58"/>
  </w:num>
  <w:num w:numId="44">
    <w:abstractNumId w:val="19"/>
  </w:num>
  <w:num w:numId="45">
    <w:abstractNumId w:val="12"/>
  </w:num>
  <w:num w:numId="46">
    <w:abstractNumId w:val="61"/>
  </w:num>
  <w:num w:numId="47">
    <w:abstractNumId w:val="11"/>
  </w:num>
  <w:num w:numId="48">
    <w:abstractNumId w:val="9"/>
  </w:num>
  <w:num w:numId="49">
    <w:abstractNumId w:val="2"/>
  </w:num>
  <w:num w:numId="50">
    <w:abstractNumId w:val="24"/>
  </w:num>
  <w:num w:numId="51">
    <w:abstractNumId w:val="54"/>
  </w:num>
  <w:num w:numId="52">
    <w:abstractNumId w:val="0"/>
  </w:num>
  <w:num w:numId="53">
    <w:abstractNumId w:val="41"/>
  </w:num>
  <w:num w:numId="54">
    <w:abstractNumId w:val="18"/>
  </w:num>
  <w:num w:numId="55">
    <w:abstractNumId w:val="29"/>
  </w:num>
  <w:num w:numId="56">
    <w:abstractNumId w:val="50"/>
  </w:num>
  <w:num w:numId="57">
    <w:abstractNumId w:val="39"/>
  </w:num>
  <w:num w:numId="58">
    <w:abstractNumId w:val="64"/>
  </w:num>
  <w:num w:numId="59">
    <w:abstractNumId w:val="13"/>
  </w:num>
  <w:num w:numId="60">
    <w:abstractNumId w:val="65"/>
  </w:num>
  <w:num w:numId="61">
    <w:abstractNumId w:val="26"/>
  </w:num>
  <w:num w:numId="62">
    <w:abstractNumId w:val="23"/>
  </w:num>
  <w:num w:numId="63">
    <w:abstractNumId w:val="15"/>
  </w:num>
  <w:num w:numId="64">
    <w:abstractNumId w:val="27"/>
  </w:num>
  <w:num w:numId="65">
    <w:abstractNumId w:val="49"/>
  </w:num>
  <w:num w:numId="66">
    <w:abstractNumId w:val="22"/>
  </w:num>
  <w:num w:numId="67">
    <w:abstractNumId w:val="55"/>
  </w:num>
  <w:num w:numId="68">
    <w:abstractNumId w:val="21"/>
  </w:num>
  <w:numIdMacAtCleanup w:val="6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th Guevara">
    <w15:presenceInfo w15:providerId="None" w15:userId="Ruth Guevara"/>
  </w15:person>
  <w15:person w15:author="DANIELA ARENAS MENESES">
    <w15:presenceInfo w15:providerId="AD" w15:userId="S::dan.arenasm@comunidad.unam.mx::ca442ddc-34cf-4962-9a50-3c9151f80c9a"/>
  </w15:person>
  <w15:person w15:author="Olga Lidia Malvaez Sánchez">
    <w15:presenceInfo w15:providerId="AD" w15:userId="S-1-5-21-4100486095-2910406311-1643779924-2413"/>
  </w15:person>
  <w15:person w15:author="Alan Panda">
    <w15:presenceInfo w15:providerId="Windows Live" w15:userId="799bc001f0884c5d"/>
  </w15:person>
  <w15:person w15:author="Ramsés Vázquez Lira">
    <w15:presenceInfo w15:providerId="Windows Live" w15:userId="85e0d8638100df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55B"/>
    <w:rsid w:val="00000696"/>
    <w:rsid w:val="000117D8"/>
    <w:rsid w:val="00013FF9"/>
    <w:rsid w:val="00015412"/>
    <w:rsid w:val="00020863"/>
    <w:rsid w:val="00023FEF"/>
    <w:rsid w:val="00026F51"/>
    <w:rsid w:val="00034E04"/>
    <w:rsid w:val="00052B6F"/>
    <w:rsid w:val="000578FD"/>
    <w:rsid w:val="00057C6E"/>
    <w:rsid w:val="00063344"/>
    <w:rsid w:val="0006602C"/>
    <w:rsid w:val="00067F87"/>
    <w:rsid w:val="00071671"/>
    <w:rsid w:val="00086D34"/>
    <w:rsid w:val="000913D5"/>
    <w:rsid w:val="000938D0"/>
    <w:rsid w:val="000B666F"/>
    <w:rsid w:val="000C11D1"/>
    <w:rsid w:val="000C4CE1"/>
    <w:rsid w:val="000C56DF"/>
    <w:rsid w:val="000C6742"/>
    <w:rsid w:val="000D24D1"/>
    <w:rsid w:val="000D4CDF"/>
    <w:rsid w:val="000E1278"/>
    <w:rsid w:val="000E2F64"/>
    <w:rsid w:val="000E3038"/>
    <w:rsid w:val="000E4076"/>
    <w:rsid w:val="000F0D5E"/>
    <w:rsid w:val="000F5BB6"/>
    <w:rsid w:val="000F5C57"/>
    <w:rsid w:val="00100B8E"/>
    <w:rsid w:val="00100E34"/>
    <w:rsid w:val="0011190F"/>
    <w:rsid w:val="00111CA8"/>
    <w:rsid w:val="00113AA9"/>
    <w:rsid w:val="00115917"/>
    <w:rsid w:val="001166AF"/>
    <w:rsid w:val="0012033D"/>
    <w:rsid w:val="00121D73"/>
    <w:rsid w:val="001334FA"/>
    <w:rsid w:val="00136AB3"/>
    <w:rsid w:val="0013727B"/>
    <w:rsid w:val="00140F21"/>
    <w:rsid w:val="001417F0"/>
    <w:rsid w:val="00141D3B"/>
    <w:rsid w:val="001457E7"/>
    <w:rsid w:val="00145C58"/>
    <w:rsid w:val="00170854"/>
    <w:rsid w:val="0017250A"/>
    <w:rsid w:val="00173EFD"/>
    <w:rsid w:val="001746E2"/>
    <w:rsid w:val="00175CB7"/>
    <w:rsid w:val="00177FC4"/>
    <w:rsid w:val="00180402"/>
    <w:rsid w:val="001817CB"/>
    <w:rsid w:val="001829FF"/>
    <w:rsid w:val="00192AA0"/>
    <w:rsid w:val="001967FE"/>
    <w:rsid w:val="001A2E3F"/>
    <w:rsid w:val="001A4384"/>
    <w:rsid w:val="001A5EE3"/>
    <w:rsid w:val="001A77F9"/>
    <w:rsid w:val="001B5CFD"/>
    <w:rsid w:val="001B7183"/>
    <w:rsid w:val="001C414D"/>
    <w:rsid w:val="001C4293"/>
    <w:rsid w:val="001C7CF6"/>
    <w:rsid w:val="001D3794"/>
    <w:rsid w:val="001D5722"/>
    <w:rsid w:val="001D712F"/>
    <w:rsid w:val="001D7B2F"/>
    <w:rsid w:val="001E3F53"/>
    <w:rsid w:val="001F12B3"/>
    <w:rsid w:val="001F1365"/>
    <w:rsid w:val="001F1A2D"/>
    <w:rsid w:val="001F2C17"/>
    <w:rsid w:val="001F5955"/>
    <w:rsid w:val="00202224"/>
    <w:rsid w:val="00204050"/>
    <w:rsid w:val="00207972"/>
    <w:rsid w:val="00213E13"/>
    <w:rsid w:val="00221A84"/>
    <w:rsid w:val="00221CD6"/>
    <w:rsid w:val="00221F8C"/>
    <w:rsid w:val="00222D39"/>
    <w:rsid w:val="0022766A"/>
    <w:rsid w:val="00233A15"/>
    <w:rsid w:val="00235F9A"/>
    <w:rsid w:val="002410B9"/>
    <w:rsid w:val="00242AC9"/>
    <w:rsid w:val="002432FB"/>
    <w:rsid w:val="0024624C"/>
    <w:rsid w:val="00246A56"/>
    <w:rsid w:val="00246B5C"/>
    <w:rsid w:val="002515D3"/>
    <w:rsid w:val="00251A91"/>
    <w:rsid w:val="00252866"/>
    <w:rsid w:val="002529F7"/>
    <w:rsid w:val="0025361A"/>
    <w:rsid w:val="002558C3"/>
    <w:rsid w:val="00257AE1"/>
    <w:rsid w:val="002609EC"/>
    <w:rsid w:val="00262750"/>
    <w:rsid w:val="0027052A"/>
    <w:rsid w:val="0027183D"/>
    <w:rsid w:val="002737D9"/>
    <w:rsid w:val="002760D5"/>
    <w:rsid w:val="002806A0"/>
    <w:rsid w:val="00285831"/>
    <w:rsid w:val="002916BB"/>
    <w:rsid w:val="00295AC6"/>
    <w:rsid w:val="002A208C"/>
    <w:rsid w:val="002A3861"/>
    <w:rsid w:val="002A485A"/>
    <w:rsid w:val="002A5944"/>
    <w:rsid w:val="002A6961"/>
    <w:rsid w:val="002B3EFB"/>
    <w:rsid w:val="002C257E"/>
    <w:rsid w:val="002C3ACB"/>
    <w:rsid w:val="002C6AA0"/>
    <w:rsid w:val="002D2C34"/>
    <w:rsid w:val="002D2EE5"/>
    <w:rsid w:val="002D381D"/>
    <w:rsid w:val="002E205E"/>
    <w:rsid w:val="002E421B"/>
    <w:rsid w:val="002E7D3C"/>
    <w:rsid w:val="002F341E"/>
    <w:rsid w:val="002F51CE"/>
    <w:rsid w:val="003033BF"/>
    <w:rsid w:val="00305904"/>
    <w:rsid w:val="00311AA6"/>
    <w:rsid w:val="00312248"/>
    <w:rsid w:val="003128DE"/>
    <w:rsid w:val="0031461D"/>
    <w:rsid w:val="00316767"/>
    <w:rsid w:val="00320A1F"/>
    <w:rsid w:val="00324F39"/>
    <w:rsid w:val="00333EF9"/>
    <w:rsid w:val="003360FC"/>
    <w:rsid w:val="00341BB0"/>
    <w:rsid w:val="00341F11"/>
    <w:rsid w:val="003433C0"/>
    <w:rsid w:val="003517A2"/>
    <w:rsid w:val="00354CA2"/>
    <w:rsid w:val="003603D4"/>
    <w:rsid w:val="00363360"/>
    <w:rsid w:val="00366808"/>
    <w:rsid w:val="00375F65"/>
    <w:rsid w:val="003918FB"/>
    <w:rsid w:val="003933DD"/>
    <w:rsid w:val="003937B2"/>
    <w:rsid w:val="003956A8"/>
    <w:rsid w:val="003A08D1"/>
    <w:rsid w:val="003A251B"/>
    <w:rsid w:val="003A3872"/>
    <w:rsid w:val="003A660E"/>
    <w:rsid w:val="003B71DC"/>
    <w:rsid w:val="003B7851"/>
    <w:rsid w:val="003C42C3"/>
    <w:rsid w:val="003C650D"/>
    <w:rsid w:val="003E02E7"/>
    <w:rsid w:val="003E4B43"/>
    <w:rsid w:val="003E6023"/>
    <w:rsid w:val="003F446B"/>
    <w:rsid w:val="003F50C3"/>
    <w:rsid w:val="003F6AF5"/>
    <w:rsid w:val="003F6E05"/>
    <w:rsid w:val="00410AE9"/>
    <w:rsid w:val="004120A6"/>
    <w:rsid w:val="00415B63"/>
    <w:rsid w:val="00422211"/>
    <w:rsid w:val="0043116B"/>
    <w:rsid w:val="00436320"/>
    <w:rsid w:val="00444BF3"/>
    <w:rsid w:val="00456487"/>
    <w:rsid w:val="00463145"/>
    <w:rsid w:val="00467528"/>
    <w:rsid w:val="00475F57"/>
    <w:rsid w:val="00480E16"/>
    <w:rsid w:val="00487102"/>
    <w:rsid w:val="004900E7"/>
    <w:rsid w:val="004906F4"/>
    <w:rsid w:val="00490EE1"/>
    <w:rsid w:val="0049256B"/>
    <w:rsid w:val="00492652"/>
    <w:rsid w:val="00494F9C"/>
    <w:rsid w:val="00497709"/>
    <w:rsid w:val="004A1F49"/>
    <w:rsid w:val="004A48FC"/>
    <w:rsid w:val="004B6C92"/>
    <w:rsid w:val="004B7744"/>
    <w:rsid w:val="004C0042"/>
    <w:rsid w:val="004C176B"/>
    <w:rsid w:val="004C1B81"/>
    <w:rsid w:val="004C3ACB"/>
    <w:rsid w:val="004C46A8"/>
    <w:rsid w:val="004C4BAF"/>
    <w:rsid w:val="004D3352"/>
    <w:rsid w:val="004E1503"/>
    <w:rsid w:val="004E623A"/>
    <w:rsid w:val="004E6741"/>
    <w:rsid w:val="004F4370"/>
    <w:rsid w:val="00510E84"/>
    <w:rsid w:val="00511A72"/>
    <w:rsid w:val="005175B0"/>
    <w:rsid w:val="00523658"/>
    <w:rsid w:val="00524D32"/>
    <w:rsid w:val="00525AAC"/>
    <w:rsid w:val="00527BEE"/>
    <w:rsid w:val="005439DA"/>
    <w:rsid w:val="00543D42"/>
    <w:rsid w:val="00544EEF"/>
    <w:rsid w:val="00552E18"/>
    <w:rsid w:val="00553547"/>
    <w:rsid w:val="00553E39"/>
    <w:rsid w:val="0055722B"/>
    <w:rsid w:val="00562D12"/>
    <w:rsid w:val="005638E6"/>
    <w:rsid w:val="00567E1D"/>
    <w:rsid w:val="005710F6"/>
    <w:rsid w:val="00572C7F"/>
    <w:rsid w:val="00582E37"/>
    <w:rsid w:val="0058332D"/>
    <w:rsid w:val="00595D64"/>
    <w:rsid w:val="005A2FE8"/>
    <w:rsid w:val="005B1B72"/>
    <w:rsid w:val="005B3E92"/>
    <w:rsid w:val="005B4E05"/>
    <w:rsid w:val="005C0BFF"/>
    <w:rsid w:val="005C355B"/>
    <w:rsid w:val="005C59DB"/>
    <w:rsid w:val="005C5B6F"/>
    <w:rsid w:val="005C627E"/>
    <w:rsid w:val="005C74EC"/>
    <w:rsid w:val="005D731C"/>
    <w:rsid w:val="005E0692"/>
    <w:rsid w:val="005E114C"/>
    <w:rsid w:val="005E1D0A"/>
    <w:rsid w:val="005F512C"/>
    <w:rsid w:val="0060310C"/>
    <w:rsid w:val="0060507F"/>
    <w:rsid w:val="0061393B"/>
    <w:rsid w:val="006153C7"/>
    <w:rsid w:val="0061612E"/>
    <w:rsid w:val="00621802"/>
    <w:rsid w:val="0062281E"/>
    <w:rsid w:val="006233CD"/>
    <w:rsid w:val="00624D15"/>
    <w:rsid w:val="00627D48"/>
    <w:rsid w:val="00630B70"/>
    <w:rsid w:val="0063171D"/>
    <w:rsid w:val="00631D3D"/>
    <w:rsid w:val="00632D12"/>
    <w:rsid w:val="00636273"/>
    <w:rsid w:val="00637B5F"/>
    <w:rsid w:val="006422FC"/>
    <w:rsid w:val="00645E27"/>
    <w:rsid w:val="006502E9"/>
    <w:rsid w:val="00653FEF"/>
    <w:rsid w:val="006615E4"/>
    <w:rsid w:val="006620C6"/>
    <w:rsid w:val="00666CC1"/>
    <w:rsid w:val="006671BC"/>
    <w:rsid w:val="006739A4"/>
    <w:rsid w:val="006750B7"/>
    <w:rsid w:val="00686872"/>
    <w:rsid w:val="0069140E"/>
    <w:rsid w:val="00695E98"/>
    <w:rsid w:val="0069639C"/>
    <w:rsid w:val="006C04E0"/>
    <w:rsid w:val="006D143F"/>
    <w:rsid w:val="006D3205"/>
    <w:rsid w:val="006D581B"/>
    <w:rsid w:val="006E33AB"/>
    <w:rsid w:val="006E36C2"/>
    <w:rsid w:val="006E3A7A"/>
    <w:rsid w:val="006E51E5"/>
    <w:rsid w:val="006F3F76"/>
    <w:rsid w:val="006F69F2"/>
    <w:rsid w:val="006F6C90"/>
    <w:rsid w:val="00712670"/>
    <w:rsid w:val="00712874"/>
    <w:rsid w:val="007143EF"/>
    <w:rsid w:val="00717B3C"/>
    <w:rsid w:val="0072163A"/>
    <w:rsid w:val="0072213F"/>
    <w:rsid w:val="00724C59"/>
    <w:rsid w:val="00731293"/>
    <w:rsid w:val="00735061"/>
    <w:rsid w:val="00735EFB"/>
    <w:rsid w:val="007460E6"/>
    <w:rsid w:val="00746C0B"/>
    <w:rsid w:val="00750D38"/>
    <w:rsid w:val="007522B6"/>
    <w:rsid w:val="00752893"/>
    <w:rsid w:val="00752A69"/>
    <w:rsid w:val="007545A4"/>
    <w:rsid w:val="007604DB"/>
    <w:rsid w:val="007622CD"/>
    <w:rsid w:val="00763107"/>
    <w:rsid w:val="00763E28"/>
    <w:rsid w:val="0076699B"/>
    <w:rsid w:val="00772AEA"/>
    <w:rsid w:val="00775FFF"/>
    <w:rsid w:val="00780094"/>
    <w:rsid w:val="00780D51"/>
    <w:rsid w:val="007813B8"/>
    <w:rsid w:val="00783984"/>
    <w:rsid w:val="007839FB"/>
    <w:rsid w:val="007848A8"/>
    <w:rsid w:val="00787777"/>
    <w:rsid w:val="007974CA"/>
    <w:rsid w:val="007B18BA"/>
    <w:rsid w:val="007C377C"/>
    <w:rsid w:val="007D3968"/>
    <w:rsid w:val="007D5A1A"/>
    <w:rsid w:val="007D62EE"/>
    <w:rsid w:val="007D65E2"/>
    <w:rsid w:val="007E445E"/>
    <w:rsid w:val="007E571F"/>
    <w:rsid w:val="007F24DC"/>
    <w:rsid w:val="008014A1"/>
    <w:rsid w:val="008022EF"/>
    <w:rsid w:val="0081370E"/>
    <w:rsid w:val="00823F9E"/>
    <w:rsid w:val="0082564B"/>
    <w:rsid w:val="00830F3F"/>
    <w:rsid w:val="008348BE"/>
    <w:rsid w:val="00835CA5"/>
    <w:rsid w:val="00836C66"/>
    <w:rsid w:val="00841794"/>
    <w:rsid w:val="00843515"/>
    <w:rsid w:val="008449CA"/>
    <w:rsid w:val="00847C60"/>
    <w:rsid w:val="00850AD2"/>
    <w:rsid w:val="00851CBA"/>
    <w:rsid w:val="0085534E"/>
    <w:rsid w:val="00860178"/>
    <w:rsid w:val="008721CD"/>
    <w:rsid w:val="00875C69"/>
    <w:rsid w:val="0087714A"/>
    <w:rsid w:val="008776CF"/>
    <w:rsid w:val="00883915"/>
    <w:rsid w:val="0089058D"/>
    <w:rsid w:val="0089336A"/>
    <w:rsid w:val="00896417"/>
    <w:rsid w:val="008971E3"/>
    <w:rsid w:val="008A2B21"/>
    <w:rsid w:val="008A3A51"/>
    <w:rsid w:val="008A485D"/>
    <w:rsid w:val="008B173C"/>
    <w:rsid w:val="008C0584"/>
    <w:rsid w:val="008C23DF"/>
    <w:rsid w:val="008C30AB"/>
    <w:rsid w:val="008C4128"/>
    <w:rsid w:val="008C5972"/>
    <w:rsid w:val="008D12D6"/>
    <w:rsid w:val="008D2DBC"/>
    <w:rsid w:val="008D45CE"/>
    <w:rsid w:val="008E7982"/>
    <w:rsid w:val="008F23B2"/>
    <w:rsid w:val="008F2C5E"/>
    <w:rsid w:val="008F76D9"/>
    <w:rsid w:val="009029D0"/>
    <w:rsid w:val="009031A4"/>
    <w:rsid w:val="009108F2"/>
    <w:rsid w:val="009111E8"/>
    <w:rsid w:val="00912168"/>
    <w:rsid w:val="00912AE1"/>
    <w:rsid w:val="00917339"/>
    <w:rsid w:val="00923405"/>
    <w:rsid w:val="00926DA4"/>
    <w:rsid w:val="0093356A"/>
    <w:rsid w:val="00940759"/>
    <w:rsid w:val="009420DE"/>
    <w:rsid w:val="00943101"/>
    <w:rsid w:val="00946E0D"/>
    <w:rsid w:val="00953BF7"/>
    <w:rsid w:val="00955C96"/>
    <w:rsid w:val="00960AA6"/>
    <w:rsid w:val="00963619"/>
    <w:rsid w:val="00963786"/>
    <w:rsid w:val="00976436"/>
    <w:rsid w:val="0098706F"/>
    <w:rsid w:val="009912F5"/>
    <w:rsid w:val="00996261"/>
    <w:rsid w:val="009A0071"/>
    <w:rsid w:val="009A0C46"/>
    <w:rsid w:val="009A6FE8"/>
    <w:rsid w:val="009A7D0A"/>
    <w:rsid w:val="009B01B6"/>
    <w:rsid w:val="009B0C9D"/>
    <w:rsid w:val="009B30C7"/>
    <w:rsid w:val="009B4E9C"/>
    <w:rsid w:val="009C18B5"/>
    <w:rsid w:val="009C1DF0"/>
    <w:rsid w:val="009C73AD"/>
    <w:rsid w:val="009D039E"/>
    <w:rsid w:val="009D2C21"/>
    <w:rsid w:val="009D3BBD"/>
    <w:rsid w:val="009D4379"/>
    <w:rsid w:val="009D4ECC"/>
    <w:rsid w:val="009D5835"/>
    <w:rsid w:val="009F1EF9"/>
    <w:rsid w:val="009F22E0"/>
    <w:rsid w:val="009F5061"/>
    <w:rsid w:val="009F5E0C"/>
    <w:rsid w:val="00A029E2"/>
    <w:rsid w:val="00A02A2C"/>
    <w:rsid w:val="00A0417E"/>
    <w:rsid w:val="00A04B62"/>
    <w:rsid w:val="00A120D4"/>
    <w:rsid w:val="00A2200E"/>
    <w:rsid w:val="00A331CC"/>
    <w:rsid w:val="00A33234"/>
    <w:rsid w:val="00A3510D"/>
    <w:rsid w:val="00A452B4"/>
    <w:rsid w:val="00A51CA5"/>
    <w:rsid w:val="00A521B5"/>
    <w:rsid w:val="00A52E60"/>
    <w:rsid w:val="00A557D5"/>
    <w:rsid w:val="00A55D89"/>
    <w:rsid w:val="00A56454"/>
    <w:rsid w:val="00A56588"/>
    <w:rsid w:val="00A57D07"/>
    <w:rsid w:val="00A659EE"/>
    <w:rsid w:val="00A73EAF"/>
    <w:rsid w:val="00A7561C"/>
    <w:rsid w:val="00A82791"/>
    <w:rsid w:val="00A8523A"/>
    <w:rsid w:val="00A85877"/>
    <w:rsid w:val="00A95862"/>
    <w:rsid w:val="00AA0237"/>
    <w:rsid w:val="00AA0261"/>
    <w:rsid w:val="00AA6CB0"/>
    <w:rsid w:val="00AA7187"/>
    <w:rsid w:val="00AA7CC7"/>
    <w:rsid w:val="00AC0969"/>
    <w:rsid w:val="00AC1AA1"/>
    <w:rsid w:val="00AD350E"/>
    <w:rsid w:val="00AD4CFB"/>
    <w:rsid w:val="00AE0B67"/>
    <w:rsid w:val="00AE1EC2"/>
    <w:rsid w:val="00AE4598"/>
    <w:rsid w:val="00AE4CB5"/>
    <w:rsid w:val="00AE504A"/>
    <w:rsid w:val="00AF402F"/>
    <w:rsid w:val="00AF4455"/>
    <w:rsid w:val="00B01204"/>
    <w:rsid w:val="00B0660B"/>
    <w:rsid w:val="00B15D85"/>
    <w:rsid w:val="00B16D9B"/>
    <w:rsid w:val="00B17548"/>
    <w:rsid w:val="00B179FD"/>
    <w:rsid w:val="00B20659"/>
    <w:rsid w:val="00B25F2E"/>
    <w:rsid w:val="00B3201D"/>
    <w:rsid w:val="00B33921"/>
    <w:rsid w:val="00B34208"/>
    <w:rsid w:val="00B37993"/>
    <w:rsid w:val="00B434A0"/>
    <w:rsid w:val="00B45EF2"/>
    <w:rsid w:val="00B46DCA"/>
    <w:rsid w:val="00B51B78"/>
    <w:rsid w:val="00B55ACA"/>
    <w:rsid w:val="00B56FFA"/>
    <w:rsid w:val="00B6021B"/>
    <w:rsid w:val="00B61461"/>
    <w:rsid w:val="00B651ED"/>
    <w:rsid w:val="00B65C67"/>
    <w:rsid w:val="00B65CF8"/>
    <w:rsid w:val="00B67440"/>
    <w:rsid w:val="00B71E86"/>
    <w:rsid w:val="00B72BF6"/>
    <w:rsid w:val="00B73909"/>
    <w:rsid w:val="00B761A2"/>
    <w:rsid w:val="00B8067E"/>
    <w:rsid w:val="00B82B62"/>
    <w:rsid w:val="00B837FD"/>
    <w:rsid w:val="00B83883"/>
    <w:rsid w:val="00B90B7A"/>
    <w:rsid w:val="00B9303B"/>
    <w:rsid w:val="00B94754"/>
    <w:rsid w:val="00BA4F51"/>
    <w:rsid w:val="00BB04F2"/>
    <w:rsid w:val="00BB17DE"/>
    <w:rsid w:val="00BB64B5"/>
    <w:rsid w:val="00BD305A"/>
    <w:rsid w:val="00BD5DA7"/>
    <w:rsid w:val="00BD6D0C"/>
    <w:rsid w:val="00BE1782"/>
    <w:rsid w:val="00BE20FA"/>
    <w:rsid w:val="00BE2AD7"/>
    <w:rsid w:val="00BE3972"/>
    <w:rsid w:val="00BF1576"/>
    <w:rsid w:val="00BF2F4E"/>
    <w:rsid w:val="00BF315E"/>
    <w:rsid w:val="00BF76E5"/>
    <w:rsid w:val="00C03993"/>
    <w:rsid w:val="00C0593A"/>
    <w:rsid w:val="00C10B98"/>
    <w:rsid w:val="00C14EDA"/>
    <w:rsid w:val="00C16BD5"/>
    <w:rsid w:val="00C21707"/>
    <w:rsid w:val="00C2389F"/>
    <w:rsid w:val="00C33A8F"/>
    <w:rsid w:val="00C40B6F"/>
    <w:rsid w:val="00C43124"/>
    <w:rsid w:val="00C44D78"/>
    <w:rsid w:val="00C4626E"/>
    <w:rsid w:val="00C46DB5"/>
    <w:rsid w:val="00C47866"/>
    <w:rsid w:val="00C51E02"/>
    <w:rsid w:val="00C52DA5"/>
    <w:rsid w:val="00C55586"/>
    <w:rsid w:val="00C5582D"/>
    <w:rsid w:val="00C55FD3"/>
    <w:rsid w:val="00C56101"/>
    <w:rsid w:val="00C620C0"/>
    <w:rsid w:val="00C625F7"/>
    <w:rsid w:val="00C64707"/>
    <w:rsid w:val="00C65E30"/>
    <w:rsid w:val="00C7399E"/>
    <w:rsid w:val="00C75275"/>
    <w:rsid w:val="00C81356"/>
    <w:rsid w:val="00C8199F"/>
    <w:rsid w:val="00C8369A"/>
    <w:rsid w:val="00C843A3"/>
    <w:rsid w:val="00C849FA"/>
    <w:rsid w:val="00C9357E"/>
    <w:rsid w:val="00CA308F"/>
    <w:rsid w:val="00CA6547"/>
    <w:rsid w:val="00CB05B3"/>
    <w:rsid w:val="00CB3C56"/>
    <w:rsid w:val="00CC0164"/>
    <w:rsid w:val="00CC3514"/>
    <w:rsid w:val="00CC365B"/>
    <w:rsid w:val="00CC6812"/>
    <w:rsid w:val="00CC77FB"/>
    <w:rsid w:val="00CD0C4F"/>
    <w:rsid w:val="00CE0ACF"/>
    <w:rsid w:val="00CE0E2E"/>
    <w:rsid w:val="00CE5B80"/>
    <w:rsid w:val="00CF0963"/>
    <w:rsid w:val="00CF43BF"/>
    <w:rsid w:val="00CF752F"/>
    <w:rsid w:val="00D02C95"/>
    <w:rsid w:val="00D0369A"/>
    <w:rsid w:val="00D123C1"/>
    <w:rsid w:val="00D150E7"/>
    <w:rsid w:val="00D20DAB"/>
    <w:rsid w:val="00D21074"/>
    <w:rsid w:val="00D21377"/>
    <w:rsid w:val="00D21FEA"/>
    <w:rsid w:val="00D23D7C"/>
    <w:rsid w:val="00D2473B"/>
    <w:rsid w:val="00D2567D"/>
    <w:rsid w:val="00D34A3A"/>
    <w:rsid w:val="00D364BF"/>
    <w:rsid w:val="00D36DF1"/>
    <w:rsid w:val="00D40E7B"/>
    <w:rsid w:val="00D42F4D"/>
    <w:rsid w:val="00D5277E"/>
    <w:rsid w:val="00D57A45"/>
    <w:rsid w:val="00D61EE4"/>
    <w:rsid w:val="00D641C8"/>
    <w:rsid w:val="00D72DA0"/>
    <w:rsid w:val="00D861F2"/>
    <w:rsid w:val="00D87524"/>
    <w:rsid w:val="00D96361"/>
    <w:rsid w:val="00DA2308"/>
    <w:rsid w:val="00DA78C6"/>
    <w:rsid w:val="00DB073F"/>
    <w:rsid w:val="00DB17E4"/>
    <w:rsid w:val="00DB29C1"/>
    <w:rsid w:val="00DB355D"/>
    <w:rsid w:val="00DB439C"/>
    <w:rsid w:val="00DB6C0E"/>
    <w:rsid w:val="00DC1704"/>
    <w:rsid w:val="00DC6DB4"/>
    <w:rsid w:val="00DD43DB"/>
    <w:rsid w:val="00DD5AAF"/>
    <w:rsid w:val="00DD6A11"/>
    <w:rsid w:val="00DE6E2B"/>
    <w:rsid w:val="00DE795E"/>
    <w:rsid w:val="00DF5F69"/>
    <w:rsid w:val="00DF7DA1"/>
    <w:rsid w:val="00E02B08"/>
    <w:rsid w:val="00E036C8"/>
    <w:rsid w:val="00E16625"/>
    <w:rsid w:val="00E17068"/>
    <w:rsid w:val="00E17362"/>
    <w:rsid w:val="00E23E18"/>
    <w:rsid w:val="00E263B4"/>
    <w:rsid w:val="00E27272"/>
    <w:rsid w:val="00E27B76"/>
    <w:rsid w:val="00E30E40"/>
    <w:rsid w:val="00E32815"/>
    <w:rsid w:val="00E35675"/>
    <w:rsid w:val="00E36E9B"/>
    <w:rsid w:val="00E403D3"/>
    <w:rsid w:val="00E51FD1"/>
    <w:rsid w:val="00E52D53"/>
    <w:rsid w:val="00E53CEB"/>
    <w:rsid w:val="00E55EF8"/>
    <w:rsid w:val="00E565C5"/>
    <w:rsid w:val="00E61238"/>
    <w:rsid w:val="00E73981"/>
    <w:rsid w:val="00E75511"/>
    <w:rsid w:val="00E763E5"/>
    <w:rsid w:val="00E7767D"/>
    <w:rsid w:val="00E87546"/>
    <w:rsid w:val="00E8766C"/>
    <w:rsid w:val="00E94E0F"/>
    <w:rsid w:val="00E96805"/>
    <w:rsid w:val="00EA295C"/>
    <w:rsid w:val="00EA3859"/>
    <w:rsid w:val="00EA5002"/>
    <w:rsid w:val="00EA619E"/>
    <w:rsid w:val="00EB46C4"/>
    <w:rsid w:val="00EB6854"/>
    <w:rsid w:val="00EC5D6C"/>
    <w:rsid w:val="00EC699B"/>
    <w:rsid w:val="00ED5E09"/>
    <w:rsid w:val="00EE5FDC"/>
    <w:rsid w:val="00EE6CCD"/>
    <w:rsid w:val="00EE7033"/>
    <w:rsid w:val="00EF3C60"/>
    <w:rsid w:val="00EF55F9"/>
    <w:rsid w:val="00EF63AB"/>
    <w:rsid w:val="00EF6486"/>
    <w:rsid w:val="00F07476"/>
    <w:rsid w:val="00F10B32"/>
    <w:rsid w:val="00F1363F"/>
    <w:rsid w:val="00F151AB"/>
    <w:rsid w:val="00F163AE"/>
    <w:rsid w:val="00F21BA0"/>
    <w:rsid w:val="00F21D9C"/>
    <w:rsid w:val="00F254B6"/>
    <w:rsid w:val="00F256A4"/>
    <w:rsid w:val="00F25F50"/>
    <w:rsid w:val="00F41BFF"/>
    <w:rsid w:val="00F443A7"/>
    <w:rsid w:val="00F44CDF"/>
    <w:rsid w:val="00F45DA3"/>
    <w:rsid w:val="00F476D3"/>
    <w:rsid w:val="00F66E91"/>
    <w:rsid w:val="00F66F81"/>
    <w:rsid w:val="00F73D9C"/>
    <w:rsid w:val="00F76221"/>
    <w:rsid w:val="00F82E73"/>
    <w:rsid w:val="00F85F42"/>
    <w:rsid w:val="00F86748"/>
    <w:rsid w:val="00F93748"/>
    <w:rsid w:val="00F93A11"/>
    <w:rsid w:val="00F95026"/>
    <w:rsid w:val="00F9578E"/>
    <w:rsid w:val="00FA0C77"/>
    <w:rsid w:val="00FA6A04"/>
    <w:rsid w:val="00FB7EF1"/>
    <w:rsid w:val="00FC2911"/>
    <w:rsid w:val="00FD5A1A"/>
    <w:rsid w:val="00FD7F3A"/>
    <w:rsid w:val="00FE294E"/>
    <w:rsid w:val="00FF25B6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219F"/>
  <w15:docId w15:val="{D42D2F42-96A1-4615-8F78-B6B83F50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3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61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D7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51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rsid w:val="00E51FD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51FD1"/>
    <w:rPr>
      <w:rFonts w:ascii="Arial" w:eastAsia="Times New Roman" w:hAnsi="Arial" w:cs="Arial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E51FD1"/>
    <w:pPr>
      <w:spacing w:after="120" w:line="240" w:lineRule="auto"/>
      <w:ind w:left="283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51FD1"/>
    <w:rPr>
      <w:rFonts w:ascii="Arial" w:eastAsia="Times New Roman" w:hAnsi="Arial" w:cs="Arial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51F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51F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1FD1"/>
    <w:rPr>
      <w:sz w:val="20"/>
      <w:szCs w:val="20"/>
    </w:rPr>
  </w:style>
  <w:style w:type="paragraph" w:styleId="Prrafodelista">
    <w:name w:val="List Paragraph"/>
    <w:basedOn w:val="Normal"/>
    <w:link w:val="PrrafodelistaCar"/>
    <w:uiPriority w:val="1"/>
    <w:qFormat/>
    <w:rsid w:val="00233A1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qFormat/>
    <w:locked/>
    <w:rsid w:val="00233A1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78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7851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F0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9641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9641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96417"/>
    <w:rPr>
      <w:vertAlign w:val="superscript"/>
    </w:rPr>
  </w:style>
  <w:style w:type="paragraph" w:styleId="Revisin">
    <w:name w:val="Revision"/>
    <w:hidden/>
    <w:uiPriority w:val="99"/>
    <w:semiHidden/>
    <w:rsid w:val="005F512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71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3154A-D62C-984C-A98F-E3B7ECBD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10659</Words>
  <Characters>58628</Characters>
  <Application>Microsoft Office Word</Application>
  <DocSecurity>0</DocSecurity>
  <Lines>488</Lines>
  <Paragraphs>138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Gonz</dc:creator>
  <cp:lastModifiedBy>DANIELA ARENAS MENESES</cp:lastModifiedBy>
  <cp:revision>16</cp:revision>
  <dcterms:created xsi:type="dcterms:W3CDTF">2020-01-15T04:38:00Z</dcterms:created>
  <dcterms:modified xsi:type="dcterms:W3CDTF">2020-01-15T05:01:00Z</dcterms:modified>
</cp:coreProperties>
</file>