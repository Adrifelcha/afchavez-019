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36520" w14:textId="79E358C8" w:rsidR="00D2747C" w:rsidRDefault="00D34B12" w:rsidP="009A1901">
      <w:pPr>
        <w:spacing w:after="0"/>
        <w:jc w:val="both"/>
        <w:rPr>
          <w:lang w:val="es-ES"/>
        </w:rPr>
      </w:pPr>
      <w:r>
        <w:rPr>
          <w:lang w:val="es-ES"/>
        </w:rPr>
        <w:t>Se propone una estrategia para el análisis de datos que se recopilen a través de los instrumentos de medición aplicados en el marco de “</w:t>
      </w:r>
      <w:r w:rsidRPr="00D34B12">
        <w:rPr>
          <w:lang w:val="es-ES"/>
        </w:rPr>
        <w:t>las valoraciones relativas a los procesos de selección para la admisión y la promoción en educación básica y educación media superior en el marco del sistema para la carrera de las maestras y los maestros</w:t>
      </w:r>
      <w:r>
        <w:rPr>
          <w:lang w:val="es-ES"/>
        </w:rPr>
        <w:t>”.  Al respecto, es importante distinguir entre dos tipos de instrumentos, para los cuales la aproximación analítica difiere en aspectos importantes: instrumentos de rendimiento óptimo e instrumentos de rendimiento típico.  En este documento se describe la estrategia propuesta para lo</w:t>
      </w:r>
      <w:r w:rsidR="00503D26">
        <w:rPr>
          <w:lang w:val="es-ES"/>
        </w:rPr>
        <w:t xml:space="preserve">s </w:t>
      </w:r>
      <w:r w:rsidR="00503D26" w:rsidRPr="000953DA">
        <w:rPr>
          <w:b/>
          <w:bCs/>
          <w:lang w:val="es-ES"/>
        </w:rPr>
        <w:t>instrumentos de rendimiento óptimo</w:t>
      </w:r>
      <w:r w:rsidR="00EE1921">
        <w:rPr>
          <w:lang w:val="es-ES"/>
        </w:rPr>
        <w:t>.  En el marco de las valoraciones relativas a los procesos de selección</w:t>
      </w:r>
      <w:r w:rsidR="00EE1921" w:rsidRPr="00EE1921">
        <w:rPr>
          <w:lang w:val="es-ES"/>
        </w:rPr>
        <w:t xml:space="preserve"> </w:t>
      </w:r>
      <w:r w:rsidR="00EE1921">
        <w:rPr>
          <w:lang w:val="es-ES"/>
        </w:rPr>
        <w:t xml:space="preserve">mencionados, estos instrumentos son de </w:t>
      </w:r>
      <w:r w:rsidR="00EE1921" w:rsidRPr="00EE1921">
        <w:rPr>
          <w:i/>
          <w:iCs/>
          <w:lang w:val="es-ES"/>
        </w:rPr>
        <w:t>opción múltiple</w:t>
      </w:r>
      <w:r w:rsidR="00EE1921">
        <w:rPr>
          <w:lang w:val="es-ES"/>
        </w:rPr>
        <w:t xml:space="preserve"> (con una opción correcta y varios distractores) y se asume que se habrán construido con base en un proceso que </w:t>
      </w:r>
      <w:r w:rsidR="000A210F">
        <w:rPr>
          <w:lang w:val="es-ES"/>
        </w:rPr>
        <w:t xml:space="preserve">otorga </w:t>
      </w:r>
      <w:r w:rsidR="00EE1921">
        <w:rPr>
          <w:lang w:val="es-ES"/>
        </w:rPr>
        <w:t xml:space="preserve">la evidencia necesaria </w:t>
      </w:r>
      <w:r w:rsidR="000A210F">
        <w:rPr>
          <w:lang w:val="es-ES"/>
        </w:rPr>
        <w:t xml:space="preserve">de </w:t>
      </w:r>
      <w:r w:rsidR="00EE1921">
        <w:rPr>
          <w:lang w:val="es-ES"/>
        </w:rPr>
        <w:t>valid</w:t>
      </w:r>
      <w:r w:rsidR="000A210F">
        <w:rPr>
          <w:lang w:val="es-ES"/>
        </w:rPr>
        <w:t>ez</w:t>
      </w:r>
      <w:r w:rsidR="00EE1921">
        <w:rPr>
          <w:lang w:val="es-ES"/>
        </w:rPr>
        <w:t xml:space="preserve"> </w:t>
      </w:r>
      <w:r w:rsidR="000A210F">
        <w:rPr>
          <w:lang w:val="es-ES"/>
        </w:rPr>
        <w:t xml:space="preserve">para </w:t>
      </w:r>
      <w:r w:rsidR="00EE1921">
        <w:rPr>
          <w:lang w:val="es-ES"/>
        </w:rPr>
        <w:t xml:space="preserve">el uso </w:t>
      </w:r>
      <w:r w:rsidR="000A210F">
        <w:rPr>
          <w:lang w:val="es-ES"/>
        </w:rPr>
        <w:t xml:space="preserve">(o los usos) </w:t>
      </w:r>
      <w:r w:rsidR="00EE1921">
        <w:rPr>
          <w:lang w:val="es-ES"/>
        </w:rPr>
        <w:t>que se pretende</w:t>
      </w:r>
      <w:r w:rsidR="000A210F">
        <w:rPr>
          <w:lang w:val="es-ES"/>
        </w:rPr>
        <w:t>n</w:t>
      </w:r>
      <w:r w:rsidR="00EE1921">
        <w:rPr>
          <w:lang w:val="es-ES"/>
        </w:rPr>
        <w:t xml:space="preserve"> dar a los resultados obtenidos por </w:t>
      </w:r>
      <w:r w:rsidR="00CD2E26">
        <w:rPr>
          <w:lang w:val="es-ES"/>
        </w:rPr>
        <w:t>los mismos.</w:t>
      </w:r>
    </w:p>
    <w:p w14:paraId="332E6EA3" w14:textId="7DEFCFA5" w:rsidR="000953DA" w:rsidRDefault="00B72A27" w:rsidP="009A1901">
      <w:pPr>
        <w:spacing w:after="0"/>
        <w:ind w:firstLine="380"/>
        <w:jc w:val="both"/>
        <w:rPr>
          <w:lang w:val="es-ES"/>
        </w:rPr>
      </w:pPr>
      <w:r>
        <w:rPr>
          <w:lang w:val="es-ES"/>
        </w:rPr>
        <w:t>Por consiguiente, u</w:t>
      </w:r>
      <w:r w:rsidR="000A210F">
        <w:rPr>
          <w:lang w:val="es-ES"/>
        </w:rPr>
        <w:t xml:space="preserve">n primer paso importante del análisis de datos </w:t>
      </w:r>
      <w:r>
        <w:rPr>
          <w:lang w:val="es-ES"/>
        </w:rPr>
        <w:t xml:space="preserve">que se obtengan </w:t>
      </w:r>
      <w:r w:rsidR="000A210F">
        <w:rPr>
          <w:lang w:val="es-ES"/>
        </w:rPr>
        <w:t xml:space="preserve">después de la administración de la prueba a la totalidad de participantes consiste en reconfirmar en esta muestra completa la evidencia de validez establecida en la fase de la construcción del instrumento.  </w:t>
      </w:r>
      <w:r>
        <w:rPr>
          <w:lang w:val="es-ES"/>
        </w:rPr>
        <w:t xml:space="preserve">La fuente de validez relevante en este momento se basa en </w:t>
      </w:r>
      <w:r w:rsidR="0077028D">
        <w:rPr>
          <w:lang w:val="es-ES"/>
        </w:rPr>
        <w:t>estudiar l</w:t>
      </w:r>
      <w:r w:rsidR="000A210F">
        <w:rPr>
          <w:lang w:val="es-ES"/>
        </w:rPr>
        <w:t xml:space="preserve">a estructura interna </w:t>
      </w:r>
      <w:r>
        <w:rPr>
          <w:lang w:val="es-ES"/>
        </w:rPr>
        <w:t>de la prueba (véase</w:t>
      </w:r>
      <w:r w:rsidR="0077028D">
        <w:rPr>
          <w:lang w:val="es-ES"/>
        </w:rPr>
        <w:t>,</w:t>
      </w:r>
      <w:r>
        <w:rPr>
          <w:lang w:val="es-ES"/>
        </w:rPr>
        <w:t xml:space="preserve"> </w:t>
      </w:r>
      <w:r w:rsidR="0077028D">
        <w:rPr>
          <w:lang w:val="es-ES"/>
        </w:rPr>
        <w:t xml:space="preserve">para una introducción a las distintas fuentes de validez, </w:t>
      </w:r>
      <w:r>
        <w:rPr>
          <w:lang w:val="es-ES"/>
        </w:rPr>
        <w:t xml:space="preserve">los </w:t>
      </w:r>
      <w:proofErr w:type="spellStart"/>
      <w:r w:rsidR="0077028D" w:rsidRPr="0077028D">
        <w:rPr>
          <w:i/>
          <w:iCs/>
          <w:lang w:val="es-ES"/>
        </w:rPr>
        <w:t>Standards</w:t>
      </w:r>
      <w:proofErr w:type="spellEnd"/>
      <w:r w:rsidR="0077028D" w:rsidRPr="0077028D">
        <w:rPr>
          <w:i/>
          <w:iCs/>
          <w:lang w:val="es-ES"/>
        </w:rPr>
        <w:t xml:space="preserve"> </w:t>
      </w:r>
      <w:proofErr w:type="spellStart"/>
      <w:r w:rsidR="0077028D" w:rsidRPr="0077028D">
        <w:rPr>
          <w:i/>
          <w:iCs/>
          <w:lang w:val="es-ES"/>
        </w:rPr>
        <w:t>for</w:t>
      </w:r>
      <w:proofErr w:type="spellEnd"/>
      <w:r w:rsidR="0077028D" w:rsidRPr="0077028D">
        <w:rPr>
          <w:i/>
          <w:iCs/>
          <w:lang w:val="es-ES"/>
        </w:rPr>
        <w:t xml:space="preserve"> </w:t>
      </w:r>
      <w:proofErr w:type="spellStart"/>
      <w:r w:rsidR="0077028D">
        <w:rPr>
          <w:i/>
          <w:iCs/>
          <w:lang w:val="es-ES"/>
        </w:rPr>
        <w:t>E</w:t>
      </w:r>
      <w:r w:rsidR="0077028D" w:rsidRPr="0077028D">
        <w:rPr>
          <w:i/>
          <w:iCs/>
          <w:lang w:val="es-ES"/>
        </w:rPr>
        <w:t>ducational</w:t>
      </w:r>
      <w:proofErr w:type="spellEnd"/>
      <w:r w:rsidR="0077028D" w:rsidRPr="0077028D">
        <w:rPr>
          <w:i/>
          <w:iCs/>
          <w:lang w:val="es-ES"/>
        </w:rPr>
        <w:t xml:space="preserve"> and </w:t>
      </w:r>
      <w:proofErr w:type="spellStart"/>
      <w:r w:rsidR="0077028D">
        <w:rPr>
          <w:i/>
          <w:iCs/>
          <w:lang w:val="es-ES"/>
        </w:rPr>
        <w:t>P</w:t>
      </w:r>
      <w:r w:rsidR="0077028D" w:rsidRPr="0077028D">
        <w:rPr>
          <w:i/>
          <w:iCs/>
          <w:lang w:val="es-ES"/>
        </w:rPr>
        <w:t>sychological</w:t>
      </w:r>
      <w:proofErr w:type="spellEnd"/>
      <w:r w:rsidR="0077028D" w:rsidRPr="0077028D">
        <w:rPr>
          <w:i/>
          <w:iCs/>
          <w:lang w:val="es-ES"/>
        </w:rPr>
        <w:t xml:space="preserve"> </w:t>
      </w:r>
      <w:r w:rsidR="0077028D">
        <w:rPr>
          <w:i/>
          <w:iCs/>
          <w:lang w:val="es-ES"/>
        </w:rPr>
        <w:t>T</w:t>
      </w:r>
      <w:r w:rsidR="0077028D" w:rsidRPr="0077028D">
        <w:rPr>
          <w:i/>
          <w:iCs/>
        </w:rPr>
        <w:t>esting</w:t>
      </w:r>
      <w:r w:rsidR="0077028D" w:rsidRPr="0077028D">
        <w:t xml:space="preserve"> publicados por </w:t>
      </w:r>
      <w:bookmarkStart w:id="0" w:name="_Hlk37450867"/>
      <w:r w:rsidRPr="0077028D">
        <w:t>American Educational Research Association, American Psychological Association</w:t>
      </w:r>
      <w:r w:rsidR="004E00B1">
        <w:t>,</w:t>
      </w:r>
      <w:r w:rsidRPr="0077028D">
        <w:t xml:space="preserve"> National Council on Measurement in Education</w:t>
      </w:r>
      <w:bookmarkEnd w:id="0"/>
      <w:r w:rsidR="004E00B1">
        <w:t xml:space="preserve">, y </w:t>
      </w:r>
      <w:r w:rsidR="004E00B1" w:rsidRPr="004E00B1">
        <w:t>Joint Committee on Standards for Educational and Psychological Testing</w:t>
      </w:r>
      <w:r w:rsidR="0077028D" w:rsidRPr="0077028D">
        <w:t>, 2014)</w:t>
      </w:r>
      <w:r w:rsidRPr="0077028D">
        <w:t xml:space="preserve">.  </w:t>
      </w:r>
      <w:r>
        <w:rPr>
          <w:lang w:val="es-ES"/>
        </w:rPr>
        <w:t xml:space="preserve">La estrategia de análisis </w:t>
      </w:r>
      <w:r w:rsidR="0077028D">
        <w:rPr>
          <w:lang w:val="es-ES"/>
        </w:rPr>
        <w:t>que proponemos en este documento enfocará en tres tipos de análisis de la estructura interna: (1) </w:t>
      </w:r>
      <w:r w:rsidR="000A210F">
        <w:rPr>
          <w:lang w:val="es-ES"/>
        </w:rPr>
        <w:t xml:space="preserve">un análisis </w:t>
      </w:r>
      <w:r w:rsidR="0077028D">
        <w:rPr>
          <w:lang w:val="es-ES"/>
        </w:rPr>
        <w:t xml:space="preserve">de ítems en el marco de la </w:t>
      </w:r>
      <w:r w:rsidR="0026264D">
        <w:rPr>
          <w:lang w:val="es-ES"/>
        </w:rPr>
        <w:t>T</w:t>
      </w:r>
      <w:r w:rsidR="0077028D">
        <w:rPr>
          <w:lang w:val="es-ES"/>
        </w:rPr>
        <w:t xml:space="preserve">eoría </w:t>
      </w:r>
      <w:r w:rsidR="0026264D">
        <w:rPr>
          <w:lang w:val="es-ES"/>
        </w:rPr>
        <w:t>C</w:t>
      </w:r>
      <w:r w:rsidR="0077028D">
        <w:rPr>
          <w:lang w:val="es-ES"/>
        </w:rPr>
        <w:t xml:space="preserve">lásica de los </w:t>
      </w:r>
      <w:proofErr w:type="spellStart"/>
      <w:r w:rsidR="0026264D">
        <w:rPr>
          <w:lang w:val="es-ES"/>
        </w:rPr>
        <w:t>T</w:t>
      </w:r>
      <w:r w:rsidR="0077028D">
        <w:rPr>
          <w:lang w:val="es-ES"/>
        </w:rPr>
        <w:t>ests</w:t>
      </w:r>
      <w:proofErr w:type="spellEnd"/>
      <w:r w:rsidR="0077028D">
        <w:rPr>
          <w:lang w:val="es-ES"/>
        </w:rPr>
        <w:t>, (2) una evaluación de la bondad de ajuste del modelo psicométrico que subyace la prueba (</w:t>
      </w:r>
      <w:commentRangeStart w:id="1"/>
      <w:r w:rsidR="0077028D">
        <w:rPr>
          <w:lang w:val="es-ES"/>
        </w:rPr>
        <w:t xml:space="preserve">el cual, </w:t>
      </w:r>
      <w:r w:rsidR="0026264D">
        <w:rPr>
          <w:lang w:val="es-ES"/>
        </w:rPr>
        <w:t>para el caso de</w:t>
      </w:r>
      <w:r w:rsidR="0077028D">
        <w:rPr>
          <w:lang w:val="es-ES"/>
        </w:rPr>
        <w:t xml:space="preserve"> </w:t>
      </w:r>
      <w:r w:rsidR="0026264D">
        <w:rPr>
          <w:lang w:val="es-ES"/>
        </w:rPr>
        <w:t>las pruebas de rendimiento óptimo</w:t>
      </w:r>
      <w:r w:rsidR="0077028D">
        <w:rPr>
          <w:lang w:val="es-ES"/>
        </w:rPr>
        <w:t xml:space="preserve">, se </w:t>
      </w:r>
      <w:r w:rsidR="0026264D">
        <w:rPr>
          <w:lang w:val="es-ES"/>
        </w:rPr>
        <w:t xml:space="preserve">sitúa en el marco </w:t>
      </w:r>
      <w:r w:rsidR="0077028D">
        <w:rPr>
          <w:lang w:val="es-ES"/>
        </w:rPr>
        <w:t>de los modelos de diagnóstico cognitivo</w:t>
      </w:r>
      <w:r w:rsidR="0026264D">
        <w:rPr>
          <w:lang w:val="es-ES"/>
        </w:rPr>
        <w:t>, véase la discusión más adelante</w:t>
      </w:r>
      <w:r w:rsidR="0077028D">
        <w:rPr>
          <w:lang w:val="es-ES"/>
        </w:rPr>
        <w:t>)</w:t>
      </w:r>
      <w:commentRangeEnd w:id="1"/>
      <w:r w:rsidR="003D6F49">
        <w:rPr>
          <w:rStyle w:val="Refdecomentario"/>
        </w:rPr>
        <w:commentReference w:id="1"/>
      </w:r>
      <w:r w:rsidR="0026264D">
        <w:rPr>
          <w:lang w:val="es-ES"/>
        </w:rPr>
        <w:t xml:space="preserve"> y (3) la aplicación de un procedimiento para detectar posible funcionamiento diferencial de los reactivos que componen la prueba. </w:t>
      </w:r>
      <w:r w:rsidR="003F7BAC">
        <w:rPr>
          <w:lang w:val="es-ES"/>
        </w:rPr>
        <w:t xml:space="preserve"> Las </w:t>
      </w:r>
      <w:r w:rsidR="0069133E">
        <w:rPr>
          <w:lang w:val="es-ES"/>
        </w:rPr>
        <w:t>S</w:t>
      </w:r>
      <w:r w:rsidR="003F7BAC">
        <w:rPr>
          <w:lang w:val="es-ES"/>
        </w:rPr>
        <w:t>ecciones</w:t>
      </w:r>
      <w:r w:rsidR="0069133E">
        <w:rPr>
          <w:lang w:val="es-ES"/>
        </w:rPr>
        <w:t xml:space="preserve"> 1 a 3 </w:t>
      </w:r>
      <w:r w:rsidR="003F7BAC">
        <w:rPr>
          <w:lang w:val="es-ES"/>
        </w:rPr>
        <w:t xml:space="preserve">de este documento proveerán </w:t>
      </w:r>
      <w:r w:rsidR="004C56AB">
        <w:rPr>
          <w:lang w:val="es-ES"/>
        </w:rPr>
        <w:t>más</w:t>
      </w:r>
      <w:r w:rsidR="003F7BAC">
        <w:rPr>
          <w:lang w:val="es-ES"/>
        </w:rPr>
        <w:t xml:space="preserve"> detalles de estos análisis, respectivamente.</w:t>
      </w:r>
    </w:p>
    <w:p w14:paraId="4DB5DBAE" w14:textId="2047BE9D" w:rsidR="004C56AB" w:rsidRDefault="004C56AB" w:rsidP="009A1901">
      <w:pPr>
        <w:spacing w:after="0"/>
        <w:ind w:firstLine="380"/>
        <w:jc w:val="both"/>
        <w:rPr>
          <w:lang w:val="es-ES"/>
        </w:rPr>
      </w:pPr>
      <w:r>
        <w:rPr>
          <w:lang w:val="es-ES"/>
        </w:rPr>
        <w:t xml:space="preserve">Después de evaluar y realizar posibles ajustes para reconfirmar la evidencia de validez, </w:t>
      </w:r>
      <w:commentRangeStart w:id="2"/>
      <w:r w:rsidR="00362283">
        <w:rPr>
          <w:lang w:val="es-ES"/>
        </w:rPr>
        <w:t xml:space="preserve">se explicará cómo se deriva la calificación de cada sustentante en la prueba y </w:t>
      </w:r>
      <w:r w:rsidR="0069133E">
        <w:rPr>
          <w:lang w:val="es-ES"/>
        </w:rPr>
        <w:t>cómo esta calificación contribuye a la toma de decisiones</w:t>
      </w:r>
      <w:commentRangeEnd w:id="2"/>
      <w:r w:rsidR="001710C4">
        <w:rPr>
          <w:rStyle w:val="Refdecomentario"/>
        </w:rPr>
        <w:commentReference w:id="2"/>
      </w:r>
      <w:r w:rsidR="0069133E">
        <w:rPr>
          <w:lang w:val="es-ES"/>
        </w:rPr>
        <w:t xml:space="preserve"> (específicamente, la lista de prelación; Sección 4).  A pesar de que la selección (y ordenamiento) de los</w:t>
      </w:r>
      <w:ins w:id="3" w:author="RAMSES VAZQUEZ LIRA" w:date="2020-04-12T16:13:00Z">
        <w:r w:rsidR="0072190A">
          <w:rPr>
            <w:lang w:val="es-ES"/>
          </w:rPr>
          <w:t xml:space="preserve"> aspir</w:t>
        </w:r>
      </w:ins>
      <w:del w:id="4" w:author="RAMSES VAZQUEZ LIRA" w:date="2020-04-12T16:13:00Z">
        <w:r w:rsidR="0069133E" w:rsidDel="0072190A">
          <w:rPr>
            <w:lang w:val="es-ES"/>
          </w:rPr>
          <w:delText xml:space="preserve"> sustent</w:delText>
        </w:r>
      </w:del>
      <w:r w:rsidR="0069133E">
        <w:rPr>
          <w:lang w:val="es-ES"/>
        </w:rPr>
        <w:t xml:space="preserve">antes con base en los resultados constituye el uso principal de la prueba—y la validación se centra en este uso—, </w:t>
      </w:r>
      <w:r w:rsidR="00891232">
        <w:rPr>
          <w:lang w:val="es-ES"/>
        </w:rPr>
        <w:t xml:space="preserve">se consideran dos </w:t>
      </w:r>
      <w:r w:rsidR="0069133E">
        <w:rPr>
          <w:lang w:val="es-ES"/>
        </w:rPr>
        <w:t>objetivo</w:t>
      </w:r>
      <w:r w:rsidR="00891232">
        <w:rPr>
          <w:lang w:val="es-ES"/>
        </w:rPr>
        <w:t>s</w:t>
      </w:r>
      <w:r w:rsidR="0069133E">
        <w:rPr>
          <w:lang w:val="es-ES"/>
        </w:rPr>
        <w:t xml:space="preserve"> secundario</w:t>
      </w:r>
      <w:r w:rsidR="00891232">
        <w:rPr>
          <w:lang w:val="es-ES"/>
        </w:rPr>
        <w:t>s</w:t>
      </w:r>
      <w:r w:rsidR="0069133E">
        <w:rPr>
          <w:lang w:val="es-ES"/>
        </w:rPr>
        <w:t xml:space="preserve"> de las pruebas de rendimiento óptimo</w:t>
      </w:r>
      <w:r w:rsidR="00891232">
        <w:rPr>
          <w:lang w:val="es-ES"/>
        </w:rPr>
        <w:t>: (1) </w:t>
      </w:r>
      <w:r w:rsidR="0069133E">
        <w:rPr>
          <w:lang w:val="es-ES"/>
        </w:rPr>
        <w:t xml:space="preserve">proveer retroalimentación individual </w:t>
      </w:r>
      <w:r w:rsidR="00891232">
        <w:rPr>
          <w:lang w:val="es-ES"/>
        </w:rPr>
        <w:t xml:space="preserve">a los </w:t>
      </w:r>
      <w:ins w:id="5" w:author="RAMSES VAZQUEZ LIRA" w:date="2020-04-12T16:13:00Z">
        <w:r w:rsidR="0072190A">
          <w:rPr>
            <w:lang w:val="es-ES"/>
          </w:rPr>
          <w:t>aspir</w:t>
        </w:r>
      </w:ins>
      <w:del w:id="6" w:author="RAMSES VAZQUEZ LIRA" w:date="2020-04-12T16:13:00Z">
        <w:r w:rsidR="00891232" w:rsidDel="0072190A">
          <w:rPr>
            <w:lang w:val="es-ES"/>
          </w:rPr>
          <w:delText>sustent</w:delText>
        </w:r>
      </w:del>
      <w:r w:rsidR="00891232">
        <w:rPr>
          <w:lang w:val="es-ES"/>
        </w:rPr>
        <w:t xml:space="preserve">antes </w:t>
      </w:r>
      <w:r w:rsidR="0069133E">
        <w:rPr>
          <w:lang w:val="es-ES"/>
        </w:rPr>
        <w:t xml:space="preserve">sobre las habilidades </w:t>
      </w:r>
      <w:r w:rsidR="00891232">
        <w:rPr>
          <w:lang w:val="es-ES"/>
        </w:rPr>
        <w:t xml:space="preserve">que requieren </w:t>
      </w:r>
      <w:ins w:id="7" w:author="RAMSES VAZQUEZ LIRA" w:date="2020-04-12T16:14:00Z">
        <w:r w:rsidR="0072190A">
          <w:rPr>
            <w:lang w:val="es-ES"/>
          </w:rPr>
          <w:t>apoyo</w:t>
        </w:r>
      </w:ins>
      <w:del w:id="8" w:author="RAMSES VAZQUEZ LIRA" w:date="2020-04-12T16:14:00Z">
        <w:r w:rsidR="00891232" w:rsidDel="0072190A">
          <w:rPr>
            <w:lang w:val="es-ES"/>
          </w:rPr>
          <w:delText>remediarse</w:delText>
        </w:r>
      </w:del>
      <w:r w:rsidR="00891232">
        <w:rPr>
          <w:lang w:val="es-ES"/>
        </w:rPr>
        <w:t xml:space="preserve"> y (2) </w:t>
      </w:r>
      <w:r w:rsidR="0069133E">
        <w:rPr>
          <w:lang w:val="es-ES"/>
        </w:rPr>
        <w:t xml:space="preserve">presentar </w:t>
      </w:r>
      <w:r w:rsidR="00891232">
        <w:rPr>
          <w:lang w:val="es-ES"/>
        </w:rPr>
        <w:t xml:space="preserve">un reporte con un resumen de los resultados </w:t>
      </w:r>
      <w:ins w:id="9" w:author="RAMSES VAZQUEZ LIRA" w:date="2020-04-12T16:11:00Z">
        <w:r w:rsidR="001710C4">
          <w:rPr>
            <w:lang w:val="es-ES"/>
          </w:rPr>
          <w:t>desa</w:t>
        </w:r>
      </w:ins>
      <w:del w:id="10" w:author="RAMSES VAZQUEZ LIRA" w:date="2020-04-12T16:11:00Z">
        <w:r w:rsidR="00891232" w:rsidDel="001710C4">
          <w:rPr>
            <w:lang w:val="es-ES"/>
          </w:rPr>
          <w:delText>se</w:delText>
        </w:r>
      </w:del>
      <w:r w:rsidR="00891232">
        <w:rPr>
          <w:lang w:val="es-ES"/>
        </w:rPr>
        <w:t xml:space="preserve">gregados a nivel de las entidades federativas con el fin de formular recomendaciones para la política pública y/o las escuelas normales sobre las </w:t>
      </w:r>
      <w:ins w:id="11" w:author="RAMSES VAZQUEZ LIRA" w:date="2020-04-12T16:12:00Z">
        <w:r w:rsidR="003E7358">
          <w:rPr>
            <w:lang w:val="es-ES"/>
          </w:rPr>
          <w:t>áreas de oportunidad</w:t>
        </w:r>
      </w:ins>
      <w:del w:id="12" w:author="RAMSES VAZQUEZ LIRA" w:date="2020-04-12T16:12:00Z">
        <w:r w:rsidR="00891232" w:rsidDel="003E7358">
          <w:rPr>
            <w:lang w:val="es-ES"/>
          </w:rPr>
          <w:delText>deficiencias</w:delText>
        </w:r>
      </w:del>
      <w:r w:rsidR="00891232">
        <w:rPr>
          <w:lang w:val="es-ES"/>
        </w:rPr>
        <w:t xml:space="preserve"> en las habilidades </w:t>
      </w:r>
      <w:del w:id="13" w:author="RAMSES VAZQUEZ LIRA" w:date="2020-04-12T16:12:00Z">
        <w:r w:rsidR="00891232" w:rsidDel="003E7358">
          <w:rPr>
            <w:lang w:val="es-ES"/>
          </w:rPr>
          <w:delText>e</w:delText>
        </w:r>
      </w:del>
      <w:r w:rsidR="00891232">
        <w:rPr>
          <w:lang w:val="es-ES"/>
        </w:rPr>
        <w:t>val</w:t>
      </w:r>
      <w:ins w:id="14" w:author="RAMSES VAZQUEZ LIRA" w:date="2020-04-12T16:12:00Z">
        <w:r w:rsidR="003E7358">
          <w:rPr>
            <w:lang w:val="es-ES"/>
          </w:rPr>
          <w:t>or</w:t>
        </w:r>
      </w:ins>
      <w:del w:id="15" w:author="RAMSES VAZQUEZ LIRA" w:date="2020-04-12T16:12:00Z">
        <w:r w:rsidR="00891232" w:rsidDel="003E7358">
          <w:rPr>
            <w:lang w:val="es-ES"/>
          </w:rPr>
          <w:delText>u</w:delText>
        </w:r>
      </w:del>
      <w:r w:rsidR="00891232">
        <w:rPr>
          <w:lang w:val="es-ES"/>
        </w:rPr>
        <w:t xml:space="preserve">adas en los </w:t>
      </w:r>
      <w:ins w:id="16" w:author="RAMSES VAZQUEZ LIRA" w:date="2020-04-12T16:12:00Z">
        <w:r w:rsidR="003E7358">
          <w:rPr>
            <w:lang w:val="es-ES"/>
          </w:rPr>
          <w:t>aspirantes</w:t>
        </w:r>
      </w:ins>
      <w:del w:id="17" w:author="RAMSES VAZQUEZ LIRA" w:date="2020-04-12T16:12:00Z">
        <w:r w:rsidR="00891232" w:rsidDel="003E7358">
          <w:rPr>
            <w:lang w:val="es-ES"/>
          </w:rPr>
          <w:delText>sustentantes</w:delText>
        </w:r>
      </w:del>
      <w:r w:rsidR="00891232">
        <w:rPr>
          <w:lang w:val="es-ES"/>
        </w:rPr>
        <w:t>.  La Sección 5 describe los análisis que se llevarán a cabo para lograr estos objetivos secundarios.</w:t>
      </w:r>
    </w:p>
    <w:p w14:paraId="462A2C20" w14:textId="74DDDC7E" w:rsidR="0026264D" w:rsidRDefault="0026264D" w:rsidP="004C56AB">
      <w:pPr>
        <w:keepNext/>
        <w:spacing w:before="240" w:after="0"/>
        <w:jc w:val="both"/>
        <w:rPr>
          <w:lang w:val="es-ES"/>
        </w:rPr>
      </w:pPr>
      <w:r>
        <w:rPr>
          <w:b/>
          <w:bCs/>
          <w:u w:val="single"/>
          <w:lang w:val="es-ES"/>
        </w:rPr>
        <w:t xml:space="preserve">1.  Análisis de ítems en el marco de la Teoría Clásica de los </w:t>
      </w:r>
      <w:proofErr w:type="spellStart"/>
      <w:r>
        <w:rPr>
          <w:b/>
          <w:bCs/>
          <w:u w:val="single"/>
          <w:lang w:val="es-ES"/>
        </w:rPr>
        <w:t>Tests</w:t>
      </w:r>
      <w:proofErr w:type="spellEnd"/>
    </w:p>
    <w:p w14:paraId="7E60BD90" w14:textId="69A4CE8F" w:rsidR="0026264D" w:rsidRPr="0026264D" w:rsidRDefault="00833822" w:rsidP="0026264D">
      <w:pPr>
        <w:spacing w:after="0"/>
        <w:jc w:val="both"/>
        <w:rPr>
          <w:lang w:val="es-ES"/>
        </w:rPr>
      </w:pPr>
      <w:r w:rsidRPr="00833822">
        <w:rPr>
          <w:highlight w:val="yellow"/>
          <w:lang w:val="es-ES"/>
        </w:rPr>
        <w:t xml:space="preserve">En esta sección se describirán </w:t>
      </w:r>
      <w:r w:rsidR="000B7A6A">
        <w:rPr>
          <w:highlight w:val="yellow"/>
          <w:lang w:val="es-ES"/>
        </w:rPr>
        <w:t>(1a) </w:t>
      </w:r>
      <w:r w:rsidRPr="00833822">
        <w:rPr>
          <w:highlight w:val="yellow"/>
          <w:lang w:val="es-ES"/>
        </w:rPr>
        <w:t>los distintos índices</w:t>
      </w:r>
      <w:r w:rsidR="000B7A6A">
        <w:rPr>
          <w:highlight w:val="yellow"/>
          <w:lang w:val="es-ES"/>
        </w:rPr>
        <w:t>, de dificultad y discriminación,</w:t>
      </w:r>
      <w:r w:rsidRPr="00833822">
        <w:rPr>
          <w:highlight w:val="yellow"/>
          <w:lang w:val="es-ES"/>
        </w:rPr>
        <w:t xml:space="preserve"> que </w:t>
      </w:r>
      <w:r>
        <w:rPr>
          <w:highlight w:val="yellow"/>
          <w:lang w:val="es-ES"/>
        </w:rPr>
        <w:t xml:space="preserve">vamos a </w:t>
      </w:r>
      <w:r w:rsidRPr="00833822">
        <w:rPr>
          <w:highlight w:val="yellow"/>
          <w:lang w:val="es-ES"/>
        </w:rPr>
        <w:t>calcula</w:t>
      </w:r>
      <w:r>
        <w:rPr>
          <w:highlight w:val="yellow"/>
          <w:lang w:val="es-ES"/>
        </w:rPr>
        <w:t>r (</w:t>
      </w:r>
      <w:r w:rsidR="000B7A6A">
        <w:rPr>
          <w:highlight w:val="yellow"/>
          <w:lang w:val="es-ES"/>
        </w:rPr>
        <w:t xml:space="preserve">es decir, </w:t>
      </w:r>
      <w:r w:rsidR="001E5F82">
        <w:rPr>
          <w:highlight w:val="yellow"/>
          <w:lang w:val="es-ES"/>
        </w:rPr>
        <w:t>su</w:t>
      </w:r>
      <w:r w:rsidR="000B7A6A">
        <w:rPr>
          <w:highlight w:val="yellow"/>
          <w:lang w:val="es-ES"/>
        </w:rPr>
        <w:t xml:space="preserve"> definición</w:t>
      </w:r>
      <w:r w:rsidR="001E5F82">
        <w:rPr>
          <w:highlight w:val="yellow"/>
          <w:lang w:val="es-ES"/>
        </w:rPr>
        <w:t xml:space="preserve"> y/o la forma de calcularlos</w:t>
      </w:r>
      <w:r w:rsidR="000B7A6A">
        <w:rPr>
          <w:highlight w:val="yellow"/>
          <w:lang w:val="es-ES"/>
        </w:rPr>
        <w:t>), (1b) cómo se interpretan estos índices (es decir, su significado), (2a) el método gráfico para un análisis visual del ítem, incluyendo los distractores, (2b) cómo interpretar esta gráfica y (3)</w:t>
      </w:r>
      <w:r w:rsidR="003F7BAC">
        <w:rPr>
          <w:highlight w:val="yellow"/>
          <w:lang w:val="es-ES"/>
        </w:rPr>
        <w:t> la forma</w:t>
      </w:r>
      <w:r w:rsidR="000B7A6A">
        <w:rPr>
          <w:highlight w:val="yellow"/>
          <w:lang w:val="es-ES"/>
        </w:rPr>
        <w:t xml:space="preserve"> (los criterios y procedimientos) </w:t>
      </w:r>
      <w:r w:rsidR="001E5F82">
        <w:rPr>
          <w:highlight w:val="yellow"/>
          <w:lang w:val="es-ES"/>
        </w:rPr>
        <w:t>d</w:t>
      </w:r>
      <w:r w:rsidR="003F7BAC">
        <w:rPr>
          <w:highlight w:val="yellow"/>
          <w:lang w:val="es-ES"/>
        </w:rPr>
        <w:t xml:space="preserve">e </w:t>
      </w:r>
      <w:r w:rsidR="000B7A6A">
        <w:rPr>
          <w:highlight w:val="yellow"/>
          <w:lang w:val="es-ES"/>
        </w:rPr>
        <w:t>toma</w:t>
      </w:r>
      <w:r w:rsidR="001E5F82">
        <w:rPr>
          <w:highlight w:val="yellow"/>
          <w:lang w:val="es-ES"/>
        </w:rPr>
        <w:t>r</w:t>
      </w:r>
      <w:r w:rsidR="000B7A6A">
        <w:rPr>
          <w:highlight w:val="yellow"/>
          <w:lang w:val="es-ES"/>
        </w:rPr>
        <w:t xml:space="preserve"> decisiones con base en estos resultados (mencionando aquí la importancia del contenido de los ítems</w:t>
      </w:r>
      <w:r w:rsidR="001E5F82">
        <w:rPr>
          <w:highlight w:val="yellow"/>
          <w:lang w:val="es-ES"/>
        </w:rPr>
        <w:t xml:space="preserve"> y por lo tanto el consultar a los equipos involucrados en el desarrollo de la prueba</w:t>
      </w:r>
      <w:r w:rsidR="000B7A6A">
        <w:rPr>
          <w:highlight w:val="yellow"/>
          <w:lang w:val="es-ES"/>
        </w:rPr>
        <w:t>).</w:t>
      </w:r>
    </w:p>
    <w:p w14:paraId="09EF1896" w14:textId="059E7685" w:rsidR="009A1901" w:rsidRDefault="0026264D" w:rsidP="004C56AB">
      <w:pPr>
        <w:keepNext/>
        <w:spacing w:before="240" w:after="0"/>
        <w:jc w:val="both"/>
        <w:rPr>
          <w:lang w:val="es-ES"/>
        </w:rPr>
      </w:pPr>
      <w:commentRangeStart w:id="18"/>
      <w:r>
        <w:rPr>
          <w:b/>
          <w:bCs/>
          <w:u w:val="single"/>
          <w:lang w:val="es-ES"/>
        </w:rPr>
        <w:lastRenderedPageBreak/>
        <w:t>2</w:t>
      </w:r>
      <w:r w:rsidR="009A1901" w:rsidRPr="009A1901">
        <w:rPr>
          <w:b/>
          <w:bCs/>
          <w:u w:val="single"/>
          <w:lang w:val="es-ES"/>
        </w:rPr>
        <w:t>.</w:t>
      </w:r>
      <w:r w:rsidR="009A1901">
        <w:rPr>
          <w:b/>
          <w:bCs/>
          <w:u w:val="single"/>
          <w:lang w:val="es-ES"/>
        </w:rPr>
        <w:t>  </w:t>
      </w:r>
      <w:r w:rsidR="00A40687">
        <w:rPr>
          <w:b/>
          <w:bCs/>
          <w:u w:val="single"/>
          <w:lang w:val="es-ES"/>
        </w:rPr>
        <w:t>B</w:t>
      </w:r>
      <w:r w:rsidR="009A1901" w:rsidRPr="009A1901">
        <w:rPr>
          <w:b/>
          <w:bCs/>
          <w:u w:val="single"/>
          <w:lang w:val="es-ES"/>
        </w:rPr>
        <w:t>ondad de ajuste de un modelo de diagnóstico cognitivo</w:t>
      </w:r>
      <w:commentRangeEnd w:id="18"/>
      <w:r w:rsidR="005814BB">
        <w:rPr>
          <w:rStyle w:val="Refdecomentario"/>
        </w:rPr>
        <w:commentReference w:id="18"/>
      </w:r>
    </w:p>
    <w:p w14:paraId="1BB21431" w14:textId="4F18E8D0" w:rsidR="0026264D" w:rsidRDefault="0026264D" w:rsidP="009A1901">
      <w:pPr>
        <w:spacing w:after="0"/>
        <w:jc w:val="both"/>
        <w:rPr>
          <w:highlight w:val="yellow"/>
          <w:lang w:val="es-ES"/>
        </w:rPr>
      </w:pPr>
      <w:r>
        <w:rPr>
          <w:lang w:val="es-ES"/>
        </w:rPr>
        <w:t xml:space="preserve">Los instrumentos de rendimiento óptimo se construirán en el marco de los modelos de diagnóstico cognitivo (véase, por ejemplo, de la Torre y </w:t>
      </w:r>
      <w:proofErr w:type="spellStart"/>
      <w:r>
        <w:rPr>
          <w:lang w:val="es-ES"/>
        </w:rPr>
        <w:t>Minchen</w:t>
      </w:r>
      <w:proofErr w:type="spellEnd"/>
      <w:r>
        <w:rPr>
          <w:lang w:val="es-ES"/>
        </w:rPr>
        <w:t>, 2014); estos modelos se pueden considerar como modelos multidimensionales de la Teoría de Respuesta al Ítem (TRI).</w:t>
      </w:r>
    </w:p>
    <w:p w14:paraId="5C2C97C8" w14:textId="4A792B0F" w:rsidR="009A1901" w:rsidRPr="009A1901" w:rsidRDefault="000522F8" w:rsidP="0026264D">
      <w:pPr>
        <w:spacing w:after="0"/>
        <w:ind w:firstLine="380"/>
        <w:jc w:val="both"/>
        <w:rPr>
          <w:lang w:val="es-ES"/>
        </w:rPr>
      </w:pPr>
      <w:r w:rsidRPr="0026264D">
        <w:rPr>
          <w:highlight w:val="yellow"/>
          <w:lang w:val="es-ES"/>
        </w:rPr>
        <w:t>Aquí describimos el procedimiento para evaluar la bondad de ajuste de</w:t>
      </w:r>
      <w:r w:rsidR="00731722">
        <w:rPr>
          <w:highlight w:val="yellow"/>
          <w:lang w:val="es-ES"/>
        </w:rPr>
        <w:t>l</w:t>
      </w:r>
      <w:r w:rsidRPr="0026264D">
        <w:rPr>
          <w:highlight w:val="yellow"/>
          <w:lang w:val="es-ES"/>
        </w:rPr>
        <w:t xml:space="preserve"> MDC, cuáles son los </w:t>
      </w:r>
      <w:r w:rsidRPr="000522F8">
        <w:rPr>
          <w:highlight w:val="yellow"/>
          <w:lang w:val="es-ES"/>
        </w:rPr>
        <w:t>pasos, en cada paso las decisiones que se tomarán y los criterios para las mismas, qué hacer cuando se detecta discrepancias significativas entre el modelo y los datos, etc</w:t>
      </w:r>
      <w:r w:rsidR="004C56AB">
        <w:rPr>
          <w:highlight w:val="yellow"/>
          <w:lang w:val="es-ES"/>
        </w:rPr>
        <w:t xml:space="preserve">.  Puede ser relevante el capítulo de Han y Johnson (2019) que habla de los índices para evaluar el ajuste global y a nivel de los ítems en los </w:t>
      </w:r>
      <w:proofErr w:type="spellStart"/>
      <w:r w:rsidR="004C56AB">
        <w:rPr>
          <w:highlight w:val="yellow"/>
          <w:lang w:val="es-ES"/>
        </w:rPr>
        <w:t>MDCs</w:t>
      </w:r>
      <w:proofErr w:type="spellEnd"/>
      <w:r w:rsidRPr="000522F8">
        <w:rPr>
          <w:highlight w:val="yellow"/>
          <w:lang w:val="es-ES"/>
        </w:rPr>
        <w:t>.</w:t>
      </w:r>
    </w:p>
    <w:p w14:paraId="57613C0B" w14:textId="3CAE34DA" w:rsidR="003B6694" w:rsidRDefault="003B6694" w:rsidP="003B6694">
      <w:pPr>
        <w:keepNext/>
        <w:spacing w:before="240" w:after="0"/>
        <w:jc w:val="both"/>
        <w:rPr>
          <w:lang w:val="es-ES"/>
        </w:rPr>
      </w:pPr>
      <w:commentRangeStart w:id="19"/>
      <w:r>
        <w:rPr>
          <w:b/>
          <w:bCs/>
          <w:u w:val="single"/>
          <w:lang w:val="es-ES"/>
        </w:rPr>
        <w:t>3</w:t>
      </w:r>
      <w:r w:rsidRPr="009A1901">
        <w:rPr>
          <w:b/>
          <w:bCs/>
          <w:u w:val="single"/>
          <w:lang w:val="es-ES"/>
        </w:rPr>
        <w:t>.</w:t>
      </w:r>
      <w:r>
        <w:rPr>
          <w:b/>
          <w:bCs/>
          <w:u w:val="single"/>
          <w:lang w:val="es-ES"/>
        </w:rPr>
        <w:t>  </w:t>
      </w:r>
      <w:r w:rsidR="00A40687">
        <w:rPr>
          <w:b/>
          <w:bCs/>
          <w:u w:val="single"/>
          <w:lang w:val="es-ES"/>
        </w:rPr>
        <w:t>F</w:t>
      </w:r>
      <w:r>
        <w:rPr>
          <w:b/>
          <w:bCs/>
          <w:u w:val="single"/>
          <w:lang w:val="es-ES"/>
        </w:rPr>
        <w:t>uncionamiento diferencial del ítem</w:t>
      </w:r>
      <w:commentRangeEnd w:id="19"/>
      <w:r w:rsidR="00381BBA">
        <w:rPr>
          <w:rStyle w:val="Refdecomentario"/>
        </w:rPr>
        <w:commentReference w:id="19"/>
      </w:r>
    </w:p>
    <w:p w14:paraId="11FA3720" w14:textId="24D768F0" w:rsidR="003B6694" w:rsidRPr="003B6694" w:rsidRDefault="003B6694" w:rsidP="003B6694">
      <w:pPr>
        <w:keepNext/>
        <w:spacing w:after="0"/>
        <w:jc w:val="both"/>
        <w:rPr>
          <w:lang w:val="es-ES"/>
        </w:rPr>
      </w:pPr>
      <w:r w:rsidRPr="003B6694">
        <w:rPr>
          <w:highlight w:val="yellow"/>
          <w:lang w:val="es-ES"/>
        </w:rPr>
        <w:t>En esta sección, primero se define DIF (con un ejemplo).</w:t>
      </w:r>
      <w:r>
        <w:rPr>
          <w:highlight w:val="yellow"/>
          <w:lang w:val="es-ES"/>
        </w:rPr>
        <w:t xml:space="preserve"> </w:t>
      </w:r>
      <w:r w:rsidRPr="003B6694">
        <w:rPr>
          <w:highlight w:val="yellow"/>
          <w:lang w:val="es-ES"/>
        </w:rPr>
        <w:t xml:space="preserve"> Posteriormente presentamos los métodos que permiten detectar DIF (aquí tendremos que buscar cuáles son las estrategias más adecuadas; puede ser útil el capítulo de </w:t>
      </w:r>
      <w:proofErr w:type="spellStart"/>
      <w:r w:rsidRPr="003B6694">
        <w:rPr>
          <w:highlight w:val="yellow"/>
          <w:lang w:val="es-ES"/>
        </w:rPr>
        <w:t>Qiu</w:t>
      </w:r>
      <w:proofErr w:type="spellEnd"/>
      <w:r w:rsidRPr="003B6694">
        <w:rPr>
          <w:highlight w:val="yellow"/>
          <w:lang w:val="es-ES"/>
        </w:rPr>
        <w:t>, Li, y Wang, 2019).  También vamos a describir c</w:t>
      </w:r>
      <w:r>
        <w:rPr>
          <w:highlight w:val="yellow"/>
          <w:lang w:val="es-ES"/>
        </w:rPr>
        <w:t>ómo lidiar con DIF</w:t>
      </w:r>
      <w:r w:rsidRPr="003B6694">
        <w:rPr>
          <w:highlight w:val="yellow"/>
          <w:lang w:val="es-ES"/>
        </w:rPr>
        <w:t xml:space="preserve"> en caso de que se detecte</w:t>
      </w:r>
      <w:r>
        <w:rPr>
          <w:highlight w:val="yellow"/>
          <w:lang w:val="es-ES"/>
        </w:rPr>
        <w:t xml:space="preserve"> en los instrumentos que estamos analizando</w:t>
      </w:r>
      <w:r w:rsidRPr="003B6694">
        <w:rPr>
          <w:highlight w:val="yellow"/>
          <w:lang w:val="es-ES"/>
        </w:rPr>
        <w:t>.</w:t>
      </w:r>
    </w:p>
    <w:p w14:paraId="2C2050C7" w14:textId="6FC8361C" w:rsidR="00A40687" w:rsidRDefault="00A40687" w:rsidP="00A40687">
      <w:pPr>
        <w:keepNext/>
        <w:spacing w:before="240" w:after="0"/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u w:val="single"/>
          <w:lang w:val="es-ES"/>
        </w:rPr>
        <w:t>4</w:t>
      </w:r>
      <w:r w:rsidRPr="009A1901">
        <w:rPr>
          <w:b/>
          <w:bCs/>
          <w:u w:val="single"/>
          <w:lang w:val="es-ES"/>
        </w:rPr>
        <w:t>.</w:t>
      </w:r>
      <w:r>
        <w:rPr>
          <w:b/>
          <w:bCs/>
          <w:u w:val="single"/>
          <w:lang w:val="es-ES"/>
        </w:rPr>
        <w:t>  Calificaciones globales en la prueba</w:t>
      </w:r>
    </w:p>
    <w:p w14:paraId="1605DE6D" w14:textId="2ABC8DCE" w:rsidR="00A40687" w:rsidRPr="007D173D" w:rsidRDefault="007D173D" w:rsidP="00A40687">
      <w:pPr>
        <w:keepNext/>
        <w:spacing w:after="0"/>
        <w:jc w:val="both"/>
        <w:rPr>
          <w:highlight w:val="yellow"/>
          <w:lang w:val="es-ES"/>
        </w:rPr>
      </w:pPr>
      <w:r>
        <w:rPr>
          <w:highlight w:val="yellow"/>
          <w:lang w:val="es-ES"/>
        </w:rPr>
        <w:t>En esta sección se elaborarán dos elementos.  Por un lado, n</w:t>
      </w:r>
      <w:r w:rsidR="00DE52A7" w:rsidRPr="00DE52A7">
        <w:rPr>
          <w:highlight w:val="yellow"/>
          <w:lang w:val="es-ES"/>
        </w:rPr>
        <w:t xml:space="preserve">uestro </w:t>
      </w:r>
      <w:r w:rsidR="00DE52A7">
        <w:rPr>
          <w:highlight w:val="yellow"/>
          <w:lang w:val="es-ES"/>
        </w:rPr>
        <w:t>equipo es responsable de calcular las calificaciones</w:t>
      </w:r>
      <w:r>
        <w:rPr>
          <w:highlight w:val="yellow"/>
          <w:lang w:val="es-ES"/>
        </w:rPr>
        <w:t>; por lo tanto, explicaremos cómo se derivan estas calificaciones a partir de las respuestas de cada sustentante en la prueba y cuáles son los controles de calidad que se realizan.  (</w:t>
      </w:r>
      <w:commentRangeStart w:id="20"/>
      <w:r>
        <w:rPr>
          <w:highlight w:val="yellow"/>
          <w:lang w:val="es-ES"/>
        </w:rPr>
        <w:t>Opino que es muy importante, dado el alto impacto de las pruebas, reflexionar sobre cómo asegurar que no hay errores en los cálculos</w:t>
      </w:r>
      <w:r w:rsidR="00DE52A7">
        <w:rPr>
          <w:highlight w:val="yellow"/>
          <w:lang w:val="es-ES"/>
        </w:rPr>
        <w:t>.</w:t>
      </w:r>
      <w:r>
        <w:rPr>
          <w:highlight w:val="yellow"/>
          <w:lang w:val="es-ES"/>
        </w:rPr>
        <w:t xml:space="preserve">)  </w:t>
      </w:r>
      <w:commentRangeEnd w:id="20"/>
      <w:r w:rsidR="00716A2F">
        <w:rPr>
          <w:rStyle w:val="Refdecomentario"/>
        </w:rPr>
        <w:commentReference w:id="20"/>
      </w:r>
      <w:r w:rsidR="00DE52A7">
        <w:rPr>
          <w:highlight w:val="yellow"/>
          <w:lang w:val="es-ES"/>
        </w:rPr>
        <w:t xml:space="preserve">La fórmula exacta, </w:t>
      </w:r>
      <w:r>
        <w:rPr>
          <w:highlight w:val="yellow"/>
          <w:lang w:val="es-ES"/>
        </w:rPr>
        <w:t>que explicita</w:t>
      </w:r>
      <w:r w:rsidR="00DE52A7">
        <w:rPr>
          <w:highlight w:val="yellow"/>
          <w:lang w:val="es-ES"/>
        </w:rPr>
        <w:t xml:space="preserve"> cómo integrar las calificaciones de los distintos componentes evaluados por el MDC, se acordará en consulta con el equipo de diseño de pruebas.  </w:t>
      </w:r>
      <w:r>
        <w:rPr>
          <w:highlight w:val="yellow"/>
          <w:lang w:val="es-ES"/>
        </w:rPr>
        <w:t>Por otro lado</w:t>
      </w:r>
      <w:r w:rsidR="00DE52A7">
        <w:rPr>
          <w:highlight w:val="yellow"/>
          <w:lang w:val="es-ES"/>
        </w:rPr>
        <w:t xml:space="preserve">, </w:t>
      </w:r>
      <w:r w:rsidR="00731722">
        <w:rPr>
          <w:highlight w:val="yellow"/>
          <w:lang w:val="es-ES"/>
        </w:rPr>
        <w:t xml:space="preserve">estas calificaciones se juntarán con </w:t>
      </w:r>
      <w:r>
        <w:rPr>
          <w:highlight w:val="yellow"/>
          <w:lang w:val="es-ES"/>
        </w:rPr>
        <w:t xml:space="preserve">los resultados </w:t>
      </w:r>
      <w:r w:rsidR="00731722">
        <w:rPr>
          <w:highlight w:val="yellow"/>
          <w:lang w:val="es-ES"/>
        </w:rPr>
        <w:t xml:space="preserve">en </w:t>
      </w:r>
      <w:r>
        <w:rPr>
          <w:highlight w:val="yellow"/>
          <w:lang w:val="es-ES"/>
        </w:rPr>
        <w:t xml:space="preserve">las </w:t>
      </w:r>
      <w:r w:rsidR="00731722">
        <w:rPr>
          <w:highlight w:val="yellow"/>
          <w:lang w:val="es-ES"/>
        </w:rPr>
        <w:t>otras</w:t>
      </w:r>
      <w:r>
        <w:rPr>
          <w:highlight w:val="yellow"/>
          <w:lang w:val="es-ES"/>
        </w:rPr>
        <w:t xml:space="preserve"> pruebas </w:t>
      </w:r>
      <w:r w:rsidR="00731722">
        <w:rPr>
          <w:highlight w:val="yellow"/>
          <w:lang w:val="es-ES"/>
        </w:rPr>
        <w:t xml:space="preserve">incluidas en el proceso de selección </w:t>
      </w:r>
      <w:r>
        <w:rPr>
          <w:highlight w:val="yellow"/>
          <w:lang w:val="es-ES"/>
        </w:rPr>
        <w:t xml:space="preserve">para llegar a </w:t>
      </w:r>
      <w:r w:rsidR="00731722">
        <w:rPr>
          <w:highlight w:val="yellow"/>
          <w:lang w:val="es-ES"/>
        </w:rPr>
        <w:t xml:space="preserve">un resultado final (una lista de prelación).  Aunque esta integración </w:t>
      </w:r>
      <w:r w:rsidR="00DE52A7">
        <w:rPr>
          <w:highlight w:val="yellow"/>
          <w:lang w:val="es-ES"/>
        </w:rPr>
        <w:t xml:space="preserve">es responsabilidad </w:t>
      </w:r>
      <w:r>
        <w:rPr>
          <w:highlight w:val="yellow"/>
          <w:lang w:val="es-ES"/>
        </w:rPr>
        <w:t xml:space="preserve">final </w:t>
      </w:r>
      <w:r w:rsidR="00DE52A7">
        <w:rPr>
          <w:highlight w:val="yellow"/>
          <w:lang w:val="es-ES"/>
        </w:rPr>
        <w:t xml:space="preserve">de la SEP-USICAMM, </w:t>
      </w:r>
      <w:r>
        <w:rPr>
          <w:highlight w:val="yellow"/>
          <w:lang w:val="es-ES"/>
        </w:rPr>
        <w:t>nosotros les daremos, de modo de ilustración, unos ejemplos (con base en resultados ficticios para las otras pruebas incluidas en el proceso de selección) de cómo llevar</w:t>
      </w:r>
      <w:r w:rsidR="00731722">
        <w:rPr>
          <w:highlight w:val="yellow"/>
          <w:lang w:val="es-ES"/>
        </w:rPr>
        <w:t>la</w:t>
      </w:r>
      <w:r>
        <w:rPr>
          <w:highlight w:val="yellow"/>
          <w:lang w:val="es-ES"/>
        </w:rPr>
        <w:t xml:space="preserve"> a cabo</w:t>
      </w:r>
      <w:r w:rsidR="00731722">
        <w:rPr>
          <w:highlight w:val="yellow"/>
          <w:lang w:val="es-ES"/>
        </w:rPr>
        <w:t xml:space="preserve"> de una manera correcta y segura</w:t>
      </w:r>
      <w:r>
        <w:rPr>
          <w:highlight w:val="yellow"/>
          <w:lang w:val="es-ES"/>
        </w:rPr>
        <w:t xml:space="preserve">. </w:t>
      </w:r>
    </w:p>
    <w:p w14:paraId="08ED4746" w14:textId="572FE50A" w:rsidR="0097043C" w:rsidRDefault="00A40687" w:rsidP="00A40687">
      <w:pPr>
        <w:keepNext/>
        <w:spacing w:before="240" w:after="0"/>
        <w:jc w:val="both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5</w:t>
      </w:r>
      <w:r w:rsidR="0097043C" w:rsidRPr="009A1901">
        <w:rPr>
          <w:b/>
          <w:bCs/>
          <w:u w:val="single"/>
          <w:lang w:val="es-ES"/>
        </w:rPr>
        <w:t>.</w:t>
      </w:r>
      <w:r w:rsidR="0097043C">
        <w:rPr>
          <w:b/>
          <w:bCs/>
          <w:u w:val="single"/>
          <w:lang w:val="es-ES"/>
        </w:rPr>
        <w:t>  </w:t>
      </w:r>
      <w:r>
        <w:rPr>
          <w:b/>
          <w:bCs/>
          <w:u w:val="single"/>
          <w:lang w:val="es-ES"/>
        </w:rPr>
        <w:t>Resultados por componente evaluado para retroalimentación individual y política pública</w:t>
      </w:r>
    </w:p>
    <w:p w14:paraId="6372920A" w14:textId="0C070441" w:rsidR="009E1630" w:rsidRDefault="009E1630" w:rsidP="009E1630">
      <w:pPr>
        <w:keepNext/>
        <w:spacing w:before="120" w:after="0"/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u w:val="single"/>
          <w:lang w:val="es-ES"/>
        </w:rPr>
        <w:t xml:space="preserve">5.1.  Resultados para generar los reportes individuales </w:t>
      </w:r>
    </w:p>
    <w:p w14:paraId="7927C1AD" w14:textId="1685D4BD" w:rsidR="009E1630" w:rsidRDefault="00731722" w:rsidP="0097043C">
      <w:pPr>
        <w:keepNext/>
        <w:spacing w:after="0"/>
        <w:jc w:val="both"/>
        <w:rPr>
          <w:highlight w:val="yellow"/>
          <w:lang w:val="es-ES"/>
        </w:rPr>
      </w:pPr>
      <w:r>
        <w:rPr>
          <w:highlight w:val="yellow"/>
          <w:lang w:val="es-ES"/>
        </w:rPr>
        <w:t xml:space="preserve">Como hemos hablado anteriormente, se generarán reportes individuales sobre el desempeño de cada </w:t>
      </w:r>
      <w:ins w:id="21" w:author="RAMSES VAZQUEZ LIRA" w:date="2020-04-12T16:31:00Z">
        <w:r w:rsidR="008D3B32">
          <w:rPr>
            <w:highlight w:val="yellow"/>
            <w:lang w:val="es-ES"/>
          </w:rPr>
          <w:t>aspir</w:t>
        </w:r>
      </w:ins>
      <w:del w:id="22" w:author="RAMSES VAZQUEZ LIRA" w:date="2020-04-12T16:31:00Z">
        <w:r w:rsidDel="008D3B32">
          <w:rPr>
            <w:highlight w:val="yellow"/>
            <w:lang w:val="es-ES"/>
          </w:rPr>
          <w:delText>sustent</w:delText>
        </w:r>
      </w:del>
      <w:r>
        <w:rPr>
          <w:highlight w:val="yellow"/>
          <w:lang w:val="es-ES"/>
        </w:rPr>
        <w:t xml:space="preserve">ante, indicando cuáles son las áreas de oportunidad o que deben ser </w:t>
      </w:r>
      <w:ins w:id="23" w:author="RAMSES VAZQUEZ LIRA" w:date="2020-04-12T16:31:00Z">
        <w:r w:rsidR="008D3B32">
          <w:rPr>
            <w:highlight w:val="yellow"/>
            <w:lang w:val="es-ES"/>
          </w:rPr>
          <w:t>aten</w:t>
        </w:r>
      </w:ins>
      <w:del w:id="24" w:author="RAMSES VAZQUEZ LIRA" w:date="2020-04-12T16:31:00Z">
        <w:r w:rsidDel="008D3B32">
          <w:rPr>
            <w:highlight w:val="yellow"/>
            <w:lang w:val="es-ES"/>
          </w:rPr>
          <w:delText>reme</w:delText>
        </w:r>
      </w:del>
      <w:r>
        <w:rPr>
          <w:highlight w:val="yellow"/>
          <w:lang w:val="es-ES"/>
        </w:rPr>
        <w:t>di</w:t>
      </w:r>
      <w:del w:id="25" w:author="RAMSES VAZQUEZ LIRA" w:date="2020-04-12T16:31:00Z">
        <w:r w:rsidDel="008D3B32">
          <w:rPr>
            <w:highlight w:val="yellow"/>
            <w:lang w:val="es-ES"/>
          </w:rPr>
          <w:delText>a</w:delText>
        </w:r>
      </w:del>
      <w:r>
        <w:rPr>
          <w:highlight w:val="yellow"/>
          <w:lang w:val="es-ES"/>
        </w:rPr>
        <w:t>das para generar un mejor efecto en los educandos.  Nuestro equipo proporciona</w:t>
      </w:r>
      <w:r w:rsidR="009E1630">
        <w:rPr>
          <w:highlight w:val="yellow"/>
          <w:lang w:val="es-ES"/>
        </w:rPr>
        <w:t>rá</w:t>
      </w:r>
      <w:r>
        <w:rPr>
          <w:highlight w:val="yellow"/>
          <w:lang w:val="es-ES"/>
        </w:rPr>
        <w:t xml:space="preserve"> los resultados detallados por sustentante al equipo de </w:t>
      </w:r>
      <w:r w:rsidR="009E1630">
        <w:rPr>
          <w:highlight w:val="yellow"/>
          <w:lang w:val="es-ES"/>
        </w:rPr>
        <w:t>sistemas.  En esta sección se explica brevemente cómo se obtienen dichos resultados</w:t>
      </w:r>
      <w:r>
        <w:rPr>
          <w:highlight w:val="yellow"/>
          <w:lang w:val="es-ES"/>
        </w:rPr>
        <w:t>.</w:t>
      </w:r>
    </w:p>
    <w:p w14:paraId="4C8D64A0" w14:textId="57045A10" w:rsidR="009E1630" w:rsidRDefault="009E1630" w:rsidP="009E1630">
      <w:pPr>
        <w:keepNext/>
        <w:spacing w:before="120" w:after="0"/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u w:val="single"/>
          <w:lang w:val="es-ES"/>
        </w:rPr>
        <w:t xml:space="preserve">5.2.  Reportes con resultados a nivel nacional y por entidad federativa </w:t>
      </w:r>
    </w:p>
    <w:p w14:paraId="05347192" w14:textId="632F48BC" w:rsidR="0097043C" w:rsidRPr="0097043C" w:rsidRDefault="009E1630" w:rsidP="0097043C">
      <w:pPr>
        <w:keepNext/>
        <w:spacing w:after="0"/>
        <w:jc w:val="both"/>
        <w:rPr>
          <w:highlight w:val="yellow"/>
          <w:lang w:val="es-ES"/>
        </w:rPr>
      </w:pPr>
      <w:r>
        <w:rPr>
          <w:highlight w:val="yellow"/>
          <w:lang w:val="es-ES"/>
        </w:rPr>
        <w:t>Además de los reportes individuales, la SEP-USICAMM pide un reporte en el cual se presentan—en tablas y gráficas—e interpretan los resultados</w:t>
      </w:r>
      <w:r w:rsidR="00731722">
        <w:rPr>
          <w:highlight w:val="yellow"/>
          <w:lang w:val="es-ES"/>
        </w:rPr>
        <w:t xml:space="preserve"> </w:t>
      </w:r>
      <w:r>
        <w:rPr>
          <w:highlight w:val="yellow"/>
          <w:lang w:val="es-ES"/>
        </w:rPr>
        <w:t xml:space="preserve">resumidos a nivel nacional (tanto la calificación global en la prueba, como los resultados por componente evaluado en al MDC).  Estos reportes pueden orientar a la política pública </w:t>
      </w:r>
      <w:r w:rsidR="00453259">
        <w:rPr>
          <w:highlight w:val="yellow"/>
          <w:lang w:val="es-ES"/>
        </w:rPr>
        <w:t xml:space="preserve">para desarrollar o proponer iniciativas que mejoren la preparación de las maestras y maestros.  </w:t>
      </w:r>
      <w:r>
        <w:rPr>
          <w:highlight w:val="yellow"/>
          <w:lang w:val="es-ES"/>
        </w:rPr>
        <w:t>También piden presentar (en un anexo) las tablas y gráficas de los mismos resultados</w:t>
      </w:r>
      <w:r w:rsidR="00453259">
        <w:rPr>
          <w:highlight w:val="yellow"/>
          <w:lang w:val="es-ES"/>
        </w:rPr>
        <w:t>, pero</w:t>
      </w:r>
      <w:r>
        <w:rPr>
          <w:highlight w:val="yellow"/>
          <w:lang w:val="es-ES"/>
        </w:rPr>
        <w:t xml:space="preserve"> desagregados por entidad federativa.  En esta sección </w:t>
      </w:r>
      <w:r w:rsidR="00453259">
        <w:rPr>
          <w:highlight w:val="yellow"/>
          <w:lang w:val="es-ES"/>
        </w:rPr>
        <w:t xml:space="preserve">se describe cómo se realizan </w:t>
      </w:r>
      <w:r w:rsidR="00453259">
        <w:rPr>
          <w:highlight w:val="yellow"/>
          <w:lang w:val="es-ES"/>
        </w:rPr>
        <w:lastRenderedPageBreak/>
        <w:t>los análisis para generar estos reportes y daremos un ejemplo para ilustrar el diseño/organización de dichos reportes.</w:t>
      </w:r>
    </w:p>
    <w:p w14:paraId="22B54039" w14:textId="7538201A" w:rsidR="003341D7" w:rsidRPr="003D6F49" w:rsidRDefault="003341D7" w:rsidP="004C56AB">
      <w:pPr>
        <w:keepNext/>
        <w:spacing w:before="360" w:after="0"/>
        <w:jc w:val="both"/>
        <w:rPr>
          <w:sz w:val="20"/>
          <w:szCs w:val="20"/>
          <w:u w:val="single"/>
          <w:lang w:val="en-US"/>
        </w:rPr>
      </w:pPr>
      <w:proofErr w:type="spellStart"/>
      <w:r w:rsidRPr="003D6F49">
        <w:rPr>
          <w:b/>
          <w:bCs/>
          <w:sz w:val="20"/>
          <w:szCs w:val="20"/>
          <w:u w:val="single"/>
          <w:lang w:val="en-US"/>
        </w:rPr>
        <w:t>Referencias</w:t>
      </w:r>
      <w:proofErr w:type="spellEnd"/>
    </w:p>
    <w:p w14:paraId="5B9F2113" w14:textId="05F570BA" w:rsidR="004E00B1" w:rsidRDefault="0077028D" w:rsidP="004E00B1">
      <w:pPr>
        <w:spacing w:after="0"/>
        <w:ind w:left="380" w:hanging="380"/>
        <w:jc w:val="both"/>
        <w:rPr>
          <w:sz w:val="20"/>
          <w:szCs w:val="20"/>
          <w:lang w:val="en-US"/>
        </w:rPr>
      </w:pPr>
      <w:r w:rsidRPr="0077028D">
        <w:rPr>
          <w:sz w:val="20"/>
          <w:szCs w:val="20"/>
          <w:lang w:val="en-US"/>
        </w:rPr>
        <w:t xml:space="preserve">American </w:t>
      </w:r>
      <w:r w:rsidR="004E00B1" w:rsidRPr="004E00B1">
        <w:rPr>
          <w:sz w:val="20"/>
          <w:szCs w:val="20"/>
          <w:lang w:val="en-US"/>
        </w:rPr>
        <w:t xml:space="preserve">Educational Research Association, American Psychological Association, National Council on Measurement in Education, </w:t>
      </w:r>
      <w:r w:rsidR="004E00B1">
        <w:rPr>
          <w:sz w:val="20"/>
          <w:szCs w:val="20"/>
          <w:lang w:val="en-US"/>
        </w:rPr>
        <w:t xml:space="preserve">y </w:t>
      </w:r>
      <w:r w:rsidR="004E00B1" w:rsidRPr="004E00B1">
        <w:rPr>
          <w:sz w:val="20"/>
          <w:szCs w:val="20"/>
          <w:lang w:val="en-US"/>
        </w:rPr>
        <w:t xml:space="preserve">Joint Committee on Standards for Educational and Psychological Testing (U.S.). (2014). </w:t>
      </w:r>
      <w:r w:rsidR="004E00B1" w:rsidRPr="004E00B1">
        <w:rPr>
          <w:i/>
          <w:iCs/>
          <w:sz w:val="20"/>
          <w:szCs w:val="20"/>
          <w:lang w:val="en-US"/>
        </w:rPr>
        <w:t>Standards for educational and psychological testing.</w:t>
      </w:r>
      <w:r w:rsidR="004E00B1" w:rsidRPr="004E00B1">
        <w:rPr>
          <w:sz w:val="20"/>
          <w:szCs w:val="20"/>
          <w:lang w:val="en-US"/>
        </w:rPr>
        <w:t xml:space="preserve"> Washington, DC: AERA.</w:t>
      </w:r>
    </w:p>
    <w:p w14:paraId="634554BB" w14:textId="20613A9E" w:rsidR="003341D7" w:rsidRPr="004E00B1" w:rsidRDefault="003341D7" w:rsidP="009A1901">
      <w:pPr>
        <w:spacing w:after="0"/>
        <w:ind w:left="380" w:hanging="380"/>
        <w:jc w:val="both"/>
        <w:rPr>
          <w:sz w:val="20"/>
          <w:szCs w:val="20"/>
        </w:rPr>
      </w:pPr>
      <w:r w:rsidRPr="003D6F49">
        <w:rPr>
          <w:sz w:val="20"/>
          <w:szCs w:val="20"/>
          <w:lang w:val="en-US"/>
        </w:rPr>
        <w:t xml:space="preserve">de la Torre, J., y </w:t>
      </w:r>
      <w:proofErr w:type="spellStart"/>
      <w:r w:rsidRPr="003D6F49">
        <w:rPr>
          <w:sz w:val="20"/>
          <w:szCs w:val="20"/>
          <w:lang w:val="en-US"/>
        </w:rPr>
        <w:t>Minchen</w:t>
      </w:r>
      <w:proofErr w:type="spellEnd"/>
      <w:r w:rsidRPr="003D6F49">
        <w:rPr>
          <w:sz w:val="20"/>
          <w:szCs w:val="20"/>
          <w:lang w:val="en-US"/>
        </w:rPr>
        <w:t xml:space="preserve">, N. (2014).  </w:t>
      </w:r>
      <w:r w:rsidRPr="009A1901">
        <w:rPr>
          <w:sz w:val="20"/>
          <w:szCs w:val="20"/>
          <w:lang w:val="en-US"/>
        </w:rPr>
        <w:t xml:space="preserve">Cognitively diagnostic assessments and the cognitive diagnosis model framework.  </w:t>
      </w:r>
      <w:r w:rsidRPr="004E00B1">
        <w:rPr>
          <w:i/>
          <w:iCs/>
          <w:sz w:val="20"/>
          <w:szCs w:val="20"/>
        </w:rPr>
        <w:t>Psicología Educativa</w:t>
      </w:r>
      <w:r w:rsidRPr="004E00B1">
        <w:rPr>
          <w:sz w:val="20"/>
          <w:szCs w:val="20"/>
        </w:rPr>
        <w:t xml:space="preserve">, </w:t>
      </w:r>
      <w:r w:rsidRPr="004E00B1">
        <w:rPr>
          <w:i/>
          <w:iCs/>
          <w:sz w:val="20"/>
          <w:szCs w:val="20"/>
        </w:rPr>
        <w:t>20</w:t>
      </w:r>
      <w:r w:rsidRPr="004E00B1">
        <w:rPr>
          <w:sz w:val="20"/>
          <w:szCs w:val="20"/>
        </w:rPr>
        <w:t>(2), 89–97.</w:t>
      </w:r>
      <w:r w:rsidR="004C56AB" w:rsidRPr="004E00B1">
        <w:rPr>
          <w:sz w:val="20"/>
          <w:szCs w:val="20"/>
        </w:rPr>
        <w:t xml:space="preserve">  doi: </w:t>
      </w:r>
      <w:r w:rsidR="008D3B32">
        <w:fldChar w:fldCharType="begin"/>
      </w:r>
      <w:r w:rsidR="008D3B32">
        <w:instrText xml:space="preserve"> HYPERLINK "http://dx.doi.org/10.1016/j.pse.2014.11.001" </w:instrText>
      </w:r>
      <w:r w:rsidR="008D3B32">
        <w:fldChar w:fldCharType="separate"/>
      </w:r>
      <w:r w:rsidR="004C56AB" w:rsidRPr="004E00B1">
        <w:rPr>
          <w:rStyle w:val="Hipervnculo"/>
          <w:sz w:val="20"/>
          <w:szCs w:val="20"/>
        </w:rPr>
        <w:t>10.1016/j.pse.2014.11.001</w:t>
      </w:r>
      <w:r w:rsidR="008D3B32">
        <w:rPr>
          <w:rStyle w:val="Hipervnculo"/>
          <w:sz w:val="20"/>
          <w:szCs w:val="20"/>
        </w:rPr>
        <w:fldChar w:fldCharType="end"/>
      </w:r>
    </w:p>
    <w:p w14:paraId="760F2871" w14:textId="6EC76513" w:rsidR="004C56AB" w:rsidRDefault="004C56AB" w:rsidP="004E00B1">
      <w:pPr>
        <w:spacing w:after="0"/>
        <w:ind w:left="380" w:hanging="380"/>
        <w:jc w:val="both"/>
        <w:rPr>
          <w:sz w:val="20"/>
          <w:szCs w:val="20"/>
          <w:lang w:val="en-US"/>
        </w:rPr>
      </w:pPr>
      <w:r w:rsidRPr="004E00B1">
        <w:rPr>
          <w:sz w:val="20"/>
          <w:szCs w:val="20"/>
        </w:rPr>
        <w:t xml:space="preserve">Han, Z., y Johnson, </w:t>
      </w:r>
      <w:r w:rsidR="004E00B1" w:rsidRPr="004E00B1">
        <w:rPr>
          <w:sz w:val="20"/>
          <w:szCs w:val="20"/>
        </w:rPr>
        <w:t>M.</w:t>
      </w:r>
      <w:r w:rsidR="004E00B1">
        <w:rPr>
          <w:sz w:val="20"/>
          <w:szCs w:val="20"/>
        </w:rPr>
        <w:t xml:space="preserve"> E. (2019).  </w:t>
      </w:r>
      <w:r w:rsidR="004E00B1" w:rsidRPr="004E00B1">
        <w:rPr>
          <w:sz w:val="20"/>
          <w:szCs w:val="20"/>
          <w:lang w:val="en-US"/>
        </w:rPr>
        <w:t xml:space="preserve">Global- and </w:t>
      </w:r>
      <w:r w:rsidR="004E00B1">
        <w:rPr>
          <w:sz w:val="20"/>
          <w:szCs w:val="20"/>
          <w:lang w:val="en-US"/>
        </w:rPr>
        <w:t>i</w:t>
      </w:r>
      <w:r w:rsidR="004E00B1" w:rsidRPr="004E00B1">
        <w:rPr>
          <w:sz w:val="20"/>
          <w:szCs w:val="20"/>
          <w:lang w:val="en-US"/>
        </w:rPr>
        <w:t>tem-</w:t>
      </w:r>
      <w:r w:rsidR="004E00B1">
        <w:rPr>
          <w:sz w:val="20"/>
          <w:szCs w:val="20"/>
          <w:lang w:val="en-US"/>
        </w:rPr>
        <w:t>l</w:t>
      </w:r>
      <w:r w:rsidR="004E00B1" w:rsidRPr="004E00B1">
        <w:rPr>
          <w:sz w:val="20"/>
          <w:szCs w:val="20"/>
          <w:lang w:val="en-US"/>
        </w:rPr>
        <w:t xml:space="preserve">evel </w:t>
      </w:r>
      <w:r w:rsidR="004E00B1">
        <w:rPr>
          <w:sz w:val="20"/>
          <w:szCs w:val="20"/>
          <w:lang w:val="en-US"/>
        </w:rPr>
        <w:t>m</w:t>
      </w:r>
      <w:r w:rsidR="004E00B1" w:rsidRPr="004E00B1">
        <w:rPr>
          <w:sz w:val="20"/>
          <w:szCs w:val="20"/>
          <w:lang w:val="en-US"/>
        </w:rPr>
        <w:t xml:space="preserve">odel </w:t>
      </w:r>
      <w:r w:rsidR="004E00B1">
        <w:rPr>
          <w:sz w:val="20"/>
          <w:szCs w:val="20"/>
          <w:lang w:val="en-US"/>
        </w:rPr>
        <w:t>f</w:t>
      </w:r>
      <w:r w:rsidR="004E00B1" w:rsidRPr="004E00B1">
        <w:rPr>
          <w:sz w:val="20"/>
          <w:szCs w:val="20"/>
          <w:lang w:val="en-US"/>
        </w:rPr>
        <w:t xml:space="preserve">it </w:t>
      </w:r>
      <w:r w:rsidR="004E00B1">
        <w:rPr>
          <w:sz w:val="20"/>
          <w:szCs w:val="20"/>
          <w:lang w:val="en-US"/>
        </w:rPr>
        <w:t>i</w:t>
      </w:r>
      <w:r w:rsidR="004E00B1" w:rsidRPr="004E00B1">
        <w:rPr>
          <w:sz w:val="20"/>
          <w:szCs w:val="20"/>
          <w:lang w:val="en-US"/>
        </w:rPr>
        <w:t>ndices</w:t>
      </w:r>
      <w:r w:rsidR="004E00B1">
        <w:rPr>
          <w:sz w:val="20"/>
          <w:szCs w:val="20"/>
          <w:lang w:val="en-US"/>
        </w:rPr>
        <w:t xml:space="preserve">.  </w:t>
      </w:r>
      <w:proofErr w:type="spellStart"/>
      <w:r w:rsidR="004E00B1" w:rsidRPr="00521DB5">
        <w:rPr>
          <w:sz w:val="20"/>
          <w:szCs w:val="20"/>
          <w:lang w:val="en-US"/>
        </w:rPr>
        <w:t>En</w:t>
      </w:r>
      <w:proofErr w:type="spellEnd"/>
      <w:r w:rsidR="004E00B1" w:rsidRPr="00521DB5">
        <w:rPr>
          <w:sz w:val="20"/>
          <w:szCs w:val="20"/>
          <w:lang w:val="en-US"/>
        </w:rPr>
        <w:t xml:space="preserve"> M.</w:t>
      </w:r>
      <w:r w:rsidR="00A40687">
        <w:rPr>
          <w:sz w:val="20"/>
          <w:szCs w:val="20"/>
          <w:lang w:val="en-US"/>
        </w:rPr>
        <w:t> v</w:t>
      </w:r>
      <w:r w:rsidR="00521DB5">
        <w:rPr>
          <w:sz w:val="20"/>
          <w:szCs w:val="20"/>
          <w:lang w:val="en-US"/>
        </w:rPr>
        <w:t>o</w:t>
      </w:r>
      <w:r w:rsidR="004E00B1" w:rsidRPr="00521DB5">
        <w:rPr>
          <w:sz w:val="20"/>
          <w:szCs w:val="20"/>
          <w:lang w:val="en-US"/>
        </w:rPr>
        <w:t xml:space="preserve">n </w:t>
      </w:r>
      <w:proofErr w:type="spellStart"/>
      <w:r w:rsidR="004E00B1" w:rsidRPr="00521DB5">
        <w:rPr>
          <w:sz w:val="20"/>
          <w:szCs w:val="20"/>
          <w:lang w:val="en-US"/>
        </w:rPr>
        <w:t>Davier</w:t>
      </w:r>
      <w:proofErr w:type="spellEnd"/>
      <w:r w:rsidR="004E00B1" w:rsidRPr="00521DB5">
        <w:rPr>
          <w:sz w:val="20"/>
          <w:szCs w:val="20"/>
          <w:lang w:val="en-US"/>
        </w:rPr>
        <w:t xml:space="preserve"> y Y.-S.</w:t>
      </w:r>
      <w:r w:rsidR="00A40687">
        <w:rPr>
          <w:sz w:val="20"/>
          <w:szCs w:val="20"/>
          <w:lang w:val="en-US"/>
        </w:rPr>
        <w:t> </w:t>
      </w:r>
      <w:r w:rsidR="004E00B1" w:rsidRPr="00521DB5">
        <w:rPr>
          <w:sz w:val="20"/>
          <w:szCs w:val="20"/>
          <w:lang w:val="en-US"/>
        </w:rPr>
        <w:t>Lee (Eds.),</w:t>
      </w:r>
      <w:r w:rsidR="00521DB5">
        <w:rPr>
          <w:sz w:val="20"/>
          <w:szCs w:val="20"/>
          <w:lang w:val="en-US"/>
        </w:rPr>
        <w:t xml:space="preserve"> </w:t>
      </w:r>
      <w:r w:rsidR="004E00B1" w:rsidRPr="00521DB5">
        <w:rPr>
          <w:i/>
          <w:iCs/>
          <w:sz w:val="20"/>
          <w:szCs w:val="20"/>
          <w:lang w:val="en-US"/>
        </w:rPr>
        <w:t xml:space="preserve">Handbook of </w:t>
      </w:r>
      <w:r w:rsidR="00521DB5">
        <w:rPr>
          <w:i/>
          <w:iCs/>
          <w:sz w:val="20"/>
          <w:szCs w:val="20"/>
          <w:lang w:val="en-US"/>
        </w:rPr>
        <w:t>d</w:t>
      </w:r>
      <w:r w:rsidR="004E00B1" w:rsidRPr="00521DB5">
        <w:rPr>
          <w:i/>
          <w:iCs/>
          <w:sz w:val="20"/>
          <w:szCs w:val="20"/>
          <w:lang w:val="en-US"/>
        </w:rPr>
        <w:t xml:space="preserve">iagnostic </w:t>
      </w:r>
      <w:r w:rsidR="00521DB5">
        <w:rPr>
          <w:i/>
          <w:iCs/>
          <w:sz w:val="20"/>
          <w:szCs w:val="20"/>
          <w:lang w:val="en-US"/>
        </w:rPr>
        <w:t>c</w:t>
      </w:r>
      <w:r w:rsidR="004E00B1" w:rsidRPr="00521DB5">
        <w:rPr>
          <w:i/>
          <w:iCs/>
          <w:sz w:val="20"/>
          <w:szCs w:val="20"/>
          <w:lang w:val="en-US"/>
        </w:rPr>
        <w:t xml:space="preserve">lassification </w:t>
      </w:r>
      <w:r w:rsidR="00521DB5">
        <w:rPr>
          <w:i/>
          <w:iCs/>
          <w:sz w:val="20"/>
          <w:szCs w:val="20"/>
          <w:lang w:val="en-US"/>
        </w:rPr>
        <w:t>m</w:t>
      </w:r>
      <w:r w:rsidR="004E00B1" w:rsidRPr="00521DB5">
        <w:rPr>
          <w:i/>
          <w:iCs/>
          <w:sz w:val="20"/>
          <w:szCs w:val="20"/>
          <w:lang w:val="en-US"/>
        </w:rPr>
        <w:t>odels</w:t>
      </w:r>
      <w:r w:rsidR="00521DB5" w:rsidRPr="00521DB5">
        <w:rPr>
          <w:i/>
          <w:iCs/>
          <w:sz w:val="20"/>
          <w:szCs w:val="20"/>
          <w:lang w:val="en-US"/>
        </w:rPr>
        <w:t xml:space="preserve">: </w:t>
      </w:r>
      <w:r w:rsidR="004E00B1" w:rsidRPr="00521DB5">
        <w:rPr>
          <w:i/>
          <w:iCs/>
          <w:sz w:val="20"/>
          <w:szCs w:val="20"/>
          <w:lang w:val="en-US"/>
        </w:rPr>
        <w:t xml:space="preserve">Models and </w:t>
      </w:r>
      <w:r w:rsidR="00521DB5">
        <w:rPr>
          <w:i/>
          <w:iCs/>
          <w:sz w:val="20"/>
          <w:szCs w:val="20"/>
          <w:lang w:val="en-US"/>
        </w:rPr>
        <w:t>m</w:t>
      </w:r>
      <w:r w:rsidR="004E00B1" w:rsidRPr="00521DB5">
        <w:rPr>
          <w:i/>
          <w:iCs/>
          <w:sz w:val="20"/>
          <w:szCs w:val="20"/>
          <w:lang w:val="en-US"/>
        </w:rPr>
        <w:t xml:space="preserve">odel </w:t>
      </w:r>
      <w:r w:rsidR="00521DB5">
        <w:rPr>
          <w:i/>
          <w:iCs/>
          <w:sz w:val="20"/>
          <w:szCs w:val="20"/>
          <w:lang w:val="en-US"/>
        </w:rPr>
        <w:t>e</w:t>
      </w:r>
      <w:r w:rsidR="004E00B1" w:rsidRPr="00521DB5">
        <w:rPr>
          <w:i/>
          <w:iCs/>
          <w:sz w:val="20"/>
          <w:szCs w:val="20"/>
          <w:lang w:val="en-US"/>
        </w:rPr>
        <w:t xml:space="preserve">xtensions, </w:t>
      </w:r>
      <w:r w:rsidR="00521DB5">
        <w:rPr>
          <w:i/>
          <w:iCs/>
          <w:sz w:val="20"/>
          <w:szCs w:val="20"/>
          <w:lang w:val="en-US"/>
        </w:rPr>
        <w:t>a</w:t>
      </w:r>
      <w:r w:rsidR="004E00B1" w:rsidRPr="00521DB5">
        <w:rPr>
          <w:i/>
          <w:iCs/>
          <w:sz w:val="20"/>
          <w:szCs w:val="20"/>
          <w:lang w:val="en-US"/>
        </w:rPr>
        <w:t>pplications,</w:t>
      </w:r>
      <w:r w:rsidR="00521DB5" w:rsidRPr="00521DB5">
        <w:rPr>
          <w:i/>
          <w:iCs/>
          <w:sz w:val="20"/>
          <w:szCs w:val="20"/>
          <w:lang w:val="en-US"/>
        </w:rPr>
        <w:t xml:space="preserve"> </w:t>
      </w:r>
      <w:r w:rsidR="00521DB5">
        <w:rPr>
          <w:i/>
          <w:iCs/>
          <w:sz w:val="20"/>
          <w:szCs w:val="20"/>
          <w:lang w:val="en-US"/>
        </w:rPr>
        <w:t>s</w:t>
      </w:r>
      <w:r w:rsidR="004E00B1" w:rsidRPr="00521DB5">
        <w:rPr>
          <w:i/>
          <w:iCs/>
          <w:sz w:val="20"/>
          <w:szCs w:val="20"/>
          <w:lang w:val="en-US"/>
        </w:rPr>
        <w:t xml:space="preserve">oftware </w:t>
      </w:r>
      <w:r w:rsidR="00521DB5">
        <w:rPr>
          <w:i/>
          <w:iCs/>
          <w:sz w:val="20"/>
          <w:szCs w:val="20"/>
          <w:lang w:val="en-US"/>
        </w:rPr>
        <w:t>p</w:t>
      </w:r>
      <w:r w:rsidR="004E00B1" w:rsidRPr="00521DB5">
        <w:rPr>
          <w:i/>
          <w:iCs/>
          <w:sz w:val="20"/>
          <w:szCs w:val="20"/>
          <w:lang w:val="en-US"/>
        </w:rPr>
        <w:t>ackages</w:t>
      </w:r>
      <w:r w:rsidR="00521DB5">
        <w:rPr>
          <w:sz w:val="20"/>
          <w:szCs w:val="20"/>
          <w:lang w:val="en-US"/>
        </w:rPr>
        <w:t xml:space="preserve"> (pp. 265–285).  Cham, </w:t>
      </w:r>
      <w:proofErr w:type="spellStart"/>
      <w:r w:rsidR="00521DB5">
        <w:rPr>
          <w:sz w:val="20"/>
          <w:szCs w:val="20"/>
          <w:lang w:val="en-US"/>
        </w:rPr>
        <w:t>Suiza</w:t>
      </w:r>
      <w:proofErr w:type="spellEnd"/>
      <w:r w:rsidR="00521DB5">
        <w:rPr>
          <w:sz w:val="20"/>
          <w:szCs w:val="20"/>
          <w:lang w:val="en-US"/>
        </w:rPr>
        <w:t>: Springer.</w:t>
      </w:r>
      <w:r w:rsidR="003B6694">
        <w:rPr>
          <w:sz w:val="20"/>
          <w:szCs w:val="20"/>
          <w:lang w:val="en-US"/>
        </w:rPr>
        <w:t xml:space="preserve">  </w:t>
      </w:r>
      <w:proofErr w:type="spellStart"/>
      <w:r w:rsidR="003B6694">
        <w:rPr>
          <w:sz w:val="20"/>
          <w:szCs w:val="20"/>
          <w:lang w:val="en-US"/>
        </w:rPr>
        <w:t>doi</w:t>
      </w:r>
      <w:proofErr w:type="spellEnd"/>
      <w:r w:rsidR="003B6694">
        <w:rPr>
          <w:sz w:val="20"/>
          <w:szCs w:val="20"/>
          <w:lang w:val="en-US"/>
        </w:rPr>
        <w:t xml:space="preserve">: </w:t>
      </w:r>
      <w:hyperlink r:id="rId8" w:history="1">
        <w:r w:rsidR="003B6694" w:rsidRPr="003B6694">
          <w:rPr>
            <w:rStyle w:val="Hipervnculo"/>
            <w:sz w:val="20"/>
            <w:szCs w:val="20"/>
            <w:lang w:val="en-US"/>
          </w:rPr>
          <w:t>10.1007/978-3-030-05584-4_13</w:t>
        </w:r>
      </w:hyperlink>
    </w:p>
    <w:p w14:paraId="7D97E12D" w14:textId="06C8B377" w:rsidR="00521DB5" w:rsidRPr="00521DB5" w:rsidRDefault="00521DB5" w:rsidP="00521DB5">
      <w:pPr>
        <w:spacing w:after="0"/>
        <w:ind w:left="380" w:hanging="380"/>
        <w:jc w:val="both"/>
        <w:rPr>
          <w:lang w:val="en-US"/>
        </w:rPr>
      </w:pPr>
      <w:proofErr w:type="spellStart"/>
      <w:r w:rsidRPr="003D6F49">
        <w:rPr>
          <w:sz w:val="20"/>
          <w:szCs w:val="20"/>
          <w:lang w:val="en-US"/>
        </w:rPr>
        <w:t>Qiu</w:t>
      </w:r>
      <w:proofErr w:type="spellEnd"/>
      <w:r w:rsidRPr="003D6F49">
        <w:rPr>
          <w:sz w:val="20"/>
          <w:szCs w:val="20"/>
          <w:lang w:val="en-US"/>
        </w:rPr>
        <w:t xml:space="preserve">, X.-L., Li, X., y Wang, W. C. (2019).  </w:t>
      </w:r>
      <w:r w:rsidRPr="00521DB5">
        <w:rPr>
          <w:sz w:val="20"/>
          <w:szCs w:val="20"/>
          <w:lang w:val="en-US"/>
        </w:rPr>
        <w:t xml:space="preserve">Differential </w:t>
      </w:r>
      <w:r>
        <w:rPr>
          <w:sz w:val="20"/>
          <w:szCs w:val="20"/>
          <w:lang w:val="en-US"/>
        </w:rPr>
        <w:t>i</w:t>
      </w:r>
      <w:r w:rsidRPr="00521DB5">
        <w:rPr>
          <w:sz w:val="20"/>
          <w:szCs w:val="20"/>
          <w:lang w:val="en-US"/>
        </w:rPr>
        <w:t xml:space="preserve">tem </w:t>
      </w:r>
      <w:r>
        <w:rPr>
          <w:sz w:val="20"/>
          <w:szCs w:val="20"/>
          <w:lang w:val="en-US"/>
        </w:rPr>
        <w:t>f</w:t>
      </w:r>
      <w:r w:rsidRPr="00521DB5">
        <w:rPr>
          <w:sz w:val="20"/>
          <w:szCs w:val="20"/>
          <w:lang w:val="en-US"/>
        </w:rPr>
        <w:t>unctioning</w:t>
      </w:r>
      <w:r>
        <w:rPr>
          <w:sz w:val="20"/>
          <w:szCs w:val="20"/>
          <w:lang w:val="en-US"/>
        </w:rPr>
        <w:t xml:space="preserve"> </w:t>
      </w:r>
      <w:r w:rsidRPr="00521DB5">
        <w:rPr>
          <w:sz w:val="20"/>
          <w:szCs w:val="20"/>
          <w:lang w:val="en-US"/>
        </w:rPr>
        <w:t xml:space="preserve">in </w:t>
      </w:r>
      <w:r>
        <w:rPr>
          <w:sz w:val="20"/>
          <w:szCs w:val="20"/>
          <w:lang w:val="en-US"/>
        </w:rPr>
        <w:t>d</w:t>
      </w:r>
      <w:r w:rsidRPr="00521DB5">
        <w:rPr>
          <w:sz w:val="20"/>
          <w:szCs w:val="20"/>
          <w:lang w:val="en-US"/>
        </w:rPr>
        <w:t xml:space="preserve">iagnostic </w:t>
      </w:r>
      <w:r>
        <w:rPr>
          <w:sz w:val="20"/>
          <w:szCs w:val="20"/>
          <w:lang w:val="en-US"/>
        </w:rPr>
        <w:t>c</w:t>
      </w:r>
      <w:r w:rsidRPr="00521DB5">
        <w:rPr>
          <w:sz w:val="20"/>
          <w:szCs w:val="20"/>
          <w:lang w:val="en-US"/>
        </w:rPr>
        <w:t xml:space="preserve">lassification </w:t>
      </w:r>
      <w:r>
        <w:rPr>
          <w:sz w:val="20"/>
          <w:szCs w:val="20"/>
          <w:lang w:val="en-US"/>
        </w:rPr>
        <w:t>m</w:t>
      </w:r>
      <w:r w:rsidRPr="00521DB5">
        <w:rPr>
          <w:sz w:val="20"/>
          <w:szCs w:val="20"/>
          <w:lang w:val="en-US"/>
        </w:rPr>
        <w:t>odels</w:t>
      </w:r>
      <w:r>
        <w:rPr>
          <w:sz w:val="20"/>
          <w:szCs w:val="20"/>
          <w:lang w:val="en-US"/>
        </w:rPr>
        <w:t xml:space="preserve">.  </w:t>
      </w:r>
      <w:proofErr w:type="spellStart"/>
      <w:r w:rsidRPr="00521DB5">
        <w:rPr>
          <w:sz w:val="20"/>
          <w:szCs w:val="20"/>
          <w:lang w:val="en-US"/>
        </w:rPr>
        <w:t>En</w:t>
      </w:r>
      <w:proofErr w:type="spellEnd"/>
      <w:r w:rsidRPr="00521DB5">
        <w:rPr>
          <w:sz w:val="20"/>
          <w:szCs w:val="20"/>
          <w:lang w:val="en-US"/>
        </w:rPr>
        <w:t xml:space="preserve"> M.</w:t>
      </w:r>
      <w:r w:rsidR="00A40687">
        <w:rPr>
          <w:sz w:val="20"/>
          <w:szCs w:val="20"/>
          <w:lang w:val="en-US"/>
        </w:rPr>
        <w:t> v</w:t>
      </w:r>
      <w:r>
        <w:rPr>
          <w:sz w:val="20"/>
          <w:szCs w:val="20"/>
          <w:lang w:val="en-US"/>
        </w:rPr>
        <w:t>o</w:t>
      </w:r>
      <w:r w:rsidRPr="00521DB5">
        <w:rPr>
          <w:sz w:val="20"/>
          <w:szCs w:val="20"/>
          <w:lang w:val="en-US"/>
        </w:rPr>
        <w:t xml:space="preserve">n </w:t>
      </w:r>
      <w:proofErr w:type="spellStart"/>
      <w:r w:rsidRPr="00521DB5">
        <w:rPr>
          <w:sz w:val="20"/>
          <w:szCs w:val="20"/>
          <w:lang w:val="en-US"/>
        </w:rPr>
        <w:t>Davier</w:t>
      </w:r>
      <w:proofErr w:type="spellEnd"/>
      <w:r w:rsidRPr="00521DB5">
        <w:rPr>
          <w:sz w:val="20"/>
          <w:szCs w:val="20"/>
          <w:lang w:val="en-US"/>
        </w:rPr>
        <w:t xml:space="preserve"> y Y.-S.</w:t>
      </w:r>
      <w:r w:rsidR="00A40687">
        <w:rPr>
          <w:sz w:val="20"/>
          <w:szCs w:val="20"/>
          <w:lang w:val="en-US"/>
        </w:rPr>
        <w:t> </w:t>
      </w:r>
      <w:r w:rsidRPr="00521DB5">
        <w:rPr>
          <w:sz w:val="20"/>
          <w:szCs w:val="20"/>
          <w:lang w:val="en-US"/>
        </w:rPr>
        <w:t>Lee (Eds.),</w:t>
      </w:r>
      <w:r>
        <w:rPr>
          <w:sz w:val="20"/>
          <w:szCs w:val="20"/>
          <w:lang w:val="en-US"/>
        </w:rPr>
        <w:t xml:space="preserve"> </w:t>
      </w:r>
      <w:r w:rsidRPr="00521DB5">
        <w:rPr>
          <w:i/>
          <w:iCs/>
          <w:sz w:val="20"/>
          <w:szCs w:val="20"/>
          <w:lang w:val="en-US"/>
        </w:rPr>
        <w:t xml:space="preserve">Handbook of </w:t>
      </w:r>
      <w:r>
        <w:rPr>
          <w:i/>
          <w:iCs/>
          <w:sz w:val="20"/>
          <w:szCs w:val="20"/>
          <w:lang w:val="en-US"/>
        </w:rPr>
        <w:t>d</w:t>
      </w:r>
      <w:r w:rsidRPr="00521DB5">
        <w:rPr>
          <w:i/>
          <w:iCs/>
          <w:sz w:val="20"/>
          <w:szCs w:val="20"/>
          <w:lang w:val="en-US"/>
        </w:rPr>
        <w:t xml:space="preserve">iagnostic </w:t>
      </w:r>
      <w:r>
        <w:rPr>
          <w:i/>
          <w:iCs/>
          <w:sz w:val="20"/>
          <w:szCs w:val="20"/>
          <w:lang w:val="en-US"/>
        </w:rPr>
        <w:t>c</w:t>
      </w:r>
      <w:r w:rsidRPr="00521DB5">
        <w:rPr>
          <w:i/>
          <w:iCs/>
          <w:sz w:val="20"/>
          <w:szCs w:val="20"/>
          <w:lang w:val="en-US"/>
        </w:rPr>
        <w:t xml:space="preserve">lassification </w:t>
      </w:r>
      <w:r>
        <w:rPr>
          <w:i/>
          <w:iCs/>
          <w:sz w:val="20"/>
          <w:szCs w:val="20"/>
          <w:lang w:val="en-US"/>
        </w:rPr>
        <w:t>m</w:t>
      </w:r>
      <w:r w:rsidRPr="00521DB5">
        <w:rPr>
          <w:i/>
          <w:iCs/>
          <w:sz w:val="20"/>
          <w:szCs w:val="20"/>
          <w:lang w:val="en-US"/>
        </w:rPr>
        <w:t xml:space="preserve">odels: Models and </w:t>
      </w:r>
      <w:r>
        <w:rPr>
          <w:i/>
          <w:iCs/>
          <w:sz w:val="20"/>
          <w:szCs w:val="20"/>
          <w:lang w:val="en-US"/>
        </w:rPr>
        <w:t>m</w:t>
      </w:r>
      <w:r w:rsidRPr="00521DB5">
        <w:rPr>
          <w:i/>
          <w:iCs/>
          <w:sz w:val="20"/>
          <w:szCs w:val="20"/>
          <w:lang w:val="en-US"/>
        </w:rPr>
        <w:t xml:space="preserve">odel </w:t>
      </w:r>
      <w:r>
        <w:rPr>
          <w:i/>
          <w:iCs/>
          <w:sz w:val="20"/>
          <w:szCs w:val="20"/>
          <w:lang w:val="en-US"/>
        </w:rPr>
        <w:t>e</w:t>
      </w:r>
      <w:r w:rsidRPr="00521DB5">
        <w:rPr>
          <w:i/>
          <w:iCs/>
          <w:sz w:val="20"/>
          <w:szCs w:val="20"/>
          <w:lang w:val="en-US"/>
        </w:rPr>
        <w:t xml:space="preserve">xtensions, </w:t>
      </w:r>
      <w:r>
        <w:rPr>
          <w:i/>
          <w:iCs/>
          <w:sz w:val="20"/>
          <w:szCs w:val="20"/>
          <w:lang w:val="en-US"/>
        </w:rPr>
        <w:t>a</w:t>
      </w:r>
      <w:r w:rsidRPr="00521DB5">
        <w:rPr>
          <w:i/>
          <w:iCs/>
          <w:sz w:val="20"/>
          <w:szCs w:val="20"/>
          <w:lang w:val="en-US"/>
        </w:rPr>
        <w:t xml:space="preserve">pplications, </w:t>
      </w:r>
      <w:r>
        <w:rPr>
          <w:i/>
          <w:iCs/>
          <w:sz w:val="20"/>
          <w:szCs w:val="20"/>
          <w:lang w:val="en-US"/>
        </w:rPr>
        <w:t>s</w:t>
      </w:r>
      <w:r w:rsidRPr="00521DB5">
        <w:rPr>
          <w:i/>
          <w:iCs/>
          <w:sz w:val="20"/>
          <w:szCs w:val="20"/>
          <w:lang w:val="en-US"/>
        </w:rPr>
        <w:t xml:space="preserve">oftware </w:t>
      </w:r>
      <w:r>
        <w:rPr>
          <w:i/>
          <w:iCs/>
          <w:sz w:val="20"/>
          <w:szCs w:val="20"/>
          <w:lang w:val="en-US"/>
        </w:rPr>
        <w:t>p</w:t>
      </w:r>
      <w:r w:rsidRPr="00521DB5">
        <w:rPr>
          <w:i/>
          <w:iCs/>
          <w:sz w:val="20"/>
          <w:szCs w:val="20"/>
          <w:lang w:val="en-US"/>
        </w:rPr>
        <w:t>ackages</w:t>
      </w:r>
      <w:r>
        <w:rPr>
          <w:sz w:val="20"/>
          <w:szCs w:val="20"/>
          <w:lang w:val="en-US"/>
        </w:rPr>
        <w:t xml:space="preserve"> (pp. 379–394).  Cham, </w:t>
      </w:r>
      <w:proofErr w:type="spellStart"/>
      <w:r>
        <w:rPr>
          <w:sz w:val="20"/>
          <w:szCs w:val="20"/>
          <w:lang w:val="en-US"/>
        </w:rPr>
        <w:t>Suiza</w:t>
      </w:r>
      <w:proofErr w:type="spellEnd"/>
      <w:r>
        <w:rPr>
          <w:sz w:val="20"/>
          <w:szCs w:val="20"/>
          <w:lang w:val="en-US"/>
        </w:rPr>
        <w:t xml:space="preserve">: Springer.  </w:t>
      </w:r>
      <w:proofErr w:type="spellStart"/>
      <w:r>
        <w:rPr>
          <w:sz w:val="20"/>
          <w:szCs w:val="20"/>
          <w:lang w:val="en-US"/>
        </w:rPr>
        <w:t>doi</w:t>
      </w:r>
      <w:proofErr w:type="spellEnd"/>
      <w:r>
        <w:rPr>
          <w:sz w:val="20"/>
          <w:szCs w:val="20"/>
          <w:lang w:val="en-US"/>
        </w:rPr>
        <w:t xml:space="preserve">: </w:t>
      </w:r>
      <w:hyperlink r:id="rId9" w:history="1">
        <w:r w:rsidR="00453259">
          <w:rPr>
            <w:rStyle w:val="Hipervnculo"/>
            <w:sz w:val="20"/>
            <w:szCs w:val="20"/>
            <w:lang w:val="en-US"/>
          </w:rPr>
          <w:t>10.1007/978-3-030-05584-4_18</w:t>
        </w:r>
      </w:hyperlink>
    </w:p>
    <w:sectPr w:rsidR="00521DB5" w:rsidRPr="00521D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RAMSES VAZQUEZ LIRA" w:date="2020-04-12T16:07:00Z" w:initials="RVL">
    <w:p w14:paraId="27853E48" w14:textId="6841A5BB" w:rsidR="003D6F49" w:rsidRDefault="003D6F49">
      <w:pPr>
        <w:pStyle w:val="Textocomentario"/>
      </w:pPr>
      <w:r>
        <w:rPr>
          <w:rStyle w:val="Refdecomentario"/>
        </w:rPr>
        <w:annotationRef/>
      </w:r>
      <w:r>
        <w:t>Considero que podemos plantear tentativamente que el primer modelo sea en el marco de la TRI, con el objetivo de asegurar el proceso de selección o rendición de cuentas, a su vez, el segundo modelo, empata adecuadamente el uso de los modelos de diagnóstico cognitivo, los cuales intentan asegurar información más específica a nivel aspirante y tiene como objetivo fines formativos.</w:t>
      </w:r>
    </w:p>
  </w:comment>
  <w:comment w:id="2" w:author="RAMSES VAZQUEZ LIRA" w:date="2020-04-12T16:10:00Z" w:initials="RVL">
    <w:p w14:paraId="5585EA9F" w14:textId="0822A0C4" w:rsidR="001710C4" w:rsidRDefault="001710C4">
      <w:pPr>
        <w:pStyle w:val="Textocomentario"/>
      </w:pPr>
      <w:r>
        <w:rPr>
          <w:rStyle w:val="Refdecomentario"/>
        </w:rPr>
        <w:annotationRef/>
      </w:r>
      <w:r>
        <w:t>Esto me parece es el punto más importante que debemos cuidar para que la SEP no haga mal uso de dichos resultados, pero como los vas perfilando Iwin me encanta.</w:t>
      </w:r>
    </w:p>
  </w:comment>
  <w:comment w:id="18" w:author="RAMSES VAZQUEZ LIRA" w:date="2020-04-12T16:15:00Z" w:initials="RVL">
    <w:p w14:paraId="595CE76F" w14:textId="77777777" w:rsidR="005814BB" w:rsidRDefault="005814BB">
      <w:pPr>
        <w:pStyle w:val="Textocomentario"/>
      </w:pPr>
      <w:r>
        <w:rPr>
          <w:rStyle w:val="Refdecomentario"/>
        </w:rPr>
        <w:annotationRef/>
      </w:r>
      <w:r>
        <w:t xml:space="preserve">El mismo comentario de arriba acerca de proponer primero un modelo TRI y posteriormente un MDC, ¿crees que podamos seguir esa filosofía? </w:t>
      </w:r>
    </w:p>
    <w:p w14:paraId="7A5BA0DD" w14:textId="77777777" w:rsidR="005814BB" w:rsidRDefault="005814BB">
      <w:pPr>
        <w:pStyle w:val="Textocomentario"/>
      </w:pPr>
      <w:r>
        <w:t>Los modelos TRI los visualizamos como modelos sumativos para rendición de cuentas (lista de prelación);</w:t>
      </w:r>
    </w:p>
    <w:p w14:paraId="18DF2015" w14:textId="698DD22E" w:rsidR="005814BB" w:rsidRDefault="005814BB">
      <w:pPr>
        <w:pStyle w:val="Textocomentario"/>
      </w:pPr>
      <w:r>
        <w:t>Los modelos MDC los visualizamos como modelos formativos con fines formativos (</w:t>
      </w:r>
      <w:r w:rsidR="004527CD">
        <w:t>retroalimentación individualizada</w:t>
      </w:r>
      <w:r>
        <w:t>)</w:t>
      </w:r>
      <w:r w:rsidR="008B349F">
        <w:t>.</w:t>
      </w:r>
    </w:p>
  </w:comment>
  <w:comment w:id="19" w:author="RAMSES VAZQUEZ LIRA" w:date="2020-04-12T16:18:00Z" w:initials="RVL">
    <w:p w14:paraId="77F2FF84" w14:textId="6831D485" w:rsidR="00381BBA" w:rsidRDefault="00381BBA">
      <w:pPr>
        <w:pStyle w:val="Textocomentario"/>
      </w:pPr>
      <w:r>
        <w:rPr>
          <w:rStyle w:val="Refdecomentario"/>
        </w:rPr>
        <w:annotationRef/>
      </w:r>
      <w:r>
        <w:t>Magnífico!</w:t>
      </w:r>
    </w:p>
  </w:comment>
  <w:comment w:id="20" w:author="RAMSES VAZQUEZ LIRA" w:date="2020-04-12T16:18:00Z" w:initials="RVL">
    <w:p w14:paraId="662CBF33" w14:textId="4E97974B" w:rsidR="00716A2F" w:rsidRDefault="00716A2F">
      <w:pPr>
        <w:pStyle w:val="Textocomentario"/>
      </w:pPr>
      <w:r>
        <w:rPr>
          <w:rStyle w:val="Refdecomentario"/>
        </w:rPr>
        <w:annotationRef/>
      </w:r>
      <w:r>
        <w:t xml:space="preserve">La propuesta inicial podría ser </w:t>
      </w:r>
      <w:r w:rsidR="002D34E8">
        <w:t>establecer ejercicios previos con datos simulados y a su vez el replicar las estimaciones de bases que nosotros tenemos (PLANEA ELCE 2015, aproximadamente 1.6M datos)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853E48" w15:done="0"/>
  <w15:commentEx w15:paraId="5585EA9F" w15:done="0"/>
  <w15:commentEx w15:paraId="18DF2015" w15:done="0"/>
  <w15:commentEx w15:paraId="77F2FF84" w15:done="0"/>
  <w15:commentEx w15:paraId="662CBF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853E48" w16cid:durableId="223DBB4E"/>
  <w16cid:commentId w16cid:paraId="5585EA9F" w16cid:durableId="223DBC00"/>
  <w16cid:commentId w16cid:paraId="18DF2015" w16cid:durableId="223DBD2C"/>
  <w16cid:commentId w16cid:paraId="77F2FF84" w16cid:durableId="223DBDC5"/>
  <w16cid:commentId w16cid:paraId="662CBF33" w16cid:durableId="223DBD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MSES VAZQUEZ LIRA">
    <w15:presenceInfo w15:providerId="AD" w15:userId="S::drvazque@comunidad.unam.mx::4f4cc2bf-f0a8-4a88-b8ef-b45216d2a5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12"/>
    <w:rsid w:val="000522F8"/>
    <w:rsid w:val="000953DA"/>
    <w:rsid w:val="000A210F"/>
    <w:rsid w:val="000B7A6A"/>
    <w:rsid w:val="00151A46"/>
    <w:rsid w:val="001710C4"/>
    <w:rsid w:val="001E5F82"/>
    <w:rsid w:val="0026264D"/>
    <w:rsid w:val="002D34E8"/>
    <w:rsid w:val="003341D7"/>
    <w:rsid w:val="00362283"/>
    <w:rsid w:val="00381BBA"/>
    <w:rsid w:val="003B6694"/>
    <w:rsid w:val="003D6F49"/>
    <w:rsid w:val="003E7358"/>
    <w:rsid w:val="003F7BAC"/>
    <w:rsid w:val="004527CD"/>
    <w:rsid w:val="00453259"/>
    <w:rsid w:val="004C56AB"/>
    <w:rsid w:val="004E00B1"/>
    <w:rsid w:val="00503D26"/>
    <w:rsid w:val="00521DB5"/>
    <w:rsid w:val="005814BB"/>
    <w:rsid w:val="0069133E"/>
    <w:rsid w:val="00716A2F"/>
    <w:rsid w:val="0072190A"/>
    <w:rsid w:val="00726222"/>
    <w:rsid w:val="00731722"/>
    <w:rsid w:val="0077028D"/>
    <w:rsid w:val="007D173D"/>
    <w:rsid w:val="00833822"/>
    <w:rsid w:val="00891232"/>
    <w:rsid w:val="008B349F"/>
    <w:rsid w:val="008D3B32"/>
    <w:rsid w:val="00933E0D"/>
    <w:rsid w:val="00942BC2"/>
    <w:rsid w:val="00956860"/>
    <w:rsid w:val="0097043C"/>
    <w:rsid w:val="009A1901"/>
    <w:rsid w:val="009E1630"/>
    <w:rsid w:val="00A40687"/>
    <w:rsid w:val="00B72A27"/>
    <w:rsid w:val="00CD2E26"/>
    <w:rsid w:val="00D2747C"/>
    <w:rsid w:val="00D34B12"/>
    <w:rsid w:val="00DE52A7"/>
    <w:rsid w:val="00EE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7702"/>
  <w15:chartTrackingRefBased/>
  <w15:docId w15:val="{028F070F-CB52-4991-B4C1-AA6FE66B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190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00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00B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53259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D6F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6F4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6F4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6F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6F4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6F4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F49"/>
    <w:rPr>
      <w:rFonts w:ascii="Times New Roman" w:hAnsi="Times New Roman" w:cs="Times New Roman"/>
      <w:sz w:val="18"/>
      <w:szCs w:val="18"/>
    </w:rPr>
  </w:style>
  <w:style w:type="paragraph" w:styleId="Revisin">
    <w:name w:val="Revision"/>
    <w:hidden/>
    <w:uiPriority w:val="99"/>
    <w:semiHidden/>
    <w:rsid w:val="005814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3-030-05584-4_13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978-3-030-05584-4_1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768B1-A0F6-A54D-B6EE-F9475C718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3</Pages>
  <Words>1394</Words>
  <Characters>7670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Iwin</dc:creator>
  <cp:keywords/>
  <dc:description/>
  <cp:lastModifiedBy>RAMSES VAZQUEZ LIRA</cp:lastModifiedBy>
  <cp:revision>22</cp:revision>
  <dcterms:created xsi:type="dcterms:W3CDTF">2020-04-10T23:38:00Z</dcterms:created>
  <dcterms:modified xsi:type="dcterms:W3CDTF">2020-04-12T21:31:00Z</dcterms:modified>
</cp:coreProperties>
</file>